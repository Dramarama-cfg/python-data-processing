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14F9" w14:textId="60BAFBAF" w:rsidR="000A7F2E" w:rsidRDefault="000A7F2E" w:rsidP="002D598D">
      <w:pPr>
        <w:pStyle w:val="NoSpacing"/>
        <w:rPr>
          <w:sz w:val="20"/>
        </w:rPr>
      </w:pPr>
      <w:r>
        <w:rPr>
          <w:sz w:val="20"/>
        </w:rPr>
        <w:t xml:space="preserve">Key message: </w:t>
      </w:r>
      <w:r w:rsidR="00BA66DF">
        <w:rPr>
          <w:sz w:val="20"/>
        </w:rPr>
        <w:t xml:space="preserve">Share the 7 score card </w:t>
      </w:r>
      <w:r w:rsidR="00BA66DF" w:rsidRPr="0066285E">
        <w:rPr>
          <w:sz w:val="20"/>
        </w:rPr>
        <w:t>changes</w:t>
      </w:r>
      <w:r w:rsidR="00BA66DF">
        <w:rPr>
          <w:sz w:val="20"/>
        </w:rPr>
        <w:t xml:space="preserve"> and metric revisions with EU and UK DSPs</w:t>
      </w:r>
    </w:p>
    <w:p w14:paraId="041BE755" w14:textId="7FD2CE36" w:rsidR="000A7F2E" w:rsidRDefault="000A7F2E" w:rsidP="002D598D">
      <w:pPr>
        <w:pStyle w:val="NoSpacing"/>
        <w:rPr>
          <w:sz w:val="20"/>
        </w:rPr>
      </w:pPr>
      <w:r>
        <w:rPr>
          <w:sz w:val="20"/>
        </w:rPr>
        <w:t>Send out date:</w:t>
      </w:r>
      <w:r w:rsidR="00BA66DF">
        <w:rPr>
          <w:sz w:val="20"/>
        </w:rPr>
        <w:t xml:space="preserve"> </w:t>
      </w:r>
      <w:del w:id="0" w:author="Agarwal, Arpit" w:date="2023-04-03T13:27:00Z">
        <w:r w:rsidR="00BA66DF" w:rsidDel="007D07F6">
          <w:rPr>
            <w:sz w:val="20"/>
          </w:rPr>
          <w:delText>CW12</w:delText>
        </w:r>
      </w:del>
      <w:ins w:id="1" w:author="Agarwal, Arpit" w:date="2023-04-03T13:27:00Z">
        <w:r w:rsidR="007D07F6">
          <w:rPr>
            <w:sz w:val="20"/>
          </w:rPr>
          <w:t>CW15</w:t>
        </w:r>
      </w:ins>
    </w:p>
    <w:p w14:paraId="62885195" w14:textId="3E7EB212" w:rsidR="000A7F2E" w:rsidRDefault="000A7F2E" w:rsidP="002D598D">
      <w:pPr>
        <w:pStyle w:val="NoSpacing"/>
        <w:rPr>
          <w:sz w:val="20"/>
        </w:rPr>
      </w:pPr>
      <w:r>
        <w:rPr>
          <w:sz w:val="20"/>
        </w:rPr>
        <w:t>Audience:</w:t>
      </w:r>
      <w:r w:rsidR="00BA66DF">
        <w:rPr>
          <w:sz w:val="20"/>
        </w:rPr>
        <w:t xml:space="preserve"> All EU + UK - 1.0 and 2.0 DSPs - Owners and OSMS </w:t>
      </w:r>
    </w:p>
    <w:p w14:paraId="350137F9" w14:textId="37DC42B2" w:rsidR="000A7F2E" w:rsidRDefault="000A7F2E" w:rsidP="002D598D">
      <w:pPr>
        <w:pStyle w:val="NoSpacing"/>
        <w:rPr>
          <w:sz w:val="20"/>
        </w:rPr>
      </w:pPr>
      <w:r>
        <w:rPr>
          <w:sz w:val="20"/>
        </w:rPr>
        <w:t>Title:</w:t>
      </w:r>
      <w:r w:rsidR="00BA66DF">
        <w:rPr>
          <w:sz w:val="20"/>
        </w:rPr>
        <w:t xml:space="preserve"> Score Card Changes and Target Revisions</w:t>
      </w:r>
    </w:p>
    <w:p w14:paraId="79617141" w14:textId="439E8FD8" w:rsidR="000A7F2E" w:rsidRDefault="000A7F2E" w:rsidP="002D598D">
      <w:pPr>
        <w:pStyle w:val="NoSpacing"/>
        <w:rPr>
          <w:sz w:val="20"/>
        </w:rPr>
      </w:pPr>
      <w:r>
        <w:rPr>
          <w:sz w:val="20"/>
        </w:rPr>
        <w:t xml:space="preserve">Body: </w:t>
      </w:r>
    </w:p>
    <w:p w14:paraId="13DC48DD" w14:textId="77D2C493" w:rsidR="002D598D" w:rsidRPr="00C13C3F" w:rsidRDefault="00F74FCE" w:rsidP="002D598D">
      <w:pPr>
        <w:pStyle w:val="NoSpacing"/>
        <w:rPr>
          <w:rFonts w:cstheme="minorHAnsi"/>
          <w:sz w:val="20"/>
          <w:szCs w:val="20"/>
        </w:rPr>
      </w:pPr>
      <w:ins w:id="2" w:author="Oleksandr" w:date="2023-04-19T13:28:00Z">
        <w:r>
          <w:rPr>
            <w:rFonts w:cstheme="minorHAnsi"/>
            <w:sz w:val="20"/>
            <w:szCs w:val="20"/>
          </w:rPr>
          <w:t>on road</w:t>
        </w:r>
      </w:ins>
    </w:p>
    <w:p w14:paraId="04E40FCB" w14:textId="251AC61A" w:rsidR="002D598D" w:rsidDel="00AE5B6B" w:rsidRDefault="00BA66DF" w:rsidP="00AE5B6B">
      <w:pPr>
        <w:pStyle w:val="NoSpacing"/>
        <w:jc w:val="both"/>
        <w:rPr>
          <w:del w:id="3" w:author="Oleksandr" w:date="2023-04-19T13:33:00Z"/>
          <w:b/>
          <w:sz w:val="20"/>
          <w:u w:val="single"/>
        </w:rPr>
      </w:pPr>
      <w:r>
        <w:rPr>
          <w:rFonts w:cstheme="minorHAnsi"/>
          <w:sz w:val="20"/>
          <w:szCs w:val="20"/>
        </w:rPr>
        <w:t xml:space="preserve">At Amazon we </w:t>
      </w:r>
      <w:del w:id="4" w:author="Ghosh, Priyantika" w:date="2023-04-04T16:34:00Z">
        <w:r w:rsidDel="00565E8C">
          <w:rPr>
            <w:rFonts w:cstheme="minorHAnsi"/>
            <w:sz w:val="20"/>
            <w:szCs w:val="20"/>
          </w:rPr>
          <w:delText>care deeply about</w:delText>
        </w:r>
      </w:del>
      <w:ins w:id="5" w:author="Ghosh, Priyantika" w:date="2023-04-04T16:34:00Z">
        <w:r w:rsidR="00565E8C">
          <w:rPr>
            <w:rFonts w:cstheme="minorHAnsi"/>
            <w:sz w:val="20"/>
            <w:szCs w:val="20"/>
          </w:rPr>
          <w:t>get</w:t>
        </w:r>
      </w:ins>
      <w:r>
        <w:rPr>
          <w:rFonts w:cstheme="minorHAnsi"/>
          <w:sz w:val="20"/>
          <w:szCs w:val="20"/>
        </w:rPr>
        <w:t xml:space="preserve"> your feedback and use it to action the necessary changes to continue fostering a strong partnership with you. </w:t>
      </w:r>
      <w:r w:rsidR="002D598D" w:rsidRPr="00C13C3F">
        <w:rPr>
          <w:rFonts w:cstheme="minorHAnsi"/>
          <w:sz w:val="20"/>
          <w:szCs w:val="20"/>
        </w:rPr>
        <w:t xml:space="preserve">Based on </w:t>
      </w:r>
      <w:commentRangeStart w:id="6"/>
      <w:commentRangeStart w:id="7"/>
      <w:r w:rsidR="002D598D" w:rsidRPr="00C13C3F">
        <w:rPr>
          <w:rFonts w:cstheme="minorHAnsi"/>
          <w:sz w:val="20"/>
          <w:szCs w:val="20"/>
        </w:rPr>
        <w:t>your</w:t>
      </w:r>
      <w:r>
        <w:rPr>
          <w:rFonts w:cstheme="minorHAnsi"/>
          <w:sz w:val="20"/>
          <w:szCs w:val="20"/>
        </w:rPr>
        <w:t xml:space="preserve"> recent</w:t>
      </w:r>
      <w:r w:rsidR="002D598D" w:rsidRPr="00C13C3F">
        <w:rPr>
          <w:rFonts w:cstheme="minorHAnsi"/>
          <w:sz w:val="20"/>
          <w:szCs w:val="20"/>
        </w:rPr>
        <w:t xml:space="preserve"> </w:t>
      </w:r>
      <w:ins w:id="8" w:author="Ghosh, Priyantika" w:date="2023-04-04T16:35:00Z">
        <w:r w:rsidR="00565E8C">
          <w:rPr>
            <w:rFonts w:cstheme="minorHAnsi"/>
            <w:sz w:val="20"/>
            <w:szCs w:val="20"/>
          </w:rPr>
          <w:t>feedback</w:t>
        </w:r>
      </w:ins>
      <w:del w:id="9" w:author="Ghosh, Priyantika" w:date="2023-04-04T16:35:00Z">
        <w:r w:rsidR="002D598D" w:rsidRPr="00C13C3F" w:rsidDel="00565E8C">
          <w:rPr>
            <w:rFonts w:cstheme="minorHAnsi"/>
            <w:sz w:val="20"/>
            <w:szCs w:val="20"/>
          </w:rPr>
          <w:delText>inputs</w:delText>
        </w:r>
        <w:r w:rsidR="0078089E" w:rsidDel="00565E8C">
          <w:rPr>
            <w:rFonts w:cstheme="minorHAnsi"/>
            <w:sz w:val="20"/>
            <w:szCs w:val="20"/>
          </w:rPr>
          <w:delText xml:space="preserve"> </w:delText>
        </w:r>
      </w:del>
      <w:commentRangeEnd w:id="6"/>
      <w:r w:rsidR="001365FC">
        <w:rPr>
          <w:rStyle w:val="CommentReference"/>
        </w:rPr>
        <w:commentReference w:id="6"/>
      </w:r>
      <w:commentRangeEnd w:id="7"/>
      <w:r w:rsidR="005D6034">
        <w:rPr>
          <w:rStyle w:val="CommentReference"/>
        </w:rPr>
        <w:commentReference w:id="7"/>
      </w:r>
      <w:del w:id="10" w:author="Agarwal, Arpit" w:date="2023-03-13T10:33:00Z">
        <w:r w:rsidR="0078089E" w:rsidDel="00EB7707">
          <w:rPr>
            <w:rFonts w:cstheme="minorHAnsi"/>
            <w:sz w:val="20"/>
            <w:szCs w:val="20"/>
          </w:rPr>
          <w:delText>and  current</w:delText>
        </w:r>
      </w:del>
      <w:ins w:id="11" w:author="Agarwal, Arpit" w:date="2023-03-13T10:33:00Z">
        <w:del w:id="12" w:author="Ghosh, Priyantika" w:date="2023-04-04T16:35:00Z">
          <w:r w:rsidR="00EB7707" w:rsidDel="00565E8C">
            <w:rPr>
              <w:rFonts w:cstheme="minorHAnsi"/>
              <w:sz w:val="20"/>
              <w:szCs w:val="20"/>
            </w:rPr>
            <w:delText>and current</w:delText>
          </w:r>
        </w:del>
      </w:ins>
      <w:del w:id="13" w:author="Ghosh, Priyantika" w:date="2023-04-04T16:35:00Z">
        <w:r w:rsidR="0078089E" w:rsidDel="00565E8C">
          <w:rPr>
            <w:rFonts w:cstheme="minorHAnsi"/>
            <w:sz w:val="20"/>
            <w:szCs w:val="20"/>
          </w:rPr>
          <w:delText xml:space="preserve"> </w:delText>
        </w:r>
        <w:commentRangeStart w:id="14"/>
        <w:commentRangeStart w:id="15"/>
        <w:r w:rsidR="0078089E" w:rsidDel="00565E8C">
          <w:rPr>
            <w:rFonts w:cstheme="minorHAnsi"/>
            <w:sz w:val="20"/>
            <w:szCs w:val="20"/>
          </w:rPr>
          <w:delText>landscape</w:delText>
        </w:r>
      </w:del>
      <w:commentRangeEnd w:id="14"/>
      <w:r w:rsidR="00F606B6">
        <w:rPr>
          <w:rStyle w:val="CommentReference"/>
        </w:rPr>
        <w:commentReference w:id="14"/>
      </w:r>
      <w:commentRangeEnd w:id="15"/>
      <w:r w:rsidR="007D07F6">
        <w:rPr>
          <w:rStyle w:val="CommentReference"/>
        </w:rPr>
        <w:commentReference w:id="15"/>
      </w:r>
      <w:r w:rsidR="002D598D" w:rsidRPr="00C13C3F">
        <w:rPr>
          <w:rFonts w:cstheme="minorHAnsi"/>
          <w:sz w:val="20"/>
          <w:szCs w:val="20"/>
        </w:rPr>
        <w:t xml:space="preserve">, </w:t>
      </w:r>
      <w:r>
        <w:rPr>
          <w:rFonts w:cstheme="minorHAnsi"/>
          <w:sz w:val="20"/>
          <w:szCs w:val="20"/>
        </w:rPr>
        <w:t xml:space="preserve">we </w:t>
      </w:r>
      <w:r w:rsidR="0078089E">
        <w:rPr>
          <w:rFonts w:cstheme="minorHAnsi"/>
          <w:sz w:val="20"/>
          <w:szCs w:val="20"/>
        </w:rPr>
        <w:t>are revising</w:t>
      </w:r>
      <w:r>
        <w:rPr>
          <w:rFonts w:cstheme="minorHAnsi"/>
          <w:sz w:val="20"/>
          <w:szCs w:val="20"/>
        </w:rPr>
        <w:t xml:space="preserve"> </w:t>
      </w:r>
      <w:del w:id="16" w:author="Agarwal, Arpit" w:date="2023-03-13T10:33:00Z">
        <w:r w:rsidR="002D598D" w:rsidRPr="00C13C3F" w:rsidDel="00EB7707">
          <w:rPr>
            <w:rFonts w:cstheme="minorHAnsi"/>
            <w:sz w:val="20"/>
            <w:szCs w:val="20"/>
          </w:rPr>
          <w:delText xml:space="preserve">current </w:delText>
        </w:r>
      </w:del>
      <w:r w:rsidR="002D598D" w:rsidRPr="00C13C3F">
        <w:rPr>
          <w:rFonts w:cstheme="minorHAnsi"/>
          <w:sz w:val="20"/>
          <w:szCs w:val="20"/>
        </w:rPr>
        <w:t>metric targets</w:t>
      </w:r>
      <w:ins w:id="17" w:author="Agarwal, Arpit" w:date="2023-03-13T10:33:00Z">
        <w:r w:rsidR="00EB7707">
          <w:rPr>
            <w:rFonts w:cstheme="minorHAnsi"/>
            <w:sz w:val="20"/>
            <w:szCs w:val="20"/>
          </w:rPr>
          <w:t xml:space="preserve"> and</w:t>
        </w:r>
      </w:ins>
      <w:ins w:id="18" w:author="Agarwal, Arpit" w:date="2023-03-13T10:34:00Z">
        <w:r w:rsidR="00EB7707">
          <w:rPr>
            <w:rFonts w:cstheme="minorHAnsi"/>
            <w:sz w:val="20"/>
            <w:szCs w:val="20"/>
          </w:rPr>
          <w:t xml:space="preserve"> weights</w:t>
        </w:r>
      </w:ins>
      <w:r>
        <w:rPr>
          <w:rFonts w:cstheme="minorHAnsi"/>
          <w:sz w:val="20"/>
          <w:szCs w:val="20"/>
        </w:rPr>
        <w:t xml:space="preserve">, as well </w:t>
      </w:r>
      <w:r w:rsidR="00321942">
        <w:rPr>
          <w:rFonts w:cstheme="minorHAnsi"/>
          <w:sz w:val="20"/>
          <w:szCs w:val="20"/>
        </w:rPr>
        <w:t xml:space="preserve">as </w:t>
      </w:r>
      <w:del w:id="19" w:author="Agarwal, Arpit" w:date="2023-03-13T10:34:00Z">
        <w:r w:rsidR="00321942" w:rsidDel="00805819">
          <w:rPr>
            <w:rFonts w:cstheme="minorHAnsi"/>
            <w:sz w:val="20"/>
            <w:szCs w:val="20"/>
          </w:rPr>
          <w:delText>revis</w:delText>
        </w:r>
        <w:r w:rsidR="0078089E" w:rsidDel="00805819">
          <w:rPr>
            <w:rFonts w:cstheme="minorHAnsi"/>
            <w:sz w:val="20"/>
            <w:szCs w:val="20"/>
          </w:rPr>
          <w:delText>ing</w:delText>
        </w:r>
        <w:r w:rsidR="00321942" w:rsidDel="00805819">
          <w:rPr>
            <w:rFonts w:cstheme="minorHAnsi"/>
            <w:sz w:val="20"/>
            <w:szCs w:val="20"/>
          </w:rPr>
          <w:delText xml:space="preserve"> and adjust</w:delText>
        </w:r>
        <w:r w:rsidR="0078089E" w:rsidDel="00805819">
          <w:rPr>
            <w:rFonts w:cstheme="minorHAnsi"/>
            <w:sz w:val="20"/>
            <w:szCs w:val="20"/>
          </w:rPr>
          <w:delText>ing</w:delText>
        </w:r>
        <w:r w:rsidR="00321942" w:rsidDel="00805819">
          <w:rPr>
            <w:rFonts w:cstheme="minorHAnsi"/>
            <w:sz w:val="20"/>
            <w:szCs w:val="20"/>
          </w:rPr>
          <w:delText xml:space="preserve"> the metric weights and</w:delText>
        </w:r>
      </w:del>
      <w:r w:rsidR="00321942">
        <w:rPr>
          <w:rFonts w:cstheme="minorHAnsi"/>
          <w:sz w:val="20"/>
          <w:szCs w:val="20"/>
        </w:rPr>
        <w:t xml:space="preserve"> </w:t>
      </w:r>
      <w:ins w:id="20" w:author="Agarwal, Arpit" w:date="2023-03-13T10:34:00Z">
        <w:r w:rsidR="00805819">
          <w:rPr>
            <w:rFonts w:cstheme="minorHAnsi"/>
            <w:sz w:val="20"/>
            <w:szCs w:val="20"/>
          </w:rPr>
          <w:t xml:space="preserve">introducing </w:t>
        </w:r>
      </w:ins>
      <w:r w:rsidR="00321942">
        <w:rPr>
          <w:rFonts w:cstheme="minorHAnsi"/>
          <w:sz w:val="20"/>
          <w:szCs w:val="20"/>
        </w:rPr>
        <w:t xml:space="preserve">category tiers </w:t>
      </w:r>
      <w:del w:id="21" w:author="Agarwal, Arpit" w:date="2023-03-13T10:52:00Z">
        <w:r w:rsidR="00321942" w:rsidDel="004F3FE0">
          <w:rPr>
            <w:rFonts w:cstheme="minorHAnsi"/>
            <w:sz w:val="20"/>
            <w:szCs w:val="20"/>
          </w:rPr>
          <w:delText xml:space="preserve">in </w:delText>
        </w:r>
      </w:del>
      <w:ins w:id="22" w:author="Agarwal, Arpit" w:date="2023-03-13T10:52:00Z">
        <w:r w:rsidR="004F3FE0">
          <w:rPr>
            <w:rFonts w:cstheme="minorHAnsi"/>
            <w:sz w:val="20"/>
            <w:szCs w:val="20"/>
          </w:rPr>
          <w:t>on your weekly performance</w:t>
        </w:r>
      </w:ins>
      <w:del w:id="23" w:author="Agarwal, Arpit" w:date="2023-03-13T10:52:00Z">
        <w:r w:rsidR="00321942" w:rsidDel="004F3FE0">
          <w:rPr>
            <w:rFonts w:cstheme="minorHAnsi"/>
            <w:sz w:val="20"/>
            <w:szCs w:val="20"/>
          </w:rPr>
          <w:delText>the</w:delText>
        </w:r>
      </w:del>
      <w:r w:rsidR="00321942">
        <w:rPr>
          <w:rFonts w:cstheme="minorHAnsi"/>
          <w:sz w:val="20"/>
          <w:szCs w:val="20"/>
        </w:rPr>
        <w:t xml:space="preserve"> scorecard</w:t>
      </w:r>
      <w:ins w:id="24" w:author="Agarwal, Arpit" w:date="2023-03-13T10:52:00Z">
        <w:r w:rsidR="004F3FE0">
          <w:rPr>
            <w:rFonts w:cstheme="minorHAnsi"/>
            <w:sz w:val="20"/>
            <w:szCs w:val="20"/>
          </w:rPr>
          <w:t>s</w:t>
        </w:r>
      </w:ins>
      <w:r>
        <w:rPr>
          <w:rFonts w:cstheme="minorHAnsi"/>
          <w:sz w:val="20"/>
          <w:szCs w:val="20"/>
        </w:rPr>
        <w:t xml:space="preserve">. </w:t>
      </w:r>
      <w:bookmarkStart w:id="25" w:name="_Hlk132201021"/>
      <w:r>
        <w:rPr>
          <w:rFonts w:cstheme="minorHAnsi"/>
          <w:sz w:val="20"/>
          <w:szCs w:val="20"/>
        </w:rPr>
        <w:t>S</w:t>
      </w:r>
      <w:r w:rsidR="002D598D" w:rsidRPr="00C13C3F">
        <w:rPr>
          <w:rFonts w:cstheme="minorHAnsi"/>
          <w:sz w:val="20"/>
          <w:szCs w:val="20"/>
        </w:rPr>
        <w:t xml:space="preserve">tarting </w:t>
      </w:r>
      <w:r>
        <w:rPr>
          <w:rFonts w:cstheme="minorHAnsi"/>
          <w:sz w:val="20"/>
          <w:szCs w:val="20"/>
        </w:rPr>
        <w:t xml:space="preserve">on </w:t>
      </w:r>
      <w:r w:rsidR="002D598D" w:rsidRPr="00C13C3F">
        <w:rPr>
          <w:rFonts w:cstheme="minorHAnsi"/>
          <w:sz w:val="20"/>
          <w:szCs w:val="20"/>
        </w:rPr>
        <w:t>W</w:t>
      </w:r>
      <w:r>
        <w:rPr>
          <w:rFonts w:cstheme="minorHAnsi"/>
          <w:sz w:val="20"/>
          <w:szCs w:val="20"/>
        </w:rPr>
        <w:t>ee</w:t>
      </w:r>
      <w:r w:rsidR="002D598D" w:rsidRPr="00C13C3F">
        <w:rPr>
          <w:rFonts w:cstheme="minorHAnsi"/>
          <w:sz w:val="20"/>
          <w:szCs w:val="20"/>
        </w:rPr>
        <w:t>k</w:t>
      </w:r>
      <w:r>
        <w:rPr>
          <w:rFonts w:cstheme="minorHAnsi"/>
          <w:sz w:val="20"/>
          <w:szCs w:val="20"/>
        </w:rPr>
        <w:t xml:space="preserve"> </w:t>
      </w:r>
      <w:del w:id="26" w:author="Agarwal, Arpit" w:date="2023-04-03T13:27:00Z">
        <w:r w:rsidR="002D598D" w:rsidRPr="00C13C3F" w:rsidDel="007D07F6">
          <w:rPr>
            <w:rFonts w:cstheme="minorHAnsi"/>
            <w:sz w:val="20"/>
            <w:szCs w:val="20"/>
          </w:rPr>
          <w:delText>14</w:delText>
        </w:r>
        <w:r w:rsidDel="007D07F6">
          <w:rPr>
            <w:rFonts w:cstheme="minorHAnsi"/>
            <w:sz w:val="20"/>
            <w:szCs w:val="20"/>
          </w:rPr>
          <w:delText xml:space="preserve"> </w:delText>
        </w:r>
      </w:del>
      <w:ins w:id="27" w:author="Agarwal, Arpit" w:date="2023-04-03T13:27:00Z">
        <w:r w:rsidR="007D07F6" w:rsidRPr="00C13C3F">
          <w:rPr>
            <w:rFonts w:cstheme="minorHAnsi"/>
            <w:sz w:val="20"/>
            <w:szCs w:val="20"/>
          </w:rPr>
          <w:t>1</w:t>
        </w:r>
      </w:ins>
      <w:ins w:id="28" w:author="Hoyos Lopez, Daniela" w:date="2023-04-12T14:09:00Z">
        <w:r w:rsidR="00B82A68">
          <w:rPr>
            <w:rFonts w:cstheme="minorHAnsi"/>
            <w:sz w:val="20"/>
            <w:szCs w:val="20"/>
          </w:rPr>
          <w:t>8</w:t>
        </w:r>
      </w:ins>
      <w:ins w:id="29" w:author="Agarwal, Arpit" w:date="2023-04-03T13:27:00Z">
        <w:del w:id="30" w:author="Hoyos Lopez, Daniela" w:date="2023-04-12T14:09:00Z">
          <w:r w:rsidR="007D07F6" w:rsidDel="00B82A68">
            <w:rPr>
              <w:rFonts w:cstheme="minorHAnsi"/>
              <w:sz w:val="20"/>
              <w:szCs w:val="20"/>
            </w:rPr>
            <w:delText>7</w:delText>
          </w:r>
        </w:del>
        <w:r w:rsidR="007D07F6">
          <w:rPr>
            <w:rFonts w:cstheme="minorHAnsi"/>
            <w:sz w:val="20"/>
            <w:szCs w:val="20"/>
          </w:rPr>
          <w:t xml:space="preserve"> </w:t>
        </w:r>
      </w:ins>
      <w:r w:rsidR="002D598D" w:rsidRPr="00C13C3F">
        <w:rPr>
          <w:rFonts w:cstheme="minorHAnsi"/>
          <w:sz w:val="20"/>
          <w:szCs w:val="20"/>
        </w:rPr>
        <w:t>(for W</w:t>
      </w:r>
      <w:r>
        <w:rPr>
          <w:rFonts w:cstheme="minorHAnsi"/>
          <w:sz w:val="20"/>
          <w:szCs w:val="20"/>
        </w:rPr>
        <w:t xml:space="preserve">eek </w:t>
      </w:r>
      <w:del w:id="31" w:author="Agarwal, Arpit" w:date="2023-04-03T13:27:00Z">
        <w:r w:rsidR="002D598D" w:rsidRPr="00C13C3F" w:rsidDel="007D07F6">
          <w:rPr>
            <w:rFonts w:cstheme="minorHAnsi"/>
            <w:sz w:val="20"/>
            <w:szCs w:val="20"/>
          </w:rPr>
          <w:delText xml:space="preserve">13 </w:delText>
        </w:r>
      </w:del>
      <w:ins w:id="32" w:author="Agarwal, Arpit" w:date="2023-04-03T13:27:00Z">
        <w:r w:rsidR="007D07F6" w:rsidRPr="00C13C3F">
          <w:rPr>
            <w:rFonts w:cstheme="minorHAnsi"/>
            <w:sz w:val="20"/>
            <w:szCs w:val="20"/>
          </w:rPr>
          <w:t>1</w:t>
        </w:r>
      </w:ins>
      <w:ins w:id="33" w:author="Hoyos Lopez, Daniela" w:date="2023-04-12T14:09:00Z">
        <w:r w:rsidR="00B82A68">
          <w:rPr>
            <w:rFonts w:cstheme="minorHAnsi"/>
            <w:sz w:val="20"/>
            <w:szCs w:val="20"/>
          </w:rPr>
          <w:t>7</w:t>
        </w:r>
      </w:ins>
      <w:ins w:id="34" w:author="Agarwal, Arpit" w:date="2023-04-03T13:27:00Z">
        <w:del w:id="35" w:author="Hoyos Lopez, Daniela" w:date="2023-04-12T14:09:00Z">
          <w:r w:rsidR="007D07F6" w:rsidDel="00B82A68">
            <w:rPr>
              <w:rFonts w:cstheme="minorHAnsi"/>
              <w:sz w:val="20"/>
              <w:szCs w:val="20"/>
            </w:rPr>
            <w:delText>6</w:delText>
          </w:r>
        </w:del>
        <w:r w:rsidR="007D07F6" w:rsidRPr="00C13C3F">
          <w:rPr>
            <w:rFonts w:cstheme="minorHAnsi"/>
            <w:sz w:val="20"/>
            <w:szCs w:val="20"/>
          </w:rPr>
          <w:t xml:space="preserve"> </w:t>
        </w:r>
      </w:ins>
      <w:r w:rsidR="002D598D" w:rsidRPr="00C13C3F">
        <w:rPr>
          <w:rFonts w:cstheme="minorHAnsi"/>
          <w:sz w:val="20"/>
          <w:szCs w:val="20"/>
        </w:rPr>
        <w:t>scorecards)</w:t>
      </w:r>
      <w:r>
        <w:rPr>
          <w:rFonts w:cstheme="minorHAnsi"/>
          <w:sz w:val="20"/>
          <w:szCs w:val="20"/>
        </w:rPr>
        <w:t xml:space="preserve"> </w:t>
      </w:r>
      <w:r w:rsidR="00E27DF7">
        <w:rPr>
          <w:rFonts w:cstheme="minorHAnsi"/>
          <w:sz w:val="20"/>
          <w:szCs w:val="20"/>
        </w:rPr>
        <w:t xml:space="preserve">we </w:t>
      </w:r>
      <w:r w:rsidR="0078089E">
        <w:rPr>
          <w:rFonts w:cstheme="minorHAnsi"/>
          <w:sz w:val="20"/>
          <w:szCs w:val="20"/>
        </w:rPr>
        <w:t>are</w:t>
      </w:r>
      <w:r w:rsidR="00E27DF7">
        <w:rPr>
          <w:rFonts w:cstheme="minorHAnsi"/>
          <w:sz w:val="20"/>
          <w:szCs w:val="20"/>
        </w:rPr>
        <w:t xml:space="preserve"> bring</w:t>
      </w:r>
      <w:r w:rsidR="0078089E">
        <w:rPr>
          <w:rFonts w:cstheme="minorHAnsi"/>
          <w:sz w:val="20"/>
          <w:szCs w:val="20"/>
        </w:rPr>
        <w:t xml:space="preserve">ing </w:t>
      </w:r>
      <w:bookmarkEnd w:id="25"/>
      <w:r w:rsidR="0078089E">
        <w:rPr>
          <w:rFonts w:cstheme="minorHAnsi"/>
          <w:sz w:val="20"/>
          <w:szCs w:val="20"/>
        </w:rPr>
        <w:t>(</w:t>
      </w:r>
      <w:del w:id="36" w:author="Agarwal, Arpit" w:date="2023-03-13T10:52:00Z">
        <w:r w:rsidR="0078089E" w:rsidRPr="00F01331" w:rsidDel="004F3FE0">
          <w:rPr>
            <w:rFonts w:cstheme="minorHAnsi"/>
            <w:sz w:val="20"/>
            <w:szCs w:val="20"/>
            <w:highlight w:val="green"/>
            <w:rPrChange w:id="37" w:author="Hoyos Lopez, Daniela" w:date="2023-04-12T14:06:00Z">
              <w:rPr>
                <w:rFonts w:cstheme="minorHAnsi"/>
                <w:sz w:val="20"/>
                <w:szCs w:val="20"/>
              </w:rPr>
            </w:rPrChange>
          </w:rPr>
          <w:delText xml:space="preserve">6 </w:delText>
        </w:r>
      </w:del>
      <w:ins w:id="38" w:author="Agarwal, Arpit" w:date="2023-03-13T10:52:00Z">
        <w:r w:rsidR="004F3FE0" w:rsidRPr="00F01331">
          <w:rPr>
            <w:rFonts w:cstheme="minorHAnsi"/>
            <w:sz w:val="20"/>
            <w:szCs w:val="20"/>
            <w:highlight w:val="green"/>
            <w:rPrChange w:id="39" w:author="Hoyos Lopez, Daniela" w:date="2023-04-12T14:06:00Z">
              <w:rPr>
                <w:rFonts w:cstheme="minorHAnsi"/>
                <w:sz w:val="20"/>
                <w:szCs w:val="20"/>
              </w:rPr>
            </w:rPrChange>
          </w:rPr>
          <w:t xml:space="preserve">7 </w:t>
        </w:r>
      </w:ins>
      <w:r w:rsidR="0078089E" w:rsidRPr="00F01331">
        <w:rPr>
          <w:rFonts w:cstheme="minorHAnsi"/>
          <w:sz w:val="20"/>
          <w:szCs w:val="20"/>
          <w:highlight w:val="green"/>
          <w:rPrChange w:id="40" w:author="Hoyos Lopez, Daniela" w:date="2023-04-12T14:06:00Z">
            <w:rPr>
              <w:rFonts w:cstheme="minorHAnsi"/>
              <w:sz w:val="20"/>
              <w:szCs w:val="20"/>
            </w:rPr>
          </w:rPrChange>
        </w:rPr>
        <w:t xml:space="preserve">– for UK, FR and ES; </w:t>
      </w:r>
      <w:del w:id="41" w:author="Agarwal, Arpit" w:date="2023-03-13T10:52:00Z">
        <w:r w:rsidR="0078089E" w:rsidRPr="00F01331" w:rsidDel="004F3FE0">
          <w:rPr>
            <w:rFonts w:cstheme="minorHAnsi"/>
            <w:sz w:val="20"/>
            <w:szCs w:val="20"/>
            <w:highlight w:val="green"/>
            <w:rPrChange w:id="42" w:author="Hoyos Lopez, Daniela" w:date="2023-04-12T14:06:00Z">
              <w:rPr>
                <w:rFonts w:cstheme="minorHAnsi"/>
                <w:sz w:val="20"/>
                <w:szCs w:val="20"/>
              </w:rPr>
            </w:rPrChange>
          </w:rPr>
          <w:delText xml:space="preserve">5 </w:delText>
        </w:r>
      </w:del>
      <w:ins w:id="43" w:author="Agarwal, Arpit" w:date="2023-03-13T10:52:00Z">
        <w:r w:rsidR="004F3FE0" w:rsidRPr="00F01331">
          <w:rPr>
            <w:rFonts w:cstheme="minorHAnsi"/>
            <w:sz w:val="20"/>
            <w:szCs w:val="20"/>
            <w:highlight w:val="green"/>
            <w:rPrChange w:id="44" w:author="Hoyos Lopez, Daniela" w:date="2023-04-12T14:06:00Z">
              <w:rPr>
                <w:rFonts w:cstheme="minorHAnsi"/>
                <w:sz w:val="20"/>
                <w:szCs w:val="20"/>
              </w:rPr>
            </w:rPrChange>
          </w:rPr>
          <w:t xml:space="preserve">6 </w:t>
        </w:r>
      </w:ins>
      <w:r w:rsidR="0078089E" w:rsidRPr="00F01331">
        <w:rPr>
          <w:rFonts w:cstheme="minorHAnsi"/>
          <w:sz w:val="20"/>
          <w:szCs w:val="20"/>
          <w:highlight w:val="green"/>
          <w:rPrChange w:id="45" w:author="Hoyos Lopez, Daniela" w:date="2023-04-12T14:06:00Z">
            <w:rPr>
              <w:rFonts w:cstheme="minorHAnsi"/>
              <w:sz w:val="20"/>
              <w:szCs w:val="20"/>
            </w:rPr>
          </w:rPrChange>
        </w:rPr>
        <w:t>– for rest of countries)</w:t>
      </w:r>
      <w:r w:rsidR="00E27DF7">
        <w:rPr>
          <w:rFonts w:cstheme="minorHAnsi"/>
          <w:sz w:val="20"/>
          <w:szCs w:val="20"/>
        </w:rPr>
        <w:t xml:space="preserve">  </w:t>
      </w:r>
      <w:r>
        <w:rPr>
          <w:rFonts w:cstheme="minorHAnsi"/>
          <w:sz w:val="20"/>
          <w:szCs w:val="20"/>
        </w:rPr>
        <w:t xml:space="preserve"> </w:t>
      </w:r>
      <w:r w:rsidR="0066285E" w:rsidRPr="0066285E">
        <w:rPr>
          <w:rFonts w:cstheme="minorHAnsi"/>
          <w:sz w:val="20"/>
          <w:szCs w:val="20"/>
          <w:highlight w:val="yellow"/>
        </w:rPr>
        <w:t xml:space="preserve">XX </w:t>
      </w:r>
      <w:r w:rsidRPr="0066285E">
        <w:rPr>
          <w:rFonts w:cstheme="minorHAnsi"/>
          <w:sz w:val="20"/>
          <w:szCs w:val="20"/>
          <w:highlight w:val="yellow"/>
        </w:rPr>
        <w:t xml:space="preserve"> </w:t>
      </w:r>
      <w:commentRangeStart w:id="46"/>
      <w:commentRangeStart w:id="47"/>
      <w:r w:rsidRPr="0066285E">
        <w:rPr>
          <w:rFonts w:cstheme="minorHAnsi"/>
          <w:sz w:val="20"/>
          <w:szCs w:val="20"/>
          <w:highlight w:val="yellow"/>
        </w:rPr>
        <w:t>changes</w:t>
      </w:r>
      <w:commentRangeEnd w:id="46"/>
      <w:r w:rsidR="0066285E">
        <w:rPr>
          <w:rStyle w:val="CommentReference"/>
        </w:rPr>
        <w:commentReference w:id="46"/>
      </w:r>
      <w:commentRangeEnd w:id="47"/>
      <w:r w:rsidR="0078089E">
        <w:rPr>
          <w:rStyle w:val="CommentReference"/>
        </w:rPr>
        <w:commentReference w:id="47"/>
      </w:r>
      <w:r>
        <w:rPr>
          <w:rFonts w:cstheme="minorHAnsi"/>
          <w:sz w:val="20"/>
          <w:szCs w:val="20"/>
        </w:rPr>
        <w:t xml:space="preserve"> </w:t>
      </w:r>
      <w:del w:id="48" w:author="Agarwal, Arpit" w:date="2023-03-13T10:53:00Z">
        <w:r w:rsidDel="004F3FE0">
          <w:rPr>
            <w:rFonts w:cstheme="minorHAnsi"/>
            <w:sz w:val="20"/>
            <w:szCs w:val="20"/>
          </w:rPr>
          <w:delText>reflected in</w:delText>
        </w:r>
        <w:r w:rsidR="00321942" w:rsidDel="004F3FE0">
          <w:rPr>
            <w:rFonts w:cstheme="minorHAnsi"/>
            <w:sz w:val="20"/>
            <w:szCs w:val="20"/>
          </w:rPr>
          <w:delText xml:space="preserve"> the metrics of</w:delText>
        </w:r>
        <w:r w:rsidDel="004F3FE0">
          <w:rPr>
            <w:rFonts w:cstheme="minorHAnsi"/>
            <w:sz w:val="20"/>
            <w:szCs w:val="20"/>
          </w:rPr>
          <w:delText xml:space="preserve"> your</w:delText>
        </w:r>
        <w:r w:rsidR="002D598D" w:rsidRPr="00C13C3F" w:rsidDel="004F3FE0">
          <w:rPr>
            <w:rFonts w:cstheme="minorHAnsi"/>
            <w:sz w:val="20"/>
            <w:szCs w:val="20"/>
          </w:rPr>
          <w:delText xml:space="preserve"> weekly performance scorecards.</w:delText>
        </w:r>
      </w:del>
      <w:del w:id="49" w:author="Agarwal, Arpit" w:date="2023-03-13T10:17:00Z">
        <w:r w:rsidR="005F3B55" w:rsidDel="0078089E">
          <w:rPr>
            <w:rFonts w:cstheme="minorHAnsi"/>
            <w:sz w:val="20"/>
            <w:szCs w:val="20"/>
          </w:rPr>
          <w:delText xml:space="preserve"> </w:delText>
        </w:r>
        <w:r w:rsidR="0066285E" w:rsidDel="0078089E">
          <w:rPr>
            <w:rFonts w:cstheme="minorHAnsi"/>
            <w:sz w:val="20"/>
            <w:szCs w:val="20"/>
          </w:rPr>
          <w:delText xml:space="preserve">We believe that this score card and target revision you and your teams will </w:delText>
        </w:r>
        <w:commentRangeStart w:id="50"/>
        <w:commentRangeStart w:id="51"/>
        <w:r w:rsidR="0066285E" w:rsidRPr="0066285E" w:rsidDel="0078089E">
          <w:rPr>
            <w:rFonts w:cstheme="minorHAnsi"/>
            <w:sz w:val="20"/>
            <w:szCs w:val="20"/>
            <w:highlight w:val="yellow"/>
          </w:rPr>
          <w:delText xml:space="preserve">XX XXX XXX </w:delText>
        </w:r>
        <w:commentRangeEnd w:id="50"/>
        <w:r w:rsidR="0066285E" w:rsidRPr="0066285E" w:rsidDel="0078089E">
          <w:rPr>
            <w:rStyle w:val="CommentReference"/>
            <w:highlight w:val="yellow"/>
          </w:rPr>
          <w:commentReference w:id="50"/>
        </w:r>
      </w:del>
      <w:commentRangeEnd w:id="51"/>
      <w:r w:rsidR="0078089E">
        <w:rPr>
          <w:rStyle w:val="CommentReference"/>
        </w:rPr>
        <w:commentReference w:id="51"/>
      </w:r>
      <w:r w:rsidR="0066285E">
        <w:rPr>
          <w:rFonts w:cstheme="minorHAnsi"/>
          <w:sz w:val="20"/>
          <w:szCs w:val="20"/>
        </w:rPr>
        <w:t xml:space="preserve">. In the sections </w:t>
      </w:r>
      <w:del w:id="52" w:author="Agarwal, Arpit" w:date="2023-03-13T10:18:00Z">
        <w:r w:rsidR="0066285E" w:rsidDel="0078089E">
          <w:rPr>
            <w:rFonts w:cstheme="minorHAnsi"/>
            <w:sz w:val="20"/>
            <w:szCs w:val="20"/>
          </w:rPr>
          <w:delText>below</w:delText>
        </w:r>
      </w:del>
      <w:ins w:id="53" w:author="Agarwal, Arpit" w:date="2023-03-13T10:18:00Z">
        <w:r w:rsidR="0078089E">
          <w:rPr>
            <w:rFonts w:cstheme="minorHAnsi"/>
            <w:sz w:val="20"/>
            <w:szCs w:val="20"/>
          </w:rPr>
          <w:t>below,</w:t>
        </w:r>
      </w:ins>
      <w:r w:rsidR="0066285E">
        <w:rPr>
          <w:rFonts w:cstheme="minorHAnsi"/>
          <w:sz w:val="20"/>
          <w:szCs w:val="20"/>
        </w:rPr>
        <w:t xml:space="preserve"> we dive deeper into each of these </w:t>
      </w:r>
      <w:r w:rsidR="005F3B55">
        <w:rPr>
          <w:rFonts w:cstheme="minorHAnsi"/>
          <w:sz w:val="20"/>
          <w:szCs w:val="20"/>
        </w:rPr>
        <w:t>changes</w:t>
      </w:r>
      <w:r w:rsidR="0066285E">
        <w:rPr>
          <w:rFonts w:cstheme="minorHAnsi"/>
          <w:sz w:val="20"/>
          <w:szCs w:val="20"/>
        </w:rPr>
        <w:t>.</w:t>
      </w:r>
      <w:r w:rsidR="005F3B55">
        <w:rPr>
          <w:rFonts w:cstheme="minorHAnsi"/>
          <w:sz w:val="20"/>
          <w:szCs w:val="20"/>
        </w:rPr>
        <w:t xml:space="preserve"> </w:t>
      </w:r>
      <w:r w:rsidR="0066285E">
        <w:rPr>
          <w:rFonts w:cstheme="minorHAnsi"/>
          <w:sz w:val="20"/>
          <w:szCs w:val="20"/>
        </w:rPr>
        <w:t xml:space="preserve">If you would like to learn more about each change or have any questions, feel free to reach out to your Account Manager or Business Coach. </w:t>
      </w:r>
    </w:p>
    <w:p w14:paraId="0F2EAC50" w14:textId="77777777" w:rsidR="00AE5B6B" w:rsidRPr="00C13C3F" w:rsidRDefault="00AE5B6B" w:rsidP="00903F97">
      <w:pPr>
        <w:pStyle w:val="NoSpacing"/>
        <w:jc w:val="both"/>
        <w:rPr>
          <w:ins w:id="54" w:author="Oleksandr" w:date="2023-04-19T13:33:00Z"/>
          <w:rFonts w:cstheme="minorHAnsi"/>
          <w:sz w:val="20"/>
          <w:szCs w:val="20"/>
        </w:rPr>
      </w:pPr>
    </w:p>
    <w:p w14:paraId="3C3E997E" w14:textId="7EC42BE7" w:rsidR="002D598D" w:rsidRPr="005F3B55" w:rsidRDefault="002D598D" w:rsidP="00AE5B6B">
      <w:pPr>
        <w:pStyle w:val="NoSpacing"/>
        <w:jc w:val="both"/>
        <w:rPr>
          <w:b/>
          <w:sz w:val="20"/>
          <w:u w:val="single"/>
        </w:rPr>
        <w:pPrChange w:id="55" w:author="Oleksandr" w:date="2023-04-19T13:33:00Z">
          <w:pPr>
            <w:pStyle w:val="NoSpacing"/>
          </w:pPr>
        </w:pPrChange>
      </w:pPr>
    </w:p>
    <w:p w14:paraId="489339D6" w14:textId="66805985" w:rsidR="002D598D" w:rsidRPr="005F3B55" w:rsidRDefault="002D598D" w:rsidP="002D598D">
      <w:pPr>
        <w:pStyle w:val="NoSpacing"/>
        <w:rPr>
          <w:b/>
          <w:sz w:val="20"/>
          <w:u w:val="single"/>
        </w:rPr>
      </w:pPr>
      <w:r w:rsidRPr="005F3B55">
        <w:rPr>
          <w:b/>
          <w:sz w:val="20"/>
          <w:u w:val="single"/>
        </w:rPr>
        <w:t xml:space="preserve">Change 1: </w:t>
      </w:r>
      <w:commentRangeStart w:id="56"/>
      <w:commentRangeStart w:id="57"/>
      <w:del w:id="58" w:author="Agarwal, Arpit" w:date="2023-03-13T10:18:00Z">
        <w:r w:rsidRPr="005F3B55" w:rsidDel="0078089E">
          <w:rPr>
            <w:b/>
            <w:sz w:val="20"/>
            <w:u w:val="single"/>
          </w:rPr>
          <w:delText xml:space="preserve">DNR </w:delText>
        </w:r>
      </w:del>
      <w:ins w:id="59" w:author="Agarwal, Arpit" w:date="2023-03-13T10:18:00Z">
        <w:r w:rsidR="0078089E">
          <w:rPr>
            <w:b/>
            <w:sz w:val="20"/>
            <w:u w:val="single"/>
          </w:rPr>
          <w:t>Delivered Not Recieved</w:t>
        </w:r>
        <w:r w:rsidR="0078089E" w:rsidRPr="005F3B55">
          <w:rPr>
            <w:b/>
            <w:sz w:val="20"/>
            <w:u w:val="single"/>
          </w:rPr>
          <w:t xml:space="preserve"> </w:t>
        </w:r>
      </w:ins>
      <w:ins w:id="60" w:author="Hoyos Lopez, Daniela" w:date="2023-03-14T14:36:00Z">
        <w:r w:rsidR="000C26D1">
          <w:rPr>
            <w:b/>
            <w:sz w:val="20"/>
            <w:u w:val="single"/>
          </w:rPr>
          <w:t>(</w:t>
        </w:r>
      </w:ins>
      <w:r w:rsidRPr="005F3B55">
        <w:rPr>
          <w:b/>
          <w:sz w:val="20"/>
          <w:u w:val="single"/>
        </w:rPr>
        <w:t>DPMO</w:t>
      </w:r>
      <w:ins w:id="61" w:author="Hoyos Lopez, Daniela" w:date="2023-03-14T14:36:00Z">
        <w:r w:rsidR="000C26D1">
          <w:rPr>
            <w:b/>
            <w:sz w:val="20"/>
            <w:u w:val="single"/>
          </w:rPr>
          <w:t>)</w:t>
        </w:r>
      </w:ins>
      <w:r w:rsidRPr="005F3B55">
        <w:rPr>
          <w:b/>
          <w:sz w:val="20"/>
          <w:u w:val="single"/>
        </w:rPr>
        <w:t xml:space="preserve"> </w:t>
      </w:r>
      <w:commentRangeEnd w:id="56"/>
      <w:r w:rsidR="0066285E">
        <w:rPr>
          <w:rStyle w:val="CommentReference"/>
        </w:rPr>
        <w:commentReference w:id="56"/>
      </w:r>
      <w:commentRangeEnd w:id="57"/>
      <w:r w:rsidR="00937DF3">
        <w:rPr>
          <w:rStyle w:val="CommentReference"/>
        </w:rPr>
        <w:commentReference w:id="57"/>
      </w:r>
      <w:r w:rsidRPr="005F3B55">
        <w:rPr>
          <w:b/>
          <w:sz w:val="20"/>
          <w:u w:val="single"/>
        </w:rPr>
        <w:t xml:space="preserve">metric | </w:t>
      </w:r>
      <w:commentRangeStart w:id="62"/>
      <w:commentRangeStart w:id="63"/>
      <w:commentRangeStart w:id="64"/>
      <w:r w:rsidRPr="005F3B55">
        <w:rPr>
          <w:b/>
          <w:sz w:val="20"/>
          <w:u w:val="single"/>
        </w:rPr>
        <w:t>Targets Update</w:t>
      </w:r>
      <w:commentRangeEnd w:id="62"/>
      <w:r w:rsidR="00494847">
        <w:rPr>
          <w:rStyle w:val="CommentReference"/>
        </w:rPr>
        <w:commentReference w:id="62"/>
      </w:r>
      <w:commentRangeEnd w:id="63"/>
      <w:r w:rsidR="0066285E">
        <w:rPr>
          <w:rStyle w:val="CommentReference"/>
        </w:rPr>
        <w:commentReference w:id="63"/>
      </w:r>
      <w:commentRangeEnd w:id="64"/>
      <w:r w:rsidR="00937DF3">
        <w:rPr>
          <w:rStyle w:val="CommentReference"/>
        </w:rPr>
        <w:commentReference w:id="64"/>
      </w:r>
    </w:p>
    <w:p w14:paraId="531E9005" w14:textId="77777777" w:rsidR="002D598D" w:rsidRDefault="002D598D" w:rsidP="002D598D">
      <w:pPr>
        <w:pStyle w:val="NoSpacing"/>
        <w:jc w:val="both"/>
      </w:pPr>
    </w:p>
    <w:p w14:paraId="7E61C073" w14:textId="3F087F0D" w:rsidR="00E92420" w:rsidRDefault="008755E9" w:rsidP="002D598D">
      <w:pPr>
        <w:pStyle w:val="NoSpacing"/>
        <w:jc w:val="both"/>
        <w:rPr>
          <w:rFonts w:cstheme="minorHAnsi"/>
          <w:sz w:val="20"/>
          <w:szCs w:val="20"/>
        </w:rPr>
      </w:pPr>
      <w:r>
        <w:rPr>
          <w:rFonts w:cstheme="minorHAnsi"/>
          <w:sz w:val="20"/>
          <w:szCs w:val="20"/>
        </w:rPr>
        <w:t xml:space="preserve">The first change that we are excited to share with you is </w:t>
      </w:r>
      <w:del w:id="65" w:author="Agarwal, Arpit" w:date="2023-03-13T10:34:00Z">
        <w:r w:rsidDel="00805819">
          <w:rPr>
            <w:rFonts w:cstheme="minorHAnsi"/>
            <w:sz w:val="20"/>
            <w:szCs w:val="20"/>
          </w:rPr>
          <w:delText xml:space="preserve">the </w:delText>
        </w:r>
      </w:del>
      <w:r w:rsidR="00C13C3F" w:rsidRPr="00C13C3F">
        <w:rPr>
          <w:rFonts w:cstheme="minorHAnsi"/>
          <w:sz w:val="20"/>
          <w:szCs w:val="20"/>
        </w:rPr>
        <w:t>updat</w:t>
      </w:r>
      <w:ins w:id="66" w:author="Agarwal, Arpit" w:date="2023-03-13T10:34:00Z">
        <w:r w:rsidR="00805819">
          <w:rPr>
            <w:rFonts w:cstheme="minorHAnsi"/>
            <w:sz w:val="20"/>
            <w:szCs w:val="20"/>
          </w:rPr>
          <w:t>ing</w:t>
        </w:r>
      </w:ins>
      <w:del w:id="67" w:author="Agarwal, Arpit" w:date="2023-03-13T10:34:00Z">
        <w:r w:rsidDel="00805819">
          <w:rPr>
            <w:rFonts w:cstheme="minorHAnsi"/>
            <w:sz w:val="20"/>
            <w:szCs w:val="20"/>
          </w:rPr>
          <w:delText>e</w:delText>
        </w:r>
      </w:del>
      <w:r>
        <w:rPr>
          <w:rFonts w:cstheme="minorHAnsi"/>
          <w:sz w:val="20"/>
          <w:szCs w:val="20"/>
        </w:rPr>
        <w:t xml:space="preserve"> </w:t>
      </w:r>
      <w:del w:id="68" w:author="Agarwal, Arpit" w:date="2023-03-13T10:34:00Z">
        <w:r w:rsidDel="00805819">
          <w:rPr>
            <w:rFonts w:cstheme="minorHAnsi"/>
            <w:sz w:val="20"/>
            <w:szCs w:val="20"/>
          </w:rPr>
          <w:delText>to</w:delText>
        </w:r>
        <w:r w:rsidR="002D598D" w:rsidRPr="00C13C3F" w:rsidDel="00805819">
          <w:rPr>
            <w:rFonts w:cstheme="minorHAnsi"/>
            <w:sz w:val="20"/>
            <w:szCs w:val="20"/>
          </w:rPr>
          <w:delText xml:space="preserve"> </w:delText>
        </w:r>
      </w:del>
      <w:ins w:id="69" w:author="Agarwal, Arpit" w:date="2023-03-13T10:34:00Z">
        <w:r w:rsidR="00805819">
          <w:rPr>
            <w:rFonts w:cstheme="minorHAnsi"/>
            <w:sz w:val="20"/>
            <w:szCs w:val="20"/>
          </w:rPr>
          <w:t>current</w:t>
        </w:r>
        <w:r w:rsidR="00805819" w:rsidRPr="00C13C3F">
          <w:rPr>
            <w:rFonts w:cstheme="minorHAnsi"/>
            <w:sz w:val="20"/>
            <w:szCs w:val="20"/>
          </w:rPr>
          <w:t xml:space="preserve"> </w:t>
        </w:r>
      </w:ins>
      <w:del w:id="70" w:author="Agarwal, Arpit" w:date="2023-03-13T10:20:00Z">
        <w:r w:rsidR="002D598D" w:rsidRPr="00C13C3F" w:rsidDel="0078089E">
          <w:rPr>
            <w:rFonts w:cstheme="minorHAnsi"/>
            <w:sz w:val="20"/>
            <w:szCs w:val="20"/>
          </w:rPr>
          <w:delText xml:space="preserve">Delivery Station targets for </w:delText>
        </w:r>
      </w:del>
      <w:r w:rsidR="002D598D" w:rsidRPr="00C13C3F">
        <w:rPr>
          <w:rFonts w:cstheme="minorHAnsi"/>
          <w:sz w:val="20"/>
          <w:szCs w:val="20"/>
        </w:rPr>
        <w:t>Deliver</w:t>
      </w:r>
      <w:r>
        <w:rPr>
          <w:rFonts w:cstheme="minorHAnsi"/>
          <w:sz w:val="20"/>
          <w:szCs w:val="20"/>
        </w:rPr>
        <w:t>y</w:t>
      </w:r>
      <w:r w:rsidR="002D598D" w:rsidRPr="00C13C3F">
        <w:rPr>
          <w:rFonts w:cstheme="minorHAnsi"/>
          <w:sz w:val="20"/>
          <w:szCs w:val="20"/>
        </w:rPr>
        <w:t xml:space="preserve"> Not Received </w:t>
      </w:r>
      <w:r>
        <w:rPr>
          <w:rFonts w:cstheme="minorHAnsi"/>
          <w:sz w:val="20"/>
          <w:szCs w:val="20"/>
        </w:rPr>
        <w:t>(</w:t>
      </w:r>
      <w:r w:rsidR="002D598D" w:rsidRPr="00C13C3F">
        <w:rPr>
          <w:rFonts w:cstheme="minorHAnsi"/>
          <w:sz w:val="20"/>
          <w:szCs w:val="20"/>
        </w:rPr>
        <w:t>DNR</w:t>
      </w:r>
      <w:r>
        <w:rPr>
          <w:rFonts w:cstheme="minorHAnsi"/>
          <w:sz w:val="20"/>
          <w:szCs w:val="20"/>
        </w:rPr>
        <w:t>)</w:t>
      </w:r>
      <w:r w:rsidR="002D598D" w:rsidRPr="00C13C3F">
        <w:rPr>
          <w:rFonts w:cstheme="minorHAnsi"/>
          <w:sz w:val="20"/>
          <w:szCs w:val="20"/>
        </w:rPr>
        <w:t xml:space="preserve"> </w:t>
      </w:r>
      <w:del w:id="71" w:author="Agarwal, Arpit" w:date="2023-03-13T10:19:00Z">
        <w:r w:rsidDel="0078089E">
          <w:rPr>
            <w:rFonts w:cstheme="minorHAnsi"/>
            <w:sz w:val="20"/>
            <w:szCs w:val="20"/>
          </w:rPr>
          <w:delText xml:space="preserve">and XXXX </w:delText>
        </w:r>
      </w:del>
      <w:r>
        <w:rPr>
          <w:rFonts w:cstheme="minorHAnsi"/>
          <w:sz w:val="20"/>
          <w:szCs w:val="20"/>
        </w:rPr>
        <w:t>(</w:t>
      </w:r>
      <w:r w:rsidR="002D598D" w:rsidRPr="00C13C3F">
        <w:rPr>
          <w:rFonts w:cstheme="minorHAnsi"/>
          <w:sz w:val="20"/>
          <w:szCs w:val="20"/>
        </w:rPr>
        <w:t>DPMO</w:t>
      </w:r>
      <w:r>
        <w:rPr>
          <w:rFonts w:cstheme="minorHAnsi"/>
          <w:sz w:val="20"/>
          <w:szCs w:val="20"/>
        </w:rPr>
        <w:t>)</w:t>
      </w:r>
      <w:r w:rsidR="002D598D" w:rsidRPr="00C13C3F">
        <w:rPr>
          <w:rFonts w:cstheme="minorHAnsi"/>
          <w:sz w:val="20"/>
          <w:szCs w:val="20"/>
        </w:rPr>
        <w:t xml:space="preserve"> metric</w:t>
      </w:r>
      <w:ins w:id="72" w:author="Agarwal, Arpit" w:date="2023-03-13T10:20:00Z">
        <w:r w:rsidR="0078089E">
          <w:rPr>
            <w:rFonts w:cstheme="minorHAnsi"/>
            <w:sz w:val="20"/>
            <w:szCs w:val="20"/>
          </w:rPr>
          <w:t xml:space="preserve"> targets on scorecards</w:t>
        </w:r>
      </w:ins>
      <w:r w:rsidR="002D598D" w:rsidRPr="00C13C3F">
        <w:rPr>
          <w:rFonts w:cstheme="minorHAnsi"/>
          <w:sz w:val="20"/>
          <w:szCs w:val="20"/>
        </w:rPr>
        <w:t xml:space="preserve">. </w:t>
      </w:r>
      <w:del w:id="73" w:author="Agarwal, Arpit" w:date="2023-03-13T10:22:00Z">
        <w:r w:rsidR="002D598D" w:rsidRPr="00C13C3F" w:rsidDel="0078089E">
          <w:rPr>
            <w:rFonts w:cstheme="minorHAnsi"/>
            <w:sz w:val="20"/>
            <w:szCs w:val="20"/>
          </w:rPr>
          <w:delText xml:space="preserve">The new </w:delText>
        </w:r>
      </w:del>
      <w:del w:id="74" w:author="Agarwal, Arpit" w:date="2023-03-13T10:20:00Z">
        <w:r w:rsidR="002D598D" w:rsidRPr="00C13C3F" w:rsidDel="0078089E">
          <w:rPr>
            <w:rFonts w:cstheme="minorHAnsi"/>
            <w:sz w:val="20"/>
            <w:szCs w:val="20"/>
          </w:rPr>
          <w:delText>Scorecard T</w:delText>
        </w:r>
      </w:del>
      <w:del w:id="75" w:author="Agarwal, Arpit" w:date="2023-03-13T10:22:00Z">
        <w:r w:rsidR="002D598D" w:rsidRPr="00C13C3F" w:rsidDel="0078089E">
          <w:rPr>
            <w:rFonts w:cstheme="minorHAnsi"/>
            <w:sz w:val="20"/>
            <w:szCs w:val="20"/>
          </w:rPr>
          <w:delText xml:space="preserve">argets </w:delText>
        </w:r>
        <w:r w:rsidDel="0078089E">
          <w:rPr>
            <w:rFonts w:cstheme="minorHAnsi"/>
            <w:sz w:val="20"/>
            <w:szCs w:val="20"/>
          </w:rPr>
          <w:delText xml:space="preserve">have been adjusted </w:delText>
        </w:r>
      </w:del>
      <w:del w:id="76" w:author="Agarwal, Arpit" w:date="2023-03-13T10:20:00Z">
        <w:r w:rsidDel="0078089E">
          <w:rPr>
            <w:rFonts w:cstheme="minorHAnsi"/>
            <w:sz w:val="20"/>
            <w:szCs w:val="20"/>
          </w:rPr>
          <w:delText xml:space="preserve">in </w:delText>
        </w:r>
      </w:del>
      <w:del w:id="77" w:author="Agarwal, Arpit" w:date="2023-03-13T10:22:00Z">
        <w:r w:rsidDel="0078089E">
          <w:rPr>
            <w:rFonts w:cstheme="minorHAnsi"/>
            <w:sz w:val="20"/>
            <w:szCs w:val="20"/>
          </w:rPr>
          <w:delText xml:space="preserve">each Delivery Station, to review them please check out </w:delText>
        </w:r>
      </w:del>
      <w:del w:id="78" w:author="Agarwal, Arpit" w:date="2023-03-13T10:21:00Z">
        <w:r w:rsidDel="0078089E">
          <w:rPr>
            <w:rFonts w:cstheme="minorHAnsi"/>
            <w:sz w:val="20"/>
            <w:szCs w:val="20"/>
          </w:rPr>
          <w:delText xml:space="preserve">your </w:delText>
        </w:r>
      </w:del>
      <w:commentRangeStart w:id="79"/>
      <w:commentRangeStart w:id="80"/>
      <w:del w:id="81" w:author="Agarwal, Arpit" w:date="2023-03-13T10:22:00Z">
        <w:r w:rsidR="002D598D" w:rsidRPr="00C13C3F" w:rsidDel="0078089E">
          <w:rPr>
            <w:rFonts w:cstheme="minorHAnsi"/>
            <w:sz w:val="20"/>
            <w:szCs w:val="20"/>
          </w:rPr>
          <w:delText xml:space="preserve">metric definition page </w:delText>
        </w:r>
      </w:del>
      <w:commentRangeEnd w:id="79"/>
      <w:r>
        <w:rPr>
          <w:rStyle w:val="CommentReference"/>
        </w:rPr>
        <w:commentReference w:id="79"/>
      </w:r>
      <w:commentRangeEnd w:id="80"/>
      <w:r w:rsidR="0078089E">
        <w:rPr>
          <w:rStyle w:val="CommentReference"/>
        </w:rPr>
        <w:commentReference w:id="80"/>
      </w:r>
      <w:del w:id="82" w:author="Kirby, Imogen" w:date="2023-03-13T11:11:00Z">
        <w:r w:rsidR="00402D01" w:rsidDel="001365FC">
          <w:rPr>
            <w:rFonts w:cstheme="minorHAnsi"/>
            <w:sz w:val="20"/>
            <w:szCs w:val="20"/>
          </w:rPr>
          <w:delText xml:space="preserve">. </w:delText>
        </w:r>
      </w:del>
      <w:del w:id="83" w:author="Agarwal, Arpit" w:date="2023-03-13T10:55:00Z">
        <w:r w:rsidR="00402D01" w:rsidDel="00937DF3">
          <w:rPr>
            <w:rFonts w:cstheme="minorHAnsi"/>
            <w:sz w:val="20"/>
            <w:szCs w:val="20"/>
          </w:rPr>
          <w:delText>The new targets w</w:delText>
        </w:r>
        <w:r w:rsidR="002D598D" w:rsidRPr="00C13C3F" w:rsidDel="00937DF3">
          <w:rPr>
            <w:rFonts w:cstheme="minorHAnsi"/>
            <w:sz w:val="20"/>
            <w:szCs w:val="20"/>
          </w:rPr>
          <w:delText xml:space="preserve">ill be in effect from </w:delText>
        </w:r>
        <w:r w:rsidR="00402D01" w:rsidDel="00937DF3">
          <w:rPr>
            <w:rFonts w:cstheme="minorHAnsi"/>
            <w:sz w:val="20"/>
            <w:szCs w:val="20"/>
          </w:rPr>
          <w:delText xml:space="preserve">Monday April 3 (start </w:delText>
        </w:r>
        <w:commentRangeStart w:id="84"/>
        <w:r w:rsidR="00402D01" w:rsidDel="00937DF3">
          <w:rPr>
            <w:rFonts w:cstheme="minorHAnsi"/>
            <w:sz w:val="20"/>
            <w:szCs w:val="20"/>
          </w:rPr>
          <w:delText xml:space="preserve">of </w:delText>
        </w:r>
      </w:del>
      <w:commentRangeEnd w:id="84"/>
      <w:r w:rsidR="00937DF3">
        <w:rPr>
          <w:rStyle w:val="CommentReference"/>
        </w:rPr>
        <w:commentReference w:id="84"/>
      </w:r>
      <w:del w:id="85" w:author="Agarwal, Arpit" w:date="2023-03-13T10:55:00Z">
        <w:r w:rsidR="002D598D" w:rsidRPr="00C13C3F" w:rsidDel="00937DF3">
          <w:rPr>
            <w:rFonts w:cstheme="minorHAnsi"/>
            <w:sz w:val="20"/>
            <w:szCs w:val="20"/>
          </w:rPr>
          <w:delText>W</w:delText>
        </w:r>
        <w:r w:rsidR="00402D01" w:rsidDel="00937DF3">
          <w:rPr>
            <w:rFonts w:cstheme="minorHAnsi"/>
            <w:sz w:val="20"/>
            <w:szCs w:val="20"/>
          </w:rPr>
          <w:delText xml:space="preserve">eek </w:delText>
        </w:r>
        <w:r w:rsidR="002D598D" w:rsidRPr="00C13C3F" w:rsidDel="00937DF3">
          <w:rPr>
            <w:rFonts w:cstheme="minorHAnsi"/>
            <w:sz w:val="20"/>
            <w:szCs w:val="20"/>
          </w:rPr>
          <w:delText>14</w:delText>
        </w:r>
        <w:r w:rsidR="00402D01" w:rsidDel="00937DF3">
          <w:rPr>
            <w:rFonts w:cstheme="minorHAnsi"/>
            <w:sz w:val="20"/>
            <w:szCs w:val="20"/>
          </w:rPr>
          <w:delText>)</w:delText>
        </w:r>
        <w:r w:rsidR="002D598D" w:rsidRPr="00C13C3F" w:rsidDel="00937DF3">
          <w:rPr>
            <w:rFonts w:cstheme="minorHAnsi"/>
            <w:sz w:val="20"/>
            <w:szCs w:val="20"/>
          </w:rPr>
          <w:delText xml:space="preserve">.  </w:delText>
        </w:r>
      </w:del>
      <w:r w:rsidR="002D598D" w:rsidRPr="00C13C3F">
        <w:rPr>
          <w:rFonts w:cstheme="minorHAnsi"/>
          <w:sz w:val="20"/>
          <w:szCs w:val="20"/>
        </w:rPr>
        <w:t>The</w:t>
      </w:r>
      <w:r w:rsidR="00E92420">
        <w:rPr>
          <w:rFonts w:cstheme="minorHAnsi"/>
          <w:sz w:val="20"/>
          <w:szCs w:val="20"/>
        </w:rPr>
        <w:t xml:space="preserve"> revision to the targets</w:t>
      </w:r>
      <w:r w:rsidR="002D598D" w:rsidRPr="00C13C3F">
        <w:rPr>
          <w:rFonts w:cstheme="minorHAnsi"/>
          <w:sz w:val="20"/>
          <w:szCs w:val="20"/>
        </w:rPr>
        <w:t xml:space="preserve"> ha</w:t>
      </w:r>
      <w:r w:rsidR="00E92420">
        <w:rPr>
          <w:rFonts w:cstheme="minorHAnsi"/>
          <w:sz w:val="20"/>
          <w:szCs w:val="20"/>
        </w:rPr>
        <w:t>s</w:t>
      </w:r>
      <w:r w:rsidR="002D598D" w:rsidRPr="00C13C3F">
        <w:rPr>
          <w:rFonts w:cstheme="minorHAnsi"/>
          <w:sz w:val="20"/>
          <w:szCs w:val="20"/>
        </w:rPr>
        <w:t xml:space="preserve"> been implemented to reflect the current </w:t>
      </w:r>
      <w:del w:id="86" w:author="Agarwal, Arpit" w:date="2023-03-13T10:35:00Z">
        <w:r w:rsidR="00E92420" w:rsidDel="00805819">
          <w:rPr>
            <w:rFonts w:cstheme="minorHAnsi"/>
            <w:sz w:val="20"/>
            <w:szCs w:val="20"/>
          </w:rPr>
          <w:delText xml:space="preserve">economic </w:delText>
        </w:r>
      </w:del>
      <w:ins w:id="87" w:author="Agarwal, Arpit" w:date="2023-03-13T10:35:00Z">
        <w:r w:rsidR="00805819">
          <w:rPr>
            <w:rFonts w:cstheme="minorHAnsi"/>
            <w:sz w:val="20"/>
            <w:szCs w:val="20"/>
          </w:rPr>
          <w:t xml:space="preserve">delivery </w:t>
        </w:r>
      </w:ins>
      <w:commentRangeStart w:id="88"/>
      <w:commentRangeStart w:id="89"/>
      <w:r w:rsidR="002D598D" w:rsidRPr="00C13C3F">
        <w:rPr>
          <w:rFonts w:cstheme="minorHAnsi"/>
          <w:sz w:val="20"/>
          <w:szCs w:val="20"/>
        </w:rPr>
        <w:t>landscape</w:t>
      </w:r>
      <w:commentRangeEnd w:id="88"/>
      <w:r w:rsidR="00404D51">
        <w:rPr>
          <w:rStyle w:val="CommentReference"/>
        </w:rPr>
        <w:commentReference w:id="88"/>
      </w:r>
      <w:commentRangeEnd w:id="89"/>
      <w:r w:rsidR="007D07F6">
        <w:rPr>
          <w:rStyle w:val="CommentReference"/>
        </w:rPr>
        <w:commentReference w:id="89"/>
      </w:r>
      <w:r w:rsidR="002D598D" w:rsidRPr="00C13C3F">
        <w:rPr>
          <w:rFonts w:cstheme="minorHAnsi"/>
          <w:sz w:val="20"/>
          <w:szCs w:val="20"/>
        </w:rPr>
        <w:t xml:space="preserve"> and </w:t>
      </w:r>
      <w:ins w:id="90" w:author="Kirby, Imogen" w:date="2023-03-13T11:12:00Z">
        <w:r w:rsidR="001365FC">
          <w:rPr>
            <w:rFonts w:cstheme="minorHAnsi"/>
            <w:sz w:val="20"/>
            <w:szCs w:val="20"/>
          </w:rPr>
          <w:t xml:space="preserve">to </w:t>
        </w:r>
      </w:ins>
      <w:r w:rsidR="002D598D" w:rsidRPr="00C13C3F">
        <w:rPr>
          <w:rFonts w:cstheme="minorHAnsi"/>
          <w:sz w:val="20"/>
          <w:szCs w:val="20"/>
        </w:rPr>
        <w:t xml:space="preserve">take </w:t>
      </w:r>
      <w:r w:rsidR="00E92420">
        <w:rPr>
          <w:rFonts w:cstheme="minorHAnsi"/>
          <w:sz w:val="20"/>
          <w:szCs w:val="20"/>
        </w:rPr>
        <w:t xml:space="preserve">into account </w:t>
      </w:r>
      <w:r w:rsidR="002D598D" w:rsidRPr="00C13C3F">
        <w:rPr>
          <w:rFonts w:cstheme="minorHAnsi"/>
          <w:sz w:val="20"/>
          <w:szCs w:val="20"/>
        </w:rPr>
        <w:t>Region Grid Unit (RGU) adjustments and expansions</w:t>
      </w:r>
      <w:ins w:id="91" w:author="Agarwal, Arpit" w:date="2023-03-15T13:51:00Z">
        <w:r w:rsidR="00E04B3D">
          <w:rPr>
            <w:rFonts w:cstheme="minorHAnsi"/>
            <w:sz w:val="20"/>
            <w:szCs w:val="20"/>
          </w:rPr>
          <w:t>.</w:t>
        </w:r>
      </w:ins>
      <w:del w:id="92" w:author="Agarwal, Arpit" w:date="2023-03-15T13:51:00Z">
        <w:r w:rsidR="002D598D" w:rsidRPr="00C13C3F" w:rsidDel="00E04B3D">
          <w:rPr>
            <w:rFonts w:cstheme="minorHAnsi"/>
            <w:sz w:val="20"/>
            <w:szCs w:val="20"/>
          </w:rPr>
          <w:delText>, tech changes and customer availability after Covid-19 in 2022</w:delText>
        </w:r>
      </w:del>
      <w:ins w:id="93" w:author="Oleksandr" w:date="2023-04-19T13:33:00Z">
        <w:r w:rsidR="00AE5B6B">
          <w:rPr>
            <w:rFonts w:cstheme="minorHAnsi"/>
            <w:sz w:val="20"/>
            <w:szCs w:val="20"/>
          </w:rPr>
          <w:t xml:space="preserve"> On road.</w:t>
        </w:r>
      </w:ins>
      <w:del w:id="94" w:author="Oleksandr" w:date="2023-04-19T13:33:00Z">
        <w:r w:rsidR="002D598D" w:rsidRPr="00C13C3F" w:rsidDel="00AE5B6B">
          <w:rPr>
            <w:rFonts w:cstheme="minorHAnsi"/>
            <w:sz w:val="20"/>
            <w:szCs w:val="20"/>
          </w:rPr>
          <w:delText xml:space="preserve">. </w:delText>
        </w:r>
      </w:del>
    </w:p>
    <w:p w14:paraId="16F9C34F" w14:textId="77777777" w:rsidR="00E92420" w:rsidRDefault="00E92420" w:rsidP="002D598D">
      <w:pPr>
        <w:pStyle w:val="NoSpacing"/>
        <w:jc w:val="both"/>
        <w:rPr>
          <w:rFonts w:cstheme="minorHAnsi"/>
          <w:sz w:val="20"/>
          <w:szCs w:val="20"/>
        </w:rPr>
      </w:pPr>
    </w:p>
    <w:p w14:paraId="56880261" w14:textId="48D4287A" w:rsidR="002D598D" w:rsidRDefault="002D598D" w:rsidP="002D598D">
      <w:pPr>
        <w:pStyle w:val="NoSpacing"/>
        <w:jc w:val="both"/>
        <w:rPr>
          <w:rFonts w:cstheme="minorHAnsi"/>
          <w:sz w:val="20"/>
          <w:szCs w:val="20"/>
        </w:rPr>
      </w:pPr>
      <w:r w:rsidRPr="00C13C3F">
        <w:rPr>
          <w:rFonts w:cstheme="minorHAnsi"/>
          <w:sz w:val="20"/>
          <w:szCs w:val="20"/>
        </w:rPr>
        <w:t xml:space="preserve">Please reach out to your </w:t>
      </w:r>
      <w:commentRangeStart w:id="95"/>
      <w:commentRangeStart w:id="96"/>
      <w:ins w:id="97" w:author="Kirby, Imogen" w:date="2023-03-13T11:12:00Z">
        <w:r w:rsidR="001365FC">
          <w:rPr>
            <w:rFonts w:cstheme="minorHAnsi"/>
            <w:sz w:val="20"/>
            <w:szCs w:val="20"/>
          </w:rPr>
          <w:t>A</w:t>
        </w:r>
      </w:ins>
      <w:del w:id="98" w:author="Kirby, Imogen" w:date="2023-03-13T11:12:00Z">
        <w:r w:rsidRPr="00C13C3F" w:rsidDel="001365FC">
          <w:rPr>
            <w:rFonts w:cstheme="minorHAnsi"/>
            <w:sz w:val="20"/>
            <w:szCs w:val="20"/>
          </w:rPr>
          <w:delText>a</w:delText>
        </w:r>
      </w:del>
      <w:r w:rsidRPr="00C13C3F">
        <w:rPr>
          <w:rFonts w:cstheme="minorHAnsi"/>
          <w:sz w:val="20"/>
          <w:szCs w:val="20"/>
        </w:rPr>
        <w:t xml:space="preserve">ccount </w:t>
      </w:r>
      <w:ins w:id="99" w:author="Kirby, Imogen" w:date="2023-03-13T11:12:00Z">
        <w:r w:rsidR="001365FC">
          <w:rPr>
            <w:rFonts w:cstheme="minorHAnsi"/>
            <w:sz w:val="20"/>
            <w:szCs w:val="20"/>
          </w:rPr>
          <w:t>M</w:t>
        </w:r>
      </w:ins>
      <w:del w:id="100" w:author="Kirby, Imogen" w:date="2023-03-13T11:12:00Z">
        <w:r w:rsidRPr="00C13C3F" w:rsidDel="001365FC">
          <w:rPr>
            <w:rFonts w:cstheme="minorHAnsi"/>
            <w:sz w:val="20"/>
            <w:szCs w:val="20"/>
          </w:rPr>
          <w:delText>m</w:delText>
        </w:r>
      </w:del>
      <w:r w:rsidRPr="00C13C3F">
        <w:rPr>
          <w:rFonts w:cstheme="minorHAnsi"/>
          <w:sz w:val="20"/>
          <w:szCs w:val="20"/>
        </w:rPr>
        <w:t xml:space="preserve">anagers </w:t>
      </w:r>
      <w:commentRangeEnd w:id="95"/>
      <w:r w:rsidR="001365FC">
        <w:rPr>
          <w:rStyle w:val="CommentReference"/>
        </w:rPr>
        <w:commentReference w:id="95"/>
      </w:r>
      <w:commentRangeEnd w:id="96"/>
      <w:r w:rsidR="005D6034">
        <w:rPr>
          <w:rStyle w:val="CommentReference"/>
        </w:rPr>
        <w:commentReference w:id="96"/>
      </w:r>
      <w:r w:rsidRPr="00C13C3F">
        <w:rPr>
          <w:rFonts w:cstheme="minorHAnsi"/>
          <w:sz w:val="20"/>
          <w:szCs w:val="20"/>
        </w:rPr>
        <w:t xml:space="preserve">to learn about your station specific targets. </w:t>
      </w:r>
      <w:commentRangeStart w:id="101"/>
      <w:r w:rsidR="00C13C3F" w:rsidRPr="00C13C3F">
        <w:rPr>
          <w:rFonts w:cstheme="minorHAnsi"/>
          <w:sz w:val="20"/>
          <w:szCs w:val="20"/>
        </w:rPr>
        <w:t>T</w:t>
      </w:r>
      <w:r w:rsidRPr="00C13C3F">
        <w:rPr>
          <w:rFonts w:cstheme="minorHAnsi"/>
          <w:sz w:val="20"/>
          <w:szCs w:val="20"/>
        </w:rPr>
        <w:t xml:space="preserve">hese targets will </w:t>
      </w:r>
      <w:ins w:id="102" w:author="Agarwal, Arpit" w:date="2023-03-13T10:56:00Z">
        <w:r w:rsidR="00937DF3">
          <w:rPr>
            <w:rFonts w:cstheme="minorHAnsi"/>
            <w:sz w:val="20"/>
            <w:szCs w:val="20"/>
          </w:rPr>
          <w:t xml:space="preserve">also </w:t>
        </w:r>
      </w:ins>
      <w:r w:rsidRPr="00C13C3F">
        <w:rPr>
          <w:rFonts w:cstheme="minorHAnsi"/>
          <w:sz w:val="20"/>
          <w:szCs w:val="20"/>
        </w:rPr>
        <w:t>be updated on Page</w:t>
      </w:r>
      <w:r w:rsidR="00E92420">
        <w:rPr>
          <w:rFonts w:cstheme="minorHAnsi"/>
          <w:sz w:val="20"/>
          <w:szCs w:val="20"/>
        </w:rPr>
        <w:t xml:space="preserve"> </w:t>
      </w:r>
      <w:r w:rsidRPr="00C13C3F">
        <w:rPr>
          <w:rFonts w:cstheme="minorHAnsi"/>
          <w:sz w:val="20"/>
          <w:szCs w:val="20"/>
        </w:rPr>
        <w:t>5 of scorecards under metric</w:t>
      </w:r>
      <w:r w:rsidR="00C13C3F">
        <w:rPr>
          <w:rFonts w:cstheme="minorHAnsi"/>
          <w:sz w:val="20"/>
          <w:szCs w:val="20"/>
        </w:rPr>
        <w:t xml:space="preserve"> definition</w:t>
      </w:r>
      <w:r w:rsidR="006341A0">
        <w:rPr>
          <w:rFonts w:cstheme="minorHAnsi"/>
          <w:sz w:val="20"/>
          <w:szCs w:val="20"/>
        </w:rPr>
        <w:t xml:space="preserve"> as ‘A DSP who has </w:t>
      </w:r>
      <w:proofErr w:type="gramStart"/>
      <w:r w:rsidR="006341A0">
        <w:rPr>
          <w:rFonts w:cstheme="minorHAnsi"/>
          <w:sz w:val="20"/>
          <w:szCs w:val="20"/>
        </w:rPr>
        <w:t>Fantastic</w:t>
      </w:r>
      <w:proofErr w:type="gramEnd"/>
      <w:r w:rsidR="006341A0">
        <w:rPr>
          <w:rFonts w:cstheme="minorHAnsi"/>
          <w:sz w:val="20"/>
          <w:szCs w:val="20"/>
        </w:rPr>
        <w:t xml:space="preserve"> standing would receive a &lt;= </w:t>
      </w:r>
      <w:r w:rsidR="00DC3E3B">
        <w:rPr>
          <w:rFonts w:cstheme="minorHAnsi"/>
          <w:sz w:val="20"/>
          <w:szCs w:val="20"/>
        </w:rPr>
        <w:t>___</w:t>
      </w:r>
      <w:r w:rsidR="006341A0">
        <w:rPr>
          <w:rFonts w:cstheme="minorHAnsi"/>
          <w:sz w:val="20"/>
          <w:szCs w:val="20"/>
        </w:rPr>
        <w:t xml:space="preserve"> in DNR DPMO’</w:t>
      </w:r>
      <w:commentRangeEnd w:id="101"/>
      <w:r w:rsidR="00E92420">
        <w:rPr>
          <w:rStyle w:val="CommentReference"/>
        </w:rPr>
        <w:commentReference w:id="101"/>
      </w:r>
    </w:p>
    <w:p w14:paraId="3AD03907" w14:textId="77777777" w:rsidR="00DC3E3B" w:rsidRPr="00C13C3F" w:rsidRDefault="00DC3E3B" w:rsidP="002D598D">
      <w:pPr>
        <w:pStyle w:val="NoSpacing"/>
        <w:jc w:val="both"/>
        <w:rPr>
          <w:rFonts w:cstheme="minorHAnsi"/>
          <w:sz w:val="20"/>
          <w:szCs w:val="20"/>
        </w:rPr>
      </w:pPr>
    </w:p>
    <w:p w14:paraId="612889B2" w14:textId="77777777" w:rsidR="002D598D" w:rsidRDefault="00DC3E3B" w:rsidP="002D598D">
      <w:pPr>
        <w:pStyle w:val="NoSpacing"/>
        <w:jc w:val="both"/>
      </w:pPr>
      <w:r w:rsidRPr="00DC3E3B">
        <w:rPr>
          <w:noProof/>
        </w:rPr>
        <w:drawing>
          <wp:inline distT="0" distB="0" distL="0" distR="0" wp14:anchorId="5C8597E2" wp14:editId="0C20AAC5">
            <wp:extent cx="6858000" cy="402869"/>
            <wp:effectExtent l="19050" t="19050" r="190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02869"/>
                    </a:xfrm>
                    <a:prstGeom prst="rect">
                      <a:avLst/>
                    </a:prstGeom>
                    <a:noFill/>
                    <a:ln>
                      <a:solidFill>
                        <a:schemeClr val="bg1">
                          <a:lumMod val="85000"/>
                        </a:schemeClr>
                      </a:solidFill>
                    </a:ln>
                  </pic:spPr>
                </pic:pic>
              </a:graphicData>
            </a:graphic>
          </wp:inline>
        </w:drawing>
      </w:r>
    </w:p>
    <w:p w14:paraId="6B376ECB" w14:textId="77777777" w:rsidR="002D598D" w:rsidRDefault="002D598D" w:rsidP="002D598D">
      <w:pPr>
        <w:pStyle w:val="NoSpacing"/>
        <w:jc w:val="both"/>
      </w:pPr>
    </w:p>
    <w:p w14:paraId="48A2489F" w14:textId="77777777" w:rsidR="002D598D" w:rsidRPr="005F3B55" w:rsidRDefault="002D598D" w:rsidP="002D598D">
      <w:pPr>
        <w:pStyle w:val="NoSpacing"/>
        <w:jc w:val="both"/>
        <w:rPr>
          <w:b/>
          <w:sz w:val="20"/>
          <w:u w:val="single"/>
        </w:rPr>
      </w:pPr>
      <w:r w:rsidRPr="005F3B55">
        <w:rPr>
          <w:b/>
          <w:sz w:val="20"/>
          <w:u w:val="single"/>
        </w:rPr>
        <w:t>Change 2: Contact Compliance metric | Targets Update</w:t>
      </w:r>
    </w:p>
    <w:p w14:paraId="14C8E4BD" w14:textId="77777777" w:rsidR="002D598D" w:rsidRPr="005F3B55" w:rsidRDefault="002D598D" w:rsidP="002D598D">
      <w:pPr>
        <w:pStyle w:val="NoSpacing"/>
        <w:jc w:val="both"/>
        <w:rPr>
          <w:b/>
          <w:sz w:val="20"/>
          <w:u w:val="single"/>
        </w:rPr>
      </w:pPr>
    </w:p>
    <w:p w14:paraId="2C3F4FE9" w14:textId="493B3C61" w:rsidR="005A604C" w:rsidRDefault="00E92420" w:rsidP="006341A0">
      <w:pPr>
        <w:pStyle w:val="NoSpacing"/>
        <w:jc w:val="both"/>
        <w:rPr>
          <w:rFonts w:cstheme="minorHAnsi"/>
          <w:sz w:val="20"/>
          <w:szCs w:val="20"/>
        </w:rPr>
      </w:pPr>
      <w:r>
        <w:rPr>
          <w:rFonts w:cstheme="minorHAnsi"/>
          <w:sz w:val="20"/>
          <w:szCs w:val="20"/>
        </w:rPr>
        <w:t xml:space="preserve">The second </w:t>
      </w:r>
      <w:del w:id="103" w:author="Agarwal, Arpit" w:date="2023-03-13T10:23:00Z">
        <w:r w:rsidDel="0078089E">
          <w:rPr>
            <w:rFonts w:cstheme="minorHAnsi"/>
            <w:sz w:val="20"/>
            <w:szCs w:val="20"/>
          </w:rPr>
          <w:delText xml:space="preserve">metric </w:delText>
        </w:r>
      </w:del>
      <w:ins w:id="104" w:author="Agarwal, Arpit" w:date="2023-03-13T10:23:00Z">
        <w:r w:rsidR="0078089E">
          <w:rPr>
            <w:rFonts w:cstheme="minorHAnsi"/>
            <w:sz w:val="20"/>
            <w:szCs w:val="20"/>
          </w:rPr>
          <w:t xml:space="preserve">change we are bringing is </w:t>
        </w:r>
      </w:ins>
      <w:del w:id="105" w:author="Agarwal, Arpit" w:date="2023-03-13T10:23:00Z">
        <w:r w:rsidDel="0078089E">
          <w:rPr>
            <w:rFonts w:cstheme="minorHAnsi"/>
            <w:sz w:val="20"/>
            <w:szCs w:val="20"/>
          </w:rPr>
          <w:delText xml:space="preserve">we are </w:delText>
        </w:r>
      </w:del>
      <w:r>
        <w:rPr>
          <w:rFonts w:cstheme="minorHAnsi"/>
          <w:sz w:val="20"/>
          <w:szCs w:val="20"/>
        </w:rPr>
        <w:t xml:space="preserve">adjusting </w:t>
      </w:r>
      <w:del w:id="106" w:author="Agarwal, Arpit" w:date="2023-03-13T10:23:00Z">
        <w:r w:rsidDel="0078089E">
          <w:rPr>
            <w:rFonts w:cstheme="minorHAnsi"/>
            <w:sz w:val="20"/>
            <w:szCs w:val="20"/>
          </w:rPr>
          <w:delText>is the</w:delText>
        </w:r>
      </w:del>
      <w:ins w:id="107" w:author="Agarwal, Arpit" w:date="2023-03-13T10:23:00Z">
        <w:r w:rsidR="0078089E">
          <w:rPr>
            <w:rFonts w:cstheme="minorHAnsi"/>
            <w:sz w:val="20"/>
            <w:szCs w:val="20"/>
          </w:rPr>
          <w:t>current</w:t>
        </w:r>
      </w:ins>
      <w:r w:rsidR="002D598D">
        <w:rPr>
          <w:rFonts w:cstheme="minorHAnsi"/>
          <w:sz w:val="20"/>
          <w:szCs w:val="20"/>
        </w:rPr>
        <w:t xml:space="preserve"> contact compliance ‘Fantastic’ target to accommodate</w:t>
      </w:r>
      <w:r>
        <w:rPr>
          <w:rFonts w:cstheme="minorHAnsi"/>
          <w:sz w:val="20"/>
          <w:szCs w:val="20"/>
        </w:rPr>
        <w:t xml:space="preserve"> </w:t>
      </w:r>
      <w:r w:rsidR="002D598D" w:rsidRPr="00547C15">
        <w:rPr>
          <w:rFonts w:cstheme="minorHAnsi"/>
          <w:sz w:val="20"/>
          <w:szCs w:val="20"/>
        </w:rPr>
        <w:t xml:space="preserve">group stop deliveries, communication signal challenges in remote places, poor weather impact </w:t>
      </w:r>
      <w:commentRangeStart w:id="108"/>
      <w:commentRangeStart w:id="109"/>
      <w:r w:rsidR="002D598D" w:rsidRPr="00547C15">
        <w:rPr>
          <w:rFonts w:cstheme="minorHAnsi"/>
          <w:sz w:val="20"/>
          <w:szCs w:val="20"/>
        </w:rPr>
        <w:t xml:space="preserve">(seasonal), </w:t>
      </w:r>
      <w:commentRangeEnd w:id="108"/>
      <w:r w:rsidR="005A604C">
        <w:rPr>
          <w:rStyle w:val="CommentReference"/>
        </w:rPr>
        <w:commentReference w:id="108"/>
      </w:r>
      <w:commentRangeEnd w:id="109"/>
      <w:r w:rsidR="00EB7707">
        <w:rPr>
          <w:rStyle w:val="CommentReference"/>
        </w:rPr>
        <w:commentReference w:id="109"/>
      </w:r>
      <w:r w:rsidR="002D598D" w:rsidRPr="00547C15">
        <w:rPr>
          <w:rFonts w:cstheme="minorHAnsi"/>
          <w:sz w:val="20"/>
          <w:szCs w:val="20"/>
        </w:rPr>
        <w:t xml:space="preserve">and </w:t>
      </w:r>
      <w:r w:rsidR="00C13C3F">
        <w:rPr>
          <w:rFonts w:cstheme="minorHAnsi"/>
          <w:sz w:val="20"/>
          <w:szCs w:val="20"/>
        </w:rPr>
        <w:t xml:space="preserve">any </w:t>
      </w:r>
      <w:r w:rsidR="002D598D" w:rsidRPr="00547C15">
        <w:rPr>
          <w:rFonts w:cstheme="minorHAnsi"/>
          <w:sz w:val="20"/>
          <w:szCs w:val="20"/>
        </w:rPr>
        <w:t xml:space="preserve">tech issues. </w:t>
      </w:r>
    </w:p>
    <w:p w14:paraId="7AFEEB3B" w14:textId="77777777" w:rsidR="005A604C" w:rsidRDefault="005A604C" w:rsidP="006341A0">
      <w:pPr>
        <w:pStyle w:val="NoSpacing"/>
        <w:jc w:val="both"/>
        <w:rPr>
          <w:rFonts w:cstheme="minorHAnsi"/>
          <w:sz w:val="20"/>
          <w:szCs w:val="20"/>
        </w:rPr>
      </w:pPr>
    </w:p>
    <w:p w14:paraId="79FBEC7D" w14:textId="0D36083F" w:rsidR="006341A0" w:rsidRPr="00C13C3F" w:rsidRDefault="005A604C" w:rsidP="006341A0">
      <w:pPr>
        <w:pStyle w:val="NoSpacing"/>
        <w:jc w:val="both"/>
        <w:rPr>
          <w:rFonts w:cstheme="minorHAnsi"/>
          <w:sz w:val="20"/>
          <w:szCs w:val="20"/>
        </w:rPr>
      </w:pPr>
      <w:r>
        <w:rPr>
          <w:rFonts w:cstheme="minorHAnsi"/>
          <w:sz w:val="20"/>
          <w:szCs w:val="20"/>
        </w:rPr>
        <w:t>The r</w:t>
      </w:r>
      <w:r w:rsidR="00903F97">
        <w:rPr>
          <w:rFonts w:cstheme="minorHAnsi"/>
          <w:sz w:val="20"/>
          <w:szCs w:val="20"/>
        </w:rPr>
        <w:t xml:space="preserve">evised targets for </w:t>
      </w:r>
      <w:r w:rsidR="00C13C3F">
        <w:rPr>
          <w:rFonts w:cstheme="minorHAnsi"/>
          <w:sz w:val="20"/>
          <w:szCs w:val="20"/>
        </w:rPr>
        <w:t xml:space="preserve">being ‘Fantastic’ for </w:t>
      </w:r>
      <w:r w:rsidR="00903F97">
        <w:rPr>
          <w:rFonts w:cstheme="minorHAnsi"/>
          <w:sz w:val="20"/>
          <w:szCs w:val="20"/>
        </w:rPr>
        <w:t xml:space="preserve">contact </w:t>
      </w:r>
      <w:r w:rsidR="00C13C3F">
        <w:rPr>
          <w:rFonts w:cstheme="minorHAnsi"/>
          <w:sz w:val="20"/>
          <w:szCs w:val="20"/>
        </w:rPr>
        <w:t xml:space="preserve">compliance metric is </w:t>
      </w:r>
      <w:commentRangeStart w:id="110"/>
      <w:r w:rsidR="00C13C3F" w:rsidRPr="00F01331">
        <w:rPr>
          <w:rFonts w:cstheme="minorHAnsi"/>
          <w:sz w:val="20"/>
          <w:szCs w:val="20"/>
          <w:highlight w:val="green"/>
          <w:rPrChange w:id="111" w:author="Hoyos Lopez, Daniela" w:date="2023-04-12T14:06:00Z">
            <w:rPr>
              <w:rFonts w:cstheme="minorHAnsi"/>
              <w:sz w:val="20"/>
              <w:szCs w:val="20"/>
              <w:highlight w:val="yellow"/>
            </w:rPr>
          </w:rPrChange>
        </w:rPr>
        <w:t>98.00%</w:t>
      </w:r>
      <w:r w:rsidR="005E6285" w:rsidRPr="00F01331">
        <w:rPr>
          <w:rFonts w:cstheme="minorHAnsi"/>
          <w:sz w:val="20"/>
          <w:szCs w:val="20"/>
          <w:highlight w:val="green"/>
          <w:rPrChange w:id="112" w:author="Hoyos Lopez, Daniela" w:date="2023-04-12T14:06:00Z">
            <w:rPr>
              <w:rFonts w:cstheme="minorHAnsi"/>
              <w:sz w:val="20"/>
              <w:szCs w:val="20"/>
              <w:highlight w:val="yellow"/>
            </w:rPr>
          </w:rPrChange>
        </w:rPr>
        <w:t xml:space="preserve"> (for UK, IE, DE, AT and NL)</w:t>
      </w:r>
      <w:r w:rsidR="00C13C3F" w:rsidRPr="00F01331">
        <w:rPr>
          <w:rFonts w:cstheme="minorHAnsi"/>
          <w:sz w:val="20"/>
          <w:szCs w:val="20"/>
          <w:highlight w:val="green"/>
          <w:rPrChange w:id="113" w:author="Hoyos Lopez, Daniela" w:date="2023-04-12T14:06:00Z">
            <w:rPr>
              <w:rFonts w:cstheme="minorHAnsi"/>
              <w:sz w:val="20"/>
              <w:szCs w:val="20"/>
              <w:highlight w:val="yellow"/>
            </w:rPr>
          </w:rPrChange>
        </w:rPr>
        <w:t xml:space="preserve"> / 99.00%</w:t>
      </w:r>
      <w:r w:rsidR="005E6285" w:rsidRPr="00F01331">
        <w:rPr>
          <w:rFonts w:cstheme="minorHAnsi"/>
          <w:sz w:val="20"/>
          <w:szCs w:val="20"/>
          <w:highlight w:val="green"/>
          <w:rPrChange w:id="114" w:author="Hoyos Lopez, Daniela" w:date="2023-04-12T14:06:00Z">
            <w:rPr>
              <w:rFonts w:cstheme="minorHAnsi"/>
              <w:sz w:val="20"/>
              <w:szCs w:val="20"/>
              <w:highlight w:val="yellow"/>
            </w:rPr>
          </w:rPrChange>
        </w:rPr>
        <w:t xml:space="preserve"> (for FR, BE, ES, IT</w:t>
      </w:r>
      <w:r w:rsidR="00FF3EC1" w:rsidRPr="005A604C">
        <w:rPr>
          <w:rFonts w:cstheme="minorHAnsi"/>
          <w:sz w:val="20"/>
          <w:szCs w:val="20"/>
          <w:highlight w:val="yellow"/>
        </w:rPr>
        <w:t>)</w:t>
      </w:r>
      <w:r w:rsidR="00C13C3F" w:rsidRPr="005A604C">
        <w:rPr>
          <w:rFonts w:cstheme="minorHAnsi"/>
          <w:sz w:val="20"/>
          <w:szCs w:val="20"/>
          <w:highlight w:val="yellow"/>
        </w:rPr>
        <w:t xml:space="preserve">. </w:t>
      </w:r>
      <w:commentRangeEnd w:id="110"/>
      <w:r w:rsidR="00494847" w:rsidRPr="005A604C">
        <w:rPr>
          <w:rStyle w:val="CommentReference"/>
          <w:highlight w:val="yellow"/>
        </w:rPr>
        <w:commentReference w:id="110"/>
      </w:r>
      <w:r w:rsidR="00C13C3F" w:rsidRPr="00C13C3F">
        <w:rPr>
          <w:rFonts w:cstheme="minorHAnsi"/>
          <w:sz w:val="20"/>
          <w:szCs w:val="20"/>
        </w:rPr>
        <w:t xml:space="preserve">These targets will </w:t>
      </w:r>
      <w:ins w:id="115" w:author="Agarwal, Arpit" w:date="2023-03-13T10:57:00Z">
        <w:r w:rsidR="00937DF3">
          <w:rPr>
            <w:rFonts w:cstheme="minorHAnsi"/>
            <w:sz w:val="20"/>
            <w:szCs w:val="20"/>
          </w:rPr>
          <w:t xml:space="preserve">also </w:t>
        </w:r>
      </w:ins>
      <w:r w:rsidR="00C13C3F" w:rsidRPr="00C13C3F">
        <w:rPr>
          <w:rFonts w:cstheme="minorHAnsi"/>
          <w:sz w:val="20"/>
          <w:szCs w:val="20"/>
        </w:rPr>
        <w:t>be updated on Page</w:t>
      </w:r>
      <w:r>
        <w:rPr>
          <w:rFonts w:cstheme="minorHAnsi"/>
          <w:sz w:val="20"/>
          <w:szCs w:val="20"/>
        </w:rPr>
        <w:t xml:space="preserve"> </w:t>
      </w:r>
      <w:r w:rsidR="00C13C3F" w:rsidRPr="00C13C3F">
        <w:rPr>
          <w:rFonts w:cstheme="minorHAnsi"/>
          <w:sz w:val="20"/>
          <w:szCs w:val="20"/>
        </w:rPr>
        <w:t>5 of scorecards under metric</w:t>
      </w:r>
      <w:r w:rsidR="00C13C3F">
        <w:rPr>
          <w:rFonts w:cstheme="minorHAnsi"/>
          <w:sz w:val="20"/>
          <w:szCs w:val="20"/>
        </w:rPr>
        <w:t xml:space="preserve"> definition</w:t>
      </w:r>
      <w:r>
        <w:rPr>
          <w:rFonts w:cstheme="minorHAnsi"/>
          <w:sz w:val="20"/>
          <w:szCs w:val="20"/>
        </w:rPr>
        <w:t>.</w:t>
      </w:r>
    </w:p>
    <w:p w14:paraId="50AC82B3" w14:textId="77777777" w:rsidR="00AB6BCB" w:rsidRPr="00C13C3F" w:rsidRDefault="00AB6BCB" w:rsidP="00C13C3F">
      <w:pPr>
        <w:pStyle w:val="NoSpacing"/>
        <w:jc w:val="both"/>
        <w:rPr>
          <w:rFonts w:cstheme="minorHAnsi"/>
          <w:sz w:val="20"/>
          <w:szCs w:val="20"/>
        </w:rPr>
      </w:pPr>
    </w:p>
    <w:p w14:paraId="051F00A5" w14:textId="77777777" w:rsidR="00C13C3F" w:rsidRDefault="00097035" w:rsidP="002D598D">
      <w:pPr>
        <w:pStyle w:val="NoSpacing"/>
        <w:jc w:val="both"/>
        <w:rPr>
          <w:rFonts w:cstheme="minorHAnsi"/>
          <w:sz w:val="20"/>
          <w:szCs w:val="20"/>
        </w:rPr>
      </w:pPr>
      <w:r w:rsidRPr="00097035">
        <w:rPr>
          <w:noProof/>
        </w:rPr>
        <w:drawing>
          <wp:inline distT="0" distB="0" distL="0" distR="0" wp14:anchorId="34ED67BA" wp14:editId="12B110B5">
            <wp:extent cx="6858000" cy="4991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99110"/>
                    </a:xfrm>
                    <a:prstGeom prst="rect">
                      <a:avLst/>
                    </a:prstGeom>
                    <a:noFill/>
                    <a:ln>
                      <a:solidFill>
                        <a:schemeClr val="bg1">
                          <a:lumMod val="85000"/>
                        </a:schemeClr>
                      </a:solidFill>
                    </a:ln>
                  </pic:spPr>
                </pic:pic>
              </a:graphicData>
            </a:graphic>
          </wp:inline>
        </w:drawing>
      </w:r>
    </w:p>
    <w:p w14:paraId="116877D6" w14:textId="77777777" w:rsidR="00AB6BCB" w:rsidRDefault="00AB6BCB" w:rsidP="002D598D">
      <w:pPr>
        <w:pStyle w:val="NoSpacing"/>
        <w:jc w:val="both"/>
        <w:rPr>
          <w:rFonts w:cstheme="minorHAnsi"/>
          <w:sz w:val="20"/>
          <w:szCs w:val="20"/>
        </w:rPr>
      </w:pPr>
    </w:p>
    <w:p w14:paraId="6FCA0190" w14:textId="77777777" w:rsidR="00C13C3F" w:rsidRDefault="00C13C3F" w:rsidP="002D598D">
      <w:pPr>
        <w:pStyle w:val="NoSpacing"/>
        <w:jc w:val="both"/>
        <w:rPr>
          <w:rFonts w:cstheme="minorHAnsi"/>
          <w:b/>
          <w:sz w:val="20"/>
          <w:szCs w:val="20"/>
          <w:u w:val="single"/>
        </w:rPr>
      </w:pPr>
      <w:r w:rsidRPr="00C13C3F">
        <w:rPr>
          <w:rFonts w:cstheme="minorHAnsi"/>
          <w:b/>
          <w:sz w:val="20"/>
          <w:szCs w:val="20"/>
          <w:u w:val="single"/>
        </w:rPr>
        <w:t xml:space="preserve">Change 3: Photo </w:t>
      </w:r>
      <w:r w:rsidR="00FF3EC1" w:rsidRPr="00C13C3F">
        <w:rPr>
          <w:rFonts w:cstheme="minorHAnsi"/>
          <w:b/>
          <w:sz w:val="20"/>
          <w:szCs w:val="20"/>
          <w:u w:val="single"/>
        </w:rPr>
        <w:t>on</w:t>
      </w:r>
      <w:r w:rsidRPr="00C13C3F">
        <w:rPr>
          <w:rFonts w:cstheme="minorHAnsi"/>
          <w:b/>
          <w:sz w:val="20"/>
          <w:szCs w:val="20"/>
          <w:u w:val="single"/>
        </w:rPr>
        <w:t xml:space="preserve"> Delivery Compliance metric | Targets Update</w:t>
      </w:r>
      <w:r w:rsidR="00FF3EC1">
        <w:rPr>
          <w:rFonts w:cstheme="minorHAnsi"/>
          <w:b/>
          <w:sz w:val="20"/>
          <w:szCs w:val="20"/>
          <w:u w:val="single"/>
        </w:rPr>
        <w:t xml:space="preserve"> </w:t>
      </w:r>
      <w:commentRangeStart w:id="116"/>
      <w:r w:rsidR="00FF3EC1">
        <w:rPr>
          <w:rFonts w:cstheme="minorHAnsi"/>
          <w:b/>
          <w:sz w:val="20"/>
          <w:szCs w:val="20"/>
          <w:u w:val="single"/>
        </w:rPr>
        <w:t xml:space="preserve">– </w:t>
      </w:r>
      <w:r w:rsidR="00FF3EC1" w:rsidRPr="00F01331">
        <w:rPr>
          <w:rFonts w:cstheme="minorHAnsi"/>
          <w:b/>
          <w:sz w:val="20"/>
          <w:szCs w:val="20"/>
          <w:highlight w:val="green"/>
          <w:u w:val="single"/>
          <w:rPrChange w:id="117" w:author="Hoyos Lopez, Daniela" w:date="2023-04-12T14:06:00Z">
            <w:rPr>
              <w:rFonts w:cstheme="minorHAnsi"/>
              <w:b/>
              <w:sz w:val="20"/>
              <w:szCs w:val="20"/>
              <w:highlight w:val="yellow"/>
              <w:u w:val="single"/>
            </w:rPr>
          </w:rPrChange>
        </w:rPr>
        <w:t>For ES and FR only</w:t>
      </w:r>
      <w:commentRangeEnd w:id="116"/>
      <w:r w:rsidR="005F3B55" w:rsidRPr="00F01331">
        <w:rPr>
          <w:rStyle w:val="CommentReference"/>
          <w:highlight w:val="green"/>
          <w:rPrChange w:id="118" w:author="Hoyos Lopez, Daniela" w:date="2023-04-12T14:06:00Z">
            <w:rPr>
              <w:rStyle w:val="CommentReference"/>
              <w:highlight w:val="yellow"/>
            </w:rPr>
          </w:rPrChange>
        </w:rPr>
        <w:commentReference w:id="116"/>
      </w:r>
    </w:p>
    <w:p w14:paraId="33AAF3B0" w14:textId="77777777" w:rsidR="00C13C3F" w:rsidRDefault="00C13C3F" w:rsidP="002D598D">
      <w:pPr>
        <w:pStyle w:val="NoSpacing"/>
        <w:jc w:val="both"/>
        <w:rPr>
          <w:rFonts w:cstheme="minorHAnsi"/>
          <w:b/>
          <w:sz w:val="20"/>
          <w:szCs w:val="20"/>
          <w:u w:val="single"/>
        </w:rPr>
      </w:pPr>
    </w:p>
    <w:p w14:paraId="191418FD" w14:textId="77777777" w:rsidR="00EB7707" w:rsidRDefault="005A604C" w:rsidP="002D598D">
      <w:pPr>
        <w:pStyle w:val="NoSpacing"/>
        <w:jc w:val="both"/>
        <w:rPr>
          <w:ins w:id="119" w:author="Agarwal, Arpit" w:date="2023-03-13T10:25:00Z"/>
          <w:rFonts w:cstheme="minorHAnsi"/>
          <w:sz w:val="20"/>
          <w:szCs w:val="20"/>
        </w:rPr>
      </w:pPr>
      <w:del w:id="120" w:author="Agarwal, Arpit" w:date="2023-03-13T10:24:00Z">
        <w:r w:rsidDel="00EB7707">
          <w:rPr>
            <w:rFonts w:cstheme="minorHAnsi"/>
            <w:sz w:val="20"/>
            <w:szCs w:val="20"/>
          </w:rPr>
          <w:delText>Thanks to the feedback you and your teams have shared with us w</w:delText>
        </w:r>
        <w:r w:rsidR="00C13C3F" w:rsidDel="00EB7707">
          <w:rPr>
            <w:rFonts w:cstheme="minorHAnsi"/>
            <w:sz w:val="20"/>
            <w:szCs w:val="20"/>
          </w:rPr>
          <w:delText xml:space="preserve">e are updating </w:delText>
        </w:r>
        <w:r w:rsidDel="00EB7707">
          <w:rPr>
            <w:rFonts w:cstheme="minorHAnsi"/>
            <w:sz w:val="20"/>
            <w:szCs w:val="20"/>
          </w:rPr>
          <w:delText xml:space="preserve">the </w:delText>
        </w:r>
        <w:r w:rsidR="00C13C3F" w:rsidDel="00EB7707">
          <w:rPr>
            <w:rFonts w:cstheme="minorHAnsi"/>
            <w:sz w:val="20"/>
            <w:szCs w:val="20"/>
          </w:rPr>
          <w:delText xml:space="preserve">current </w:delText>
        </w:r>
        <w:r w:rsidDel="00EB7707">
          <w:rPr>
            <w:rFonts w:cstheme="minorHAnsi"/>
            <w:sz w:val="20"/>
            <w:szCs w:val="20"/>
          </w:rPr>
          <w:delText xml:space="preserve">targets for the </w:delText>
        </w:r>
        <w:r w:rsidR="00C13C3F" w:rsidDel="00EB7707">
          <w:rPr>
            <w:rFonts w:cstheme="minorHAnsi"/>
            <w:sz w:val="20"/>
            <w:szCs w:val="20"/>
          </w:rPr>
          <w:delText xml:space="preserve">photo on delivery compliance metric to accommodate </w:delText>
        </w:r>
        <w:commentRangeStart w:id="121"/>
        <w:commentRangeStart w:id="122"/>
        <w:r w:rsidR="00C13C3F" w:rsidDel="00EB7707">
          <w:rPr>
            <w:rFonts w:cstheme="minorHAnsi"/>
            <w:sz w:val="20"/>
            <w:szCs w:val="20"/>
          </w:rPr>
          <w:delText>low number of opportunities</w:delText>
        </w:r>
        <w:commentRangeEnd w:id="121"/>
        <w:r w:rsidDel="00EB7707">
          <w:rPr>
            <w:rStyle w:val="CommentReference"/>
          </w:rPr>
          <w:commentReference w:id="121"/>
        </w:r>
      </w:del>
      <w:commentRangeEnd w:id="122"/>
      <w:r w:rsidR="00EB7707">
        <w:rPr>
          <w:rStyle w:val="CommentReference"/>
        </w:rPr>
        <w:commentReference w:id="122"/>
      </w:r>
      <w:del w:id="123" w:author="Agarwal, Arpit" w:date="2023-03-13T10:24:00Z">
        <w:r w:rsidR="00C13C3F" w:rsidDel="00EB7707">
          <w:rPr>
            <w:rFonts w:cstheme="minorHAnsi"/>
            <w:sz w:val="20"/>
            <w:szCs w:val="20"/>
          </w:rPr>
          <w:delText xml:space="preserve">. </w:delText>
        </w:r>
      </w:del>
    </w:p>
    <w:p w14:paraId="405382E0" w14:textId="6D3BB2D8" w:rsidR="00C13C3F" w:rsidRDefault="00EB7707" w:rsidP="002D598D">
      <w:pPr>
        <w:pStyle w:val="NoSpacing"/>
        <w:jc w:val="both"/>
        <w:rPr>
          <w:rFonts w:cstheme="minorHAnsi"/>
          <w:sz w:val="20"/>
          <w:szCs w:val="20"/>
        </w:rPr>
      </w:pPr>
      <w:ins w:id="124" w:author="Agarwal, Arpit" w:date="2023-03-13T10:25:00Z">
        <w:r>
          <w:rPr>
            <w:rFonts w:cstheme="minorHAnsi"/>
            <w:sz w:val="20"/>
            <w:szCs w:val="20"/>
          </w:rPr>
          <w:t xml:space="preserve">The third change </w:t>
        </w:r>
      </w:ins>
      <w:ins w:id="125" w:author="Agarwal, Arpit" w:date="2023-03-13T10:26:00Z">
        <w:r>
          <w:rPr>
            <w:rFonts w:cstheme="minorHAnsi"/>
            <w:sz w:val="20"/>
            <w:szCs w:val="20"/>
          </w:rPr>
          <w:t xml:space="preserve">we are introducing is adjusting current Photo on Delivery metric targets on scorecards. </w:t>
        </w:r>
      </w:ins>
      <w:r w:rsidR="00C13C3F">
        <w:rPr>
          <w:rFonts w:cstheme="minorHAnsi"/>
          <w:sz w:val="20"/>
          <w:szCs w:val="20"/>
        </w:rPr>
        <w:t xml:space="preserve">New targets </w:t>
      </w:r>
      <w:r w:rsidR="005A604C">
        <w:rPr>
          <w:rFonts w:cstheme="minorHAnsi"/>
          <w:sz w:val="20"/>
          <w:szCs w:val="20"/>
        </w:rPr>
        <w:t xml:space="preserve">are reflected </w:t>
      </w:r>
      <w:del w:id="126" w:author="Agarwal, Arpit" w:date="2023-03-13T10:57:00Z">
        <w:r w:rsidR="005A604C" w:rsidDel="00937DF3">
          <w:rPr>
            <w:rFonts w:cstheme="minorHAnsi"/>
            <w:sz w:val="20"/>
            <w:szCs w:val="20"/>
          </w:rPr>
          <w:delText>in the chart</w:delText>
        </w:r>
        <w:r w:rsidR="00C13C3F" w:rsidDel="00937DF3">
          <w:rPr>
            <w:rFonts w:cstheme="minorHAnsi"/>
            <w:sz w:val="20"/>
            <w:szCs w:val="20"/>
          </w:rPr>
          <w:delText xml:space="preserve"> </w:delText>
        </w:r>
      </w:del>
      <w:r w:rsidR="00C13C3F">
        <w:rPr>
          <w:rFonts w:cstheme="minorHAnsi"/>
          <w:sz w:val="20"/>
          <w:szCs w:val="20"/>
        </w:rPr>
        <w:t xml:space="preserve">below and </w:t>
      </w:r>
      <w:r w:rsidR="00C13C3F" w:rsidRPr="00C13C3F">
        <w:rPr>
          <w:rFonts w:cstheme="minorHAnsi"/>
          <w:sz w:val="20"/>
          <w:szCs w:val="20"/>
        </w:rPr>
        <w:t xml:space="preserve">will </w:t>
      </w:r>
      <w:ins w:id="127" w:author="Agarwal, Arpit" w:date="2023-03-13T10:57:00Z">
        <w:r w:rsidR="00937DF3">
          <w:rPr>
            <w:rFonts w:cstheme="minorHAnsi"/>
            <w:sz w:val="20"/>
            <w:szCs w:val="20"/>
          </w:rPr>
          <w:t xml:space="preserve">also </w:t>
        </w:r>
      </w:ins>
      <w:r w:rsidR="00C13C3F" w:rsidRPr="00C13C3F">
        <w:rPr>
          <w:rFonts w:cstheme="minorHAnsi"/>
          <w:sz w:val="20"/>
          <w:szCs w:val="20"/>
        </w:rPr>
        <w:t>be updated on Page5 of scorecards under metric</w:t>
      </w:r>
      <w:r w:rsidR="00C13C3F">
        <w:rPr>
          <w:rFonts w:cstheme="minorHAnsi"/>
          <w:sz w:val="20"/>
          <w:szCs w:val="20"/>
        </w:rPr>
        <w:t xml:space="preserve"> definition</w:t>
      </w:r>
      <w:r w:rsidR="006341A0">
        <w:rPr>
          <w:rFonts w:cstheme="minorHAnsi"/>
          <w:sz w:val="20"/>
          <w:szCs w:val="20"/>
        </w:rPr>
        <w:t xml:space="preserve"> as ‘A DSP who has </w:t>
      </w:r>
      <w:proofErr w:type="gramStart"/>
      <w:r w:rsidR="006341A0">
        <w:rPr>
          <w:rFonts w:cstheme="minorHAnsi"/>
          <w:sz w:val="20"/>
          <w:szCs w:val="20"/>
        </w:rPr>
        <w:t>Fantastic</w:t>
      </w:r>
      <w:proofErr w:type="gramEnd"/>
      <w:r w:rsidR="006341A0">
        <w:rPr>
          <w:rFonts w:cstheme="minorHAnsi"/>
          <w:sz w:val="20"/>
          <w:szCs w:val="20"/>
        </w:rPr>
        <w:t xml:space="preserve"> standing would receive a &gt;= XX in POD Compliance.</w:t>
      </w:r>
    </w:p>
    <w:p w14:paraId="5ED0A058" w14:textId="77777777" w:rsidR="00C13C3F" w:rsidRDefault="00C13C3F" w:rsidP="002D598D">
      <w:pPr>
        <w:pStyle w:val="NoSpacing"/>
        <w:jc w:val="both"/>
        <w:rPr>
          <w:rFonts w:cstheme="minorHAnsi"/>
          <w:sz w:val="20"/>
          <w:szCs w:val="20"/>
        </w:rPr>
      </w:pPr>
    </w:p>
    <w:tbl>
      <w:tblPr>
        <w:tblStyle w:val="TableGrid"/>
        <w:tblW w:w="0" w:type="auto"/>
        <w:tblLook w:val="04A0" w:firstRow="1" w:lastRow="0" w:firstColumn="1" w:lastColumn="0" w:noHBand="0" w:noVBand="1"/>
      </w:tblPr>
      <w:tblGrid>
        <w:gridCol w:w="2441"/>
        <w:gridCol w:w="1112"/>
      </w:tblGrid>
      <w:tr w:rsidR="00C13C3F" w14:paraId="1B48107F" w14:textId="77777777" w:rsidTr="00C13C3F">
        <w:tc>
          <w:tcPr>
            <w:tcW w:w="0" w:type="auto"/>
            <w:shd w:val="clear" w:color="auto" w:fill="000000" w:themeFill="text1"/>
          </w:tcPr>
          <w:p w14:paraId="04A42910" w14:textId="77777777" w:rsidR="00C13C3F" w:rsidRPr="00C13C3F" w:rsidRDefault="00C13C3F" w:rsidP="002D598D">
            <w:pPr>
              <w:pStyle w:val="NoSpacing"/>
              <w:jc w:val="both"/>
              <w:rPr>
                <w:rFonts w:cstheme="minorHAnsi"/>
                <w:color w:val="FFFFFF" w:themeColor="background1"/>
                <w:sz w:val="20"/>
                <w:szCs w:val="20"/>
              </w:rPr>
            </w:pPr>
            <w:r w:rsidRPr="00C13C3F">
              <w:rPr>
                <w:rFonts w:cstheme="minorHAnsi"/>
                <w:color w:val="FFFFFF" w:themeColor="background1"/>
                <w:sz w:val="20"/>
                <w:szCs w:val="20"/>
              </w:rPr>
              <w:t>Metric Target</w:t>
            </w:r>
          </w:p>
        </w:tc>
        <w:tc>
          <w:tcPr>
            <w:tcW w:w="0" w:type="auto"/>
            <w:shd w:val="clear" w:color="auto" w:fill="000000" w:themeFill="text1"/>
          </w:tcPr>
          <w:p w14:paraId="28C7FD2B" w14:textId="77777777" w:rsidR="00C13C3F" w:rsidRPr="00C13C3F" w:rsidRDefault="00C13C3F" w:rsidP="002D598D">
            <w:pPr>
              <w:pStyle w:val="NoSpacing"/>
              <w:jc w:val="both"/>
              <w:rPr>
                <w:rFonts w:cstheme="minorHAnsi"/>
                <w:color w:val="FFFFFF" w:themeColor="background1"/>
                <w:sz w:val="20"/>
                <w:szCs w:val="20"/>
              </w:rPr>
            </w:pPr>
            <w:r w:rsidRPr="00C13C3F">
              <w:rPr>
                <w:rFonts w:cstheme="minorHAnsi"/>
                <w:color w:val="FFFFFF" w:themeColor="background1"/>
                <w:sz w:val="20"/>
                <w:szCs w:val="20"/>
              </w:rPr>
              <w:t>Metric Tier</w:t>
            </w:r>
          </w:p>
        </w:tc>
      </w:tr>
      <w:tr w:rsidR="00C13C3F" w14:paraId="5DBE1093" w14:textId="77777777" w:rsidTr="00C13C3F">
        <w:tc>
          <w:tcPr>
            <w:tcW w:w="0" w:type="auto"/>
          </w:tcPr>
          <w:p w14:paraId="36ADA29E" w14:textId="77777777" w:rsidR="00C13C3F" w:rsidRDefault="00C13C3F" w:rsidP="002D598D">
            <w:pPr>
              <w:pStyle w:val="NoSpacing"/>
              <w:jc w:val="both"/>
              <w:rPr>
                <w:rFonts w:cstheme="minorHAnsi"/>
                <w:sz w:val="20"/>
                <w:szCs w:val="20"/>
              </w:rPr>
            </w:pPr>
            <w:r>
              <w:rPr>
                <w:rFonts w:cstheme="minorHAnsi"/>
                <w:sz w:val="20"/>
                <w:szCs w:val="20"/>
              </w:rPr>
              <w:t>POD compliance &gt;= 94.00%</w:t>
            </w:r>
          </w:p>
        </w:tc>
        <w:tc>
          <w:tcPr>
            <w:tcW w:w="0" w:type="auto"/>
          </w:tcPr>
          <w:p w14:paraId="3E445001" w14:textId="77777777" w:rsidR="00C13C3F" w:rsidRDefault="00C13C3F" w:rsidP="002D598D">
            <w:pPr>
              <w:pStyle w:val="NoSpacing"/>
              <w:jc w:val="both"/>
              <w:rPr>
                <w:rFonts w:cstheme="minorHAnsi"/>
                <w:sz w:val="20"/>
                <w:szCs w:val="20"/>
              </w:rPr>
            </w:pPr>
            <w:r>
              <w:rPr>
                <w:rFonts w:cstheme="minorHAnsi"/>
                <w:sz w:val="20"/>
                <w:szCs w:val="20"/>
              </w:rPr>
              <w:t>Fantastic</w:t>
            </w:r>
          </w:p>
        </w:tc>
      </w:tr>
      <w:tr w:rsidR="00C13C3F" w14:paraId="02E5BDA2" w14:textId="77777777" w:rsidTr="00C13C3F">
        <w:tc>
          <w:tcPr>
            <w:tcW w:w="0" w:type="auto"/>
          </w:tcPr>
          <w:p w14:paraId="5F8ECBEA" w14:textId="77777777" w:rsidR="00C13C3F" w:rsidRDefault="00C13C3F" w:rsidP="002D598D">
            <w:pPr>
              <w:pStyle w:val="NoSpacing"/>
              <w:jc w:val="both"/>
              <w:rPr>
                <w:rFonts w:cstheme="minorHAnsi"/>
                <w:sz w:val="20"/>
                <w:szCs w:val="20"/>
              </w:rPr>
            </w:pPr>
            <w:r>
              <w:rPr>
                <w:rFonts w:cstheme="minorHAnsi"/>
                <w:sz w:val="20"/>
                <w:szCs w:val="20"/>
              </w:rPr>
              <w:t>POD compliance &gt;= 93.00%</w:t>
            </w:r>
          </w:p>
        </w:tc>
        <w:tc>
          <w:tcPr>
            <w:tcW w:w="0" w:type="auto"/>
          </w:tcPr>
          <w:p w14:paraId="0431BB29" w14:textId="77777777" w:rsidR="00C13C3F" w:rsidRDefault="00C13C3F" w:rsidP="002D598D">
            <w:pPr>
              <w:pStyle w:val="NoSpacing"/>
              <w:jc w:val="both"/>
              <w:rPr>
                <w:rFonts w:cstheme="minorHAnsi"/>
                <w:sz w:val="20"/>
                <w:szCs w:val="20"/>
              </w:rPr>
            </w:pPr>
            <w:r>
              <w:rPr>
                <w:rFonts w:cstheme="minorHAnsi"/>
                <w:sz w:val="20"/>
                <w:szCs w:val="20"/>
              </w:rPr>
              <w:t>Great</w:t>
            </w:r>
          </w:p>
        </w:tc>
      </w:tr>
      <w:tr w:rsidR="00C13C3F" w14:paraId="02F8B51A" w14:textId="77777777" w:rsidTr="00C13C3F">
        <w:tc>
          <w:tcPr>
            <w:tcW w:w="0" w:type="auto"/>
          </w:tcPr>
          <w:p w14:paraId="42A8A9FF" w14:textId="77777777" w:rsidR="00C13C3F" w:rsidRDefault="00C13C3F" w:rsidP="002D598D">
            <w:pPr>
              <w:pStyle w:val="NoSpacing"/>
              <w:jc w:val="both"/>
              <w:rPr>
                <w:rFonts w:cstheme="minorHAnsi"/>
                <w:sz w:val="20"/>
                <w:szCs w:val="20"/>
              </w:rPr>
            </w:pPr>
            <w:r>
              <w:rPr>
                <w:rFonts w:cstheme="minorHAnsi"/>
                <w:sz w:val="20"/>
                <w:szCs w:val="20"/>
              </w:rPr>
              <w:t>POD compliance &gt;= 90.00%</w:t>
            </w:r>
          </w:p>
        </w:tc>
        <w:tc>
          <w:tcPr>
            <w:tcW w:w="0" w:type="auto"/>
          </w:tcPr>
          <w:p w14:paraId="5B8E73AE" w14:textId="77777777" w:rsidR="00C13C3F" w:rsidRDefault="00C13C3F" w:rsidP="002D598D">
            <w:pPr>
              <w:pStyle w:val="NoSpacing"/>
              <w:jc w:val="both"/>
              <w:rPr>
                <w:rFonts w:cstheme="minorHAnsi"/>
                <w:sz w:val="20"/>
                <w:szCs w:val="20"/>
              </w:rPr>
            </w:pPr>
            <w:r>
              <w:rPr>
                <w:rFonts w:cstheme="minorHAnsi"/>
                <w:sz w:val="20"/>
                <w:szCs w:val="20"/>
              </w:rPr>
              <w:t>Fair</w:t>
            </w:r>
          </w:p>
        </w:tc>
      </w:tr>
      <w:tr w:rsidR="00C13C3F" w14:paraId="629661B2" w14:textId="77777777" w:rsidTr="00C13C3F">
        <w:tc>
          <w:tcPr>
            <w:tcW w:w="0" w:type="auto"/>
          </w:tcPr>
          <w:p w14:paraId="1A486696" w14:textId="77777777" w:rsidR="00C13C3F" w:rsidRDefault="00C13C3F" w:rsidP="002D598D">
            <w:pPr>
              <w:pStyle w:val="NoSpacing"/>
              <w:jc w:val="both"/>
              <w:rPr>
                <w:rFonts w:cstheme="minorHAnsi"/>
                <w:sz w:val="20"/>
                <w:szCs w:val="20"/>
              </w:rPr>
            </w:pPr>
            <w:r>
              <w:rPr>
                <w:rFonts w:cstheme="minorHAnsi"/>
                <w:sz w:val="20"/>
                <w:szCs w:val="20"/>
              </w:rPr>
              <w:t>POD compliance &lt; 90.00%</w:t>
            </w:r>
          </w:p>
        </w:tc>
        <w:tc>
          <w:tcPr>
            <w:tcW w:w="0" w:type="auto"/>
          </w:tcPr>
          <w:p w14:paraId="66944E8D" w14:textId="77777777" w:rsidR="00C13C3F" w:rsidRDefault="00C13C3F" w:rsidP="002D598D">
            <w:pPr>
              <w:pStyle w:val="NoSpacing"/>
              <w:jc w:val="both"/>
              <w:rPr>
                <w:rFonts w:cstheme="minorHAnsi"/>
                <w:sz w:val="20"/>
                <w:szCs w:val="20"/>
              </w:rPr>
            </w:pPr>
            <w:r>
              <w:rPr>
                <w:rFonts w:cstheme="minorHAnsi"/>
                <w:sz w:val="20"/>
                <w:szCs w:val="20"/>
              </w:rPr>
              <w:t>Poor</w:t>
            </w:r>
          </w:p>
        </w:tc>
      </w:tr>
    </w:tbl>
    <w:p w14:paraId="3E2EC7C6" w14:textId="77777777" w:rsidR="00C13C3F" w:rsidRDefault="00C13C3F" w:rsidP="002D598D">
      <w:pPr>
        <w:pStyle w:val="NoSpacing"/>
        <w:jc w:val="both"/>
        <w:rPr>
          <w:rFonts w:cstheme="minorHAnsi"/>
          <w:sz w:val="20"/>
          <w:szCs w:val="20"/>
        </w:rPr>
      </w:pPr>
    </w:p>
    <w:p w14:paraId="23B2D62A" w14:textId="77777777" w:rsidR="00097035" w:rsidRDefault="00097035" w:rsidP="002D598D">
      <w:pPr>
        <w:pStyle w:val="NoSpacing"/>
        <w:jc w:val="both"/>
        <w:rPr>
          <w:rFonts w:cstheme="minorHAnsi"/>
          <w:sz w:val="20"/>
          <w:szCs w:val="20"/>
        </w:rPr>
      </w:pPr>
      <w:r w:rsidRPr="00097035">
        <w:rPr>
          <w:noProof/>
        </w:rPr>
        <w:drawing>
          <wp:inline distT="0" distB="0" distL="0" distR="0" wp14:anchorId="2DDAA3D5" wp14:editId="37CBDF12">
            <wp:extent cx="6858000" cy="394811"/>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94811"/>
                    </a:xfrm>
                    <a:prstGeom prst="rect">
                      <a:avLst/>
                    </a:prstGeom>
                    <a:noFill/>
                    <a:ln>
                      <a:solidFill>
                        <a:schemeClr val="bg1">
                          <a:lumMod val="85000"/>
                        </a:schemeClr>
                      </a:solidFill>
                    </a:ln>
                  </pic:spPr>
                </pic:pic>
              </a:graphicData>
            </a:graphic>
          </wp:inline>
        </w:drawing>
      </w:r>
    </w:p>
    <w:p w14:paraId="1ECEDDEE" w14:textId="77777777" w:rsidR="00097035" w:rsidRDefault="00097035" w:rsidP="002D598D">
      <w:pPr>
        <w:pStyle w:val="NoSpacing"/>
        <w:jc w:val="both"/>
        <w:rPr>
          <w:rFonts w:cstheme="minorHAnsi"/>
          <w:sz w:val="20"/>
          <w:szCs w:val="20"/>
        </w:rPr>
      </w:pPr>
    </w:p>
    <w:p w14:paraId="0124B0AE" w14:textId="486EC8C2" w:rsidR="00786516" w:rsidDel="00F01331" w:rsidRDefault="00786516" w:rsidP="002D598D">
      <w:pPr>
        <w:pStyle w:val="NoSpacing"/>
        <w:jc w:val="both"/>
        <w:rPr>
          <w:del w:id="128" w:author="Hoyos Lopez, Daniela" w:date="2023-04-12T14:06:00Z"/>
          <w:rFonts w:cstheme="minorHAnsi"/>
          <w:b/>
          <w:sz w:val="20"/>
          <w:szCs w:val="20"/>
          <w:u w:val="single"/>
        </w:rPr>
      </w:pPr>
      <w:del w:id="129" w:author="Hoyos Lopez, Daniela" w:date="2023-04-12T14:06:00Z">
        <w:r w:rsidRPr="00786516" w:rsidDel="00F01331">
          <w:rPr>
            <w:rFonts w:cstheme="minorHAnsi"/>
            <w:b/>
            <w:sz w:val="20"/>
            <w:szCs w:val="20"/>
            <w:u w:val="single"/>
          </w:rPr>
          <w:delText xml:space="preserve">Change 4: Netradyne Metrics contribution to </w:delText>
        </w:r>
        <w:commentRangeStart w:id="130"/>
        <w:r w:rsidRPr="00786516" w:rsidDel="00F01331">
          <w:rPr>
            <w:rFonts w:cstheme="minorHAnsi"/>
            <w:b/>
            <w:sz w:val="20"/>
            <w:szCs w:val="20"/>
            <w:u w:val="single"/>
          </w:rPr>
          <w:delText>Final Scores</w:delText>
        </w:r>
        <w:commentRangeEnd w:id="130"/>
        <w:r w:rsidRPr="00786516" w:rsidDel="00F01331">
          <w:rPr>
            <w:rStyle w:val="CommentReference"/>
            <w:b/>
            <w:u w:val="single"/>
          </w:rPr>
          <w:commentReference w:id="130"/>
        </w:r>
        <w:r w:rsidR="00FF3EC1" w:rsidDel="00F01331">
          <w:rPr>
            <w:rFonts w:cstheme="minorHAnsi"/>
            <w:b/>
            <w:sz w:val="20"/>
            <w:szCs w:val="20"/>
            <w:u w:val="single"/>
          </w:rPr>
          <w:delText xml:space="preserve"> – </w:delText>
        </w:r>
        <w:r w:rsidR="00FF3EC1" w:rsidRPr="000C26D1" w:rsidDel="00F01331">
          <w:rPr>
            <w:rFonts w:cstheme="minorHAnsi"/>
            <w:b/>
            <w:sz w:val="20"/>
            <w:szCs w:val="20"/>
            <w:highlight w:val="yellow"/>
            <w:u w:val="single"/>
            <w:rPrChange w:id="131" w:author="Hoyos Lopez, Daniela" w:date="2023-03-14T14:38:00Z">
              <w:rPr>
                <w:rFonts w:cstheme="minorHAnsi"/>
                <w:b/>
                <w:sz w:val="20"/>
                <w:szCs w:val="20"/>
                <w:u w:val="single"/>
              </w:rPr>
            </w:rPrChange>
          </w:rPr>
          <w:delText>for UK DSP2.0 scorecards Only</w:delText>
        </w:r>
      </w:del>
    </w:p>
    <w:p w14:paraId="779AC60B" w14:textId="5D18A1A7" w:rsidR="00786516" w:rsidDel="00F01331" w:rsidRDefault="00786516" w:rsidP="002D598D">
      <w:pPr>
        <w:pStyle w:val="NoSpacing"/>
        <w:jc w:val="both"/>
        <w:rPr>
          <w:del w:id="132" w:author="Hoyos Lopez, Daniela" w:date="2023-04-12T14:06:00Z"/>
          <w:rFonts w:cstheme="minorHAnsi"/>
          <w:b/>
          <w:sz w:val="20"/>
          <w:szCs w:val="20"/>
          <w:u w:val="single"/>
        </w:rPr>
      </w:pPr>
    </w:p>
    <w:p w14:paraId="07AC951A" w14:textId="51370514" w:rsidR="00FF3EC1" w:rsidDel="00F01331" w:rsidRDefault="005A604C" w:rsidP="002D598D">
      <w:pPr>
        <w:pStyle w:val="NoSpacing"/>
        <w:jc w:val="both"/>
        <w:rPr>
          <w:del w:id="133" w:author="Hoyos Lopez, Daniela" w:date="2023-04-12T14:06:00Z"/>
          <w:rFonts w:cstheme="minorHAnsi"/>
          <w:sz w:val="20"/>
          <w:szCs w:val="20"/>
        </w:rPr>
      </w:pPr>
      <w:del w:id="134" w:author="Hoyos Lopez, Daniela" w:date="2023-04-12T14:06:00Z">
        <w:r w:rsidDel="00F01331">
          <w:rPr>
            <w:rFonts w:cstheme="minorHAnsi"/>
            <w:sz w:val="20"/>
            <w:szCs w:val="20"/>
          </w:rPr>
          <w:delText>Additionally, from Week 14 w</w:delText>
        </w:r>
        <w:r w:rsidR="00FF3EC1" w:rsidDel="00F01331">
          <w:rPr>
            <w:rFonts w:cstheme="minorHAnsi"/>
            <w:sz w:val="20"/>
            <w:szCs w:val="20"/>
          </w:rPr>
          <w:delText>e will start including 3 Netradyne metrics (Following Distance Rate, Sign Violations Rate and Distractions Rate) onto your final scores’ calculations.</w:delText>
        </w:r>
        <w:r w:rsidR="006341A0" w:rsidDel="00F01331">
          <w:rPr>
            <w:rFonts w:cstheme="minorHAnsi"/>
            <w:sz w:val="20"/>
            <w:szCs w:val="20"/>
          </w:rPr>
          <w:delText xml:space="preserve"> Your metric targets as well as final scores contribution will be evaluated based on below targets.</w:delText>
        </w:r>
      </w:del>
    </w:p>
    <w:p w14:paraId="02E0C444" w14:textId="46CAC395" w:rsidR="006341A0" w:rsidDel="00F01331" w:rsidRDefault="006341A0" w:rsidP="002D598D">
      <w:pPr>
        <w:pStyle w:val="NoSpacing"/>
        <w:jc w:val="both"/>
        <w:rPr>
          <w:del w:id="135" w:author="Hoyos Lopez, Daniela" w:date="2023-04-12T14:06:00Z"/>
          <w:rFonts w:cstheme="minorHAnsi"/>
          <w:sz w:val="20"/>
          <w:szCs w:val="20"/>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8"/>
        <w:gridCol w:w="948"/>
        <w:gridCol w:w="774"/>
        <w:gridCol w:w="987"/>
        <w:gridCol w:w="823"/>
      </w:tblGrid>
      <w:tr w:rsidR="006341A0" w:rsidRPr="006341A0" w:rsidDel="00F01331" w14:paraId="0660C220" w14:textId="5D3B4CD8" w:rsidTr="006341A0">
        <w:trPr>
          <w:trHeight w:val="300"/>
          <w:del w:id="136" w:author="Hoyos Lopez, Daniela" w:date="2023-04-12T14:06:00Z"/>
        </w:trPr>
        <w:tc>
          <w:tcPr>
            <w:tcW w:w="0" w:type="auto"/>
            <w:shd w:val="clear" w:color="auto" w:fill="000000" w:themeFill="text1"/>
            <w:noWrap/>
            <w:tcMar>
              <w:top w:w="0" w:type="dxa"/>
              <w:left w:w="108" w:type="dxa"/>
              <w:bottom w:w="0" w:type="dxa"/>
              <w:right w:w="108" w:type="dxa"/>
            </w:tcMar>
            <w:vAlign w:val="bottom"/>
            <w:hideMark/>
          </w:tcPr>
          <w:p w14:paraId="03D61290" w14:textId="7133ADE5" w:rsidR="006341A0" w:rsidRPr="006341A0" w:rsidDel="00F01331" w:rsidRDefault="006341A0" w:rsidP="006341A0">
            <w:pPr>
              <w:rPr>
                <w:del w:id="137" w:author="Hoyos Lopez, Daniela" w:date="2023-04-12T14:06:00Z"/>
                <w:color w:val="FFFFFF" w:themeColor="background1"/>
                <w:sz w:val="20"/>
                <w:lang w:eastAsia="en-GB"/>
              </w:rPr>
            </w:pPr>
            <w:del w:id="138" w:author="Hoyos Lopez, Daniela" w:date="2023-04-12T14:06:00Z">
              <w:r w:rsidRPr="006341A0" w:rsidDel="00F01331">
                <w:rPr>
                  <w:color w:val="FFFFFF" w:themeColor="background1"/>
                  <w:sz w:val="20"/>
                  <w:lang w:eastAsia="en-GB"/>
                </w:rPr>
                <w:delText> </w:delText>
              </w:r>
            </w:del>
          </w:p>
        </w:tc>
        <w:tc>
          <w:tcPr>
            <w:tcW w:w="0" w:type="auto"/>
            <w:shd w:val="clear" w:color="auto" w:fill="000000" w:themeFill="text1"/>
            <w:noWrap/>
            <w:tcMar>
              <w:top w:w="0" w:type="dxa"/>
              <w:left w:w="108" w:type="dxa"/>
              <w:bottom w:w="0" w:type="dxa"/>
              <w:right w:w="108" w:type="dxa"/>
            </w:tcMar>
            <w:vAlign w:val="bottom"/>
            <w:hideMark/>
          </w:tcPr>
          <w:p w14:paraId="4692D816" w14:textId="1CBAF526" w:rsidR="006341A0" w:rsidRPr="006341A0" w:rsidDel="00F01331" w:rsidRDefault="006341A0">
            <w:pPr>
              <w:jc w:val="center"/>
              <w:rPr>
                <w:del w:id="139" w:author="Hoyos Lopez, Daniela" w:date="2023-04-12T14:06:00Z"/>
                <w:bCs/>
                <w:color w:val="FFFFFF" w:themeColor="background1"/>
                <w:sz w:val="20"/>
                <w:lang w:eastAsia="en-GB"/>
              </w:rPr>
            </w:pPr>
            <w:del w:id="140" w:author="Hoyos Lopez, Daniela" w:date="2023-04-12T14:06:00Z">
              <w:r w:rsidRPr="006341A0" w:rsidDel="00F01331">
                <w:rPr>
                  <w:bCs/>
                  <w:color w:val="FFFFFF" w:themeColor="background1"/>
                  <w:sz w:val="20"/>
                  <w:lang w:eastAsia="en-GB"/>
                </w:rPr>
                <w:delText>Fantastic</w:delText>
              </w:r>
            </w:del>
          </w:p>
        </w:tc>
        <w:tc>
          <w:tcPr>
            <w:tcW w:w="0" w:type="auto"/>
            <w:shd w:val="clear" w:color="auto" w:fill="000000" w:themeFill="text1"/>
            <w:noWrap/>
            <w:tcMar>
              <w:top w:w="0" w:type="dxa"/>
              <w:left w:w="108" w:type="dxa"/>
              <w:bottom w:w="0" w:type="dxa"/>
              <w:right w:w="108" w:type="dxa"/>
            </w:tcMar>
            <w:vAlign w:val="bottom"/>
            <w:hideMark/>
          </w:tcPr>
          <w:p w14:paraId="0A789030" w14:textId="0CFC837F" w:rsidR="006341A0" w:rsidRPr="006341A0" w:rsidDel="00F01331" w:rsidRDefault="006341A0">
            <w:pPr>
              <w:jc w:val="center"/>
              <w:rPr>
                <w:del w:id="141" w:author="Hoyos Lopez, Daniela" w:date="2023-04-12T14:06:00Z"/>
                <w:bCs/>
                <w:color w:val="FFFFFF" w:themeColor="background1"/>
                <w:sz w:val="20"/>
                <w:lang w:eastAsia="en-GB"/>
              </w:rPr>
            </w:pPr>
            <w:del w:id="142" w:author="Hoyos Lopez, Daniela" w:date="2023-04-12T14:06:00Z">
              <w:r w:rsidRPr="006341A0" w:rsidDel="00F01331">
                <w:rPr>
                  <w:bCs/>
                  <w:color w:val="FFFFFF" w:themeColor="background1"/>
                  <w:sz w:val="20"/>
                  <w:lang w:eastAsia="en-GB"/>
                </w:rPr>
                <w:delText>Great</w:delText>
              </w:r>
            </w:del>
          </w:p>
        </w:tc>
        <w:tc>
          <w:tcPr>
            <w:tcW w:w="0" w:type="auto"/>
            <w:shd w:val="clear" w:color="auto" w:fill="000000" w:themeFill="text1"/>
            <w:noWrap/>
            <w:tcMar>
              <w:top w:w="0" w:type="dxa"/>
              <w:left w:w="108" w:type="dxa"/>
              <w:bottom w:w="0" w:type="dxa"/>
              <w:right w:w="108" w:type="dxa"/>
            </w:tcMar>
            <w:vAlign w:val="bottom"/>
            <w:hideMark/>
          </w:tcPr>
          <w:p w14:paraId="4E404193" w14:textId="05D1D4F2" w:rsidR="006341A0" w:rsidRPr="006341A0" w:rsidDel="00F01331" w:rsidRDefault="006341A0">
            <w:pPr>
              <w:jc w:val="center"/>
              <w:rPr>
                <w:del w:id="143" w:author="Hoyos Lopez, Daniela" w:date="2023-04-12T14:06:00Z"/>
                <w:bCs/>
                <w:color w:val="FFFFFF" w:themeColor="background1"/>
                <w:sz w:val="20"/>
                <w:lang w:eastAsia="en-GB"/>
              </w:rPr>
            </w:pPr>
            <w:del w:id="144" w:author="Hoyos Lopez, Daniela" w:date="2023-04-12T14:06:00Z">
              <w:r w:rsidRPr="006341A0" w:rsidDel="00F01331">
                <w:rPr>
                  <w:bCs/>
                  <w:color w:val="FFFFFF" w:themeColor="background1"/>
                  <w:sz w:val="20"/>
                  <w:lang w:eastAsia="en-GB"/>
                </w:rPr>
                <w:delText>Fair</w:delText>
              </w:r>
            </w:del>
          </w:p>
        </w:tc>
        <w:tc>
          <w:tcPr>
            <w:tcW w:w="0" w:type="auto"/>
            <w:shd w:val="clear" w:color="auto" w:fill="000000" w:themeFill="text1"/>
            <w:noWrap/>
            <w:tcMar>
              <w:top w:w="0" w:type="dxa"/>
              <w:left w:w="108" w:type="dxa"/>
              <w:bottom w:w="0" w:type="dxa"/>
              <w:right w:w="108" w:type="dxa"/>
            </w:tcMar>
            <w:vAlign w:val="bottom"/>
            <w:hideMark/>
          </w:tcPr>
          <w:p w14:paraId="122090D4" w14:textId="68995413" w:rsidR="006341A0" w:rsidRPr="006341A0" w:rsidDel="00F01331" w:rsidRDefault="006341A0">
            <w:pPr>
              <w:jc w:val="center"/>
              <w:rPr>
                <w:del w:id="145" w:author="Hoyos Lopez, Daniela" w:date="2023-04-12T14:06:00Z"/>
                <w:bCs/>
                <w:color w:val="FFFFFF" w:themeColor="background1"/>
                <w:sz w:val="20"/>
                <w:lang w:eastAsia="en-GB"/>
              </w:rPr>
            </w:pPr>
            <w:del w:id="146" w:author="Hoyos Lopez, Daniela" w:date="2023-04-12T14:06:00Z">
              <w:r w:rsidRPr="006341A0" w:rsidDel="00F01331">
                <w:rPr>
                  <w:bCs/>
                  <w:color w:val="FFFFFF" w:themeColor="background1"/>
                  <w:sz w:val="20"/>
                  <w:lang w:eastAsia="en-GB"/>
                </w:rPr>
                <w:delText>Poor</w:delText>
              </w:r>
            </w:del>
          </w:p>
        </w:tc>
      </w:tr>
      <w:tr w:rsidR="006341A0" w:rsidRPr="006341A0" w:rsidDel="00F01331" w14:paraId="21BF2F6C" w14:textId="0DFCC668" w:rsidTr="006341A0">
        <w:trPr>
          <w:trHeight w:val="300"/>
          <w:del w:id="147" w:author="Hoyos Lopez, Daniela" w:date="2023-04-12T14:06:00Z"/>
        </w:trPr>
        <w:tc>
          <w:tcPr>
            <w:tcW w:w="0" w:type="auto"/>
            <w:noWrap/>
            <w:tcMar>
              <w:top w:w="0" w:type="dxa"/>
              <w:left w:w="108" w:type="dxa"/>
              <w:bottom w:w="0" w:type="dxa"/>
              <w:right w:w="108" w:type="dxa"/>
            </w:tcMar>
            <w:vAlign w:val="bottom"/>
            <w:hideMark/>
          </w:tcPr>
          <w:p w14:paraId="49040670" w14:textId="3EA42921" w:rsidR="006341A0" w:rsidRPr="006341A0" w:rsidDel="00F01331" w:rsidRDefault="006341A0" w:rsidP="006341A0">
            <w:pPr>
              <w:rPr>
                <w:del w:id="148" w:author="Hoyos Lopez, Daniela" w:date="2023-04-12T14:06:00Z"/>
                <w:bCs/>
                <w:color w:val="000000"/>
                <w:sz w:val="20"/>
                <w:lang w:eastAsia="en-GB"/>
              </w:rPr>
            </w:pPr>
            <w:del w:id="149" w:author="Hoyos Lopez, Daniela" w:date="2023-04-12T14:06:00Z">
              <w:r w:rsidRPr="006341A0" w:rsidDel="00F01331">
                <w:rPr>
                  <w:bCs/>
                  <w:color w:val="000000"/>
                  <w:sz w:val="20"/>
                  <w:lang w:eastAsia="en-GB"/>
                </w:rPr>
                <w:delText>Distraction Rate</w:delText>
              </w:r>
              <w:r w:rsidDel="00F01331">
                <w:rPr>
                  <w:bCs/>
                  <w:color w:val="000000"/>
                  <w:sz w:val="20"/>
                  <w:lang w:eastAsia="en-GB"/>
                </w:rPr>
                <w:delText xml:space="preserve"> (Per 100 trips)</w:delText>
              </w:r>
            </w:del>
          </w:p>
        </w:tc>
        <w:tc>
          <w:tcPr>
            <w:tcW w:w="0" w:type="auto"/>
            <w:noWrap/>
            <w:tcMar>
              <w:top w:w="0" w:type="dxa"/>
              <w:left w:w="108" w:type="dxa"/>
              <w:bottom w:w="0" w:type="dxa"/>
              <w:right w:w="108" w:type="dxa"/>
            </w:tcMar>
            <w:vAlign w:val="center"/>
            <w:hideMark/>
          </w:tcPr>
          <w:p w14:paraId="3A77D519" w14:textId="0A5C444F" w:rsidR="006341A0" w:rsidRPr="006341A0" w:rsidDel="00F01331" w:rsidRDefault="006341A0">
            <w:pPr>
              <w:jc w:val="center"/>
              <w:rPr>
                <w:del w:id="150" w:author="Hoyos Lopez, Daniela" w:date="2023-04-12T14:06:00Z"/>
                <w:color w:val="000000"/>
                <w:sz w:val="20"/>
                <w:lang w:eastAsia="en-GB"/>
              </w:rPr>
            </w:pPr>
            <w:del w:id="151" w:author="Hoyos Lopez, Daniela" w:date="2023-04-12T14:06:00Z">
              <w:r w:rsidRPr="006341A0" w:rsidDel="00F01331">
                <w:rPr>
                  <w:color w:val="000000"/>
                  <w:sz w:val="20"/>
                  <w:lang w:eastAsia="en-GB"/>
                </w:rPr>
                <w:delText>&lt;10</w:delText>
              </w:r>
            </w:del>
          </w:p>
        </w:tc>
        <w:tc>
          <w:tcPr>
            <w:tcW w:w="0" w:type="auto"/>
            <w:noWrap/>
            <w:tcMar>
              <w:top w:w="0" w:type="dxa"/>
              <w:left w:w="108" w:type="dxa"/>
              <w:bottom w:w="0" w:type="dxa"/>
              <w:right w:w="108" w:type="dxa"/>
            </w:tcMar>
            <w:vAlign w:val="center"/>
            <w:hideMark/>
          </w:tcPr>
          <w:p w14:paraId="2236F4D4" w14:textId="11C0914F" w:rsidR="006341A0" w:rsidRPr="006341A0" w:rsidDel="00F01331" w:rsidRDefault="006341A0">
            <w:pPr>
              <w:jc w:val="center"/>
              <w:rPr>
                <w:del w:id="152" w:author="Hoyos Lopez, Daniela" w:date="2023-04-12T14:06:00Z"/>
                <w:color w:val="000000"/>
                <w:sz w:val="20"/>
                <w:lang w:eastAsia="en-GB"/>
              </w:rPr>
            </w:pPr>
            <w:del w:id="153" w:author="Hoyos Lopez, Daniela" w:date="2023-04-12T14:06:00Z">
              <w:r w:rsidRPr="006341A0" w:rsidDel="00F01331">
                <w:rPr>
                  <w:color w:val="000000"/>
                  <w:sz w:val="20"/>
                  <w:lang w:eastAsia="en-GB"/>
                </w:rPr>
                <w:delText>10 - 50</w:delText>
              </w:r>
            </w:del>
          </w:p>
        </w:tc>
        <w:tc>
          <w:tcPr>
            <w:tcW w:w="0" w:type="auto"/>
            <w:noWrap/>
            <w:tcMar>
              <w:top w:w="0" w:type="dxa"/>
              <w:left w:w="108" w:type="dxa"/>
              <w:bottom w:w="0" w:type="dxa"/>
              <w:right w:w="108" w:type="dxa"/>
            </w:tcMar>
            <w:vAlign w:val="center"/>
            <w:hideMark/>
          </w:tcPr>
          <w:p w14:paraId="315B2D34" w14:textId="721C6B67" w:rsidR="006341A0" w:rsidRPr="006341A0" w:rsidDel="00F01331" w:rsidRDefault="006341A0">
            <w:pPr>
              <w:jc w:val="center"/>
              <w:rPr>
                <w:del w:id="154" w:author="Hoyos Lopez, Daniela" w:date="2023-04-12T14:06:00Z"/>
                <w:color w:val="000000"/>
                <w:sz w:val="20"/>
                <w:lang w:eastAsia="en-GB"/>
              </w:rPr>
            </w:pPr>
            <w:del w:id="155" w:author="Hoyos Lopez, Daniela" w:date="2023-04-12T14:06:00Z">
              <w:r w:rsidRPr="006341A0" w:rsidDel="00F01331">
                <w:rPr>
                  <w:color w:val="000000"/>
                  <w:sz w:val="20"/>
                  <w:lang w:eastAsia="en-GB"/>
                </w:rPr>
                <w:delText>50-100</w:delText>
              </w:r>
            </w:del>
            <w:ins w:id="156" w:author="Agarwal, Arpit" w:date="2023-03-13T10:58:00Z">
              <w:del w:id="157" w:author="Hoyos Lopez, Daniela" w:date="2023-04-12T14:06:00Z">
                <w:r w:rsidR="00937DF3" w:rsidDel="00F01331">
                  <w:rPr>
                    <w:color w:val="000000"/>
                    <w:sz w:val="20"/>
                    <w:lang w:eastAsia="en-GB"/>
                  </w:rPr>
                  <w:delText>70</w:delText>
                </w:r>
              </w:del>
            </w:ins>
          </w:p>
        </w:tc>
        <w:tc>
          <w:tcPr>
            <w:tcW w:w="0" w:type="auto"/>
            <w:noWrap/>
            <w:tcMar>
              <w:top w:w="0" w:type="dxa"/>
              <w:left w:w="108" w:type="dxa"/>
              <w:bottom w:w="0" w:type="dxa"/>
              <w:right w:w="108" w:type="dxa"/>
            </w:tcMar>
            <w:vAlign w:val="center"/>
            <w:hideMark/>
          </w:tcPr>
          <w:p w14:paraId="11E1E29C" w14:textId="149AB41F" w:rsidR="006341A0" w:rsidRPr="006341A0" w:rsidDel="00F01331" w:rsidRDefault="006341A0">
            <w:pPr>
              <w:jc w:val="center"/>
              <w:rPr>
                <w:del w:id="158" w:author="Hoyos Lopez, Daniela" w:date="2023-04-12T14:06:00Z"/>
                <w:color w:val="000000"/>
                <w:sz w:val="20"/>
                <w:lang w:eastAsia="en-GB"/>
              </w:rPr>
            </w:pPr>
            <w:del w:id="159" w:author="Hoyos Lopez, Daniela" w:date="2023-04-12T14:06:00Z">
              <w:r w:rsidRPr="006341A0" w:rsidDel="00F01331">
                <w:rPr>
                  <w:color w:val="000000"/>
                  <w:sz w:val="20"/>
                  <w:lang w:eastAsia="en-GB"/>
                </w:rPr>
                <w:delText>100</w:delText>
              </w:r>
            </w:del>
            <w:ins w:id="160" w:author="Agarwal, Arpit" w:date="2023-03-13T10:58:00Z">
              <w:del w:id="161" w:author="Hoyos Lopez, Daniela" w:date="2023-04-12T14:06:00Z">
                <w:r w:rsidR="00937DF3" w:rsidDel="00F01331">
                  <w:rPr>
                    <w:color w:val="000000"/>
                    <w:sz w:val="20"/>
                    <w:lang w:eastAsia="en-GB"/>
                  </w:rPr>
                  <w:delText>70</w:delText>
                </w:r>
              </w:del>
            </w:ins>
            <w:del w:id="162" w:author="Hoyos Lopez, Daniela" w:date="2023-04-12T14:06:00Z">
              <w:r w:rsidRPr="006341A0" w:rsidDel="00F01331">
                <w:rPr>
                  <w:color w:val="000000"/>
                  <w:sz w:val="20"/>
                  <w:lang w:eastAsia="en-GB"/>
                </w:rPr>
                <w:delText>+</w:delText>
              </w:r>
            </w:del>
          </w:p>
        </w:tc>
      </w:tr>
      <w:tr w:rsidR="006341A0" w:rsidRPr="006341A0" w:rsidDel="00F01331" w14:paraId="2962967A" w14:textId="21B19EA7" w:rsidTr="006341A0">
        <w:trPr>
          <w:trHeight w:val="300"/>
          <w:del w:id="163" w:author="Hoyos Lopez, Daniela" w:date="2023-04-12T14:06:00Z"/>
        </w:trPr>
        <w:tc>
          <w:tcPr>
            <w:tcW w:w="0" w:type="auto"/>
            <w:noWrap/>
            <w:tcMar>
              <w:top w:w="0" w:type="dxa"/>
              <w:left w:w="108" w:type="dxa"/>
              <w:bottom w:w="0" w:type="dxa"/>
              <w:right w:w="108" w:type="dxa"/>
            </w:tcMar>
            <w:vAlign w:val="bottom"/>
            <w:hideMark/>
          </w:tcPr>
          <w:p w14:paraId="3E8B1747" w14:textId="24CBFD73" w:rsidR="006341A0" w:rsidRPr="006341A0" w:rsidDel="00F01331" w:rsidRDefault="006341A0" w:rsidP="006341A0">
            <w:pPr>
              <w:rPr>
                <w:del w:id="164" w:author="Hoyos Lopez, Daniela" w:date="2023-04-12T14:06:00Z"/>
                <w:bCs/>
                <w:color w:val="000000"/>
                <w:sz w:val="20"/>
                <w:lang w:eastAsia="en-GB"/>
              </w:rPr>
            </w:pPr>
            <w:del w:id="165" w:author="Hoyos Lopez, Daniela" w:date="2023-04-12T14:06:00Z">
              <w:r w:rsidRPr="006341A0" w:rsidDel="00F01331">
                <w:rPr>
                  <w:bCs/>
                  <w:color w:val="000000"/>
                  <w:sz w:val="20"/>
                  <w:lang w:eastAsia="en-GB"/>
                </w:rPr>
                <w:delText>Following Distance Rate</w:delText>
              </w:r>
              <w:r w:rsidDel="00F01331">
                <w:rPr>
                  <w:bCs/>
                  <w:color w:val="000000"/>
                  <w:sz w:val="20"/>
                  <w:lang w:eastAsia="en-GB"/>
                </w:rPr>
                <w:delText xml:space="preserve"> (Per 100 trips)</w:delText>
              </w:r>
            </w:del>
          </w:p>
        </w:tc>
        <w:tc>
          <w:tcPr>
            <w:tcW w:w="0" w:type="auto"/>
            <w:noWrap/>
            <w:tcMar>
              <w:top w:w="0" w:type="dxa"/>
              <w:left w:w="108" w:type="dxa"/>
              <w:bottom w:w="0" w:type="dxa"/>
              <w:right w:w="108" w:type="dxa"/>
            </w:tcMar>
            <w:vAlign w:val="center"/>
            <w:hideMark/>
          </w:tcPr>
          <w:p w14:paraId="7908DED9" w14:textId="2BF212C8" w:rsidR="006341A0" w:rsidRPr="006341A0" w:rsidDel="00F01331" w:rsidRDefault="006341A0">
            <w:pPr>
              <w:jc w:val="center"/>
              <w:rPr>
                <w:del w:id="166" w:author="Hoyos Lopez, Daniela" w:date="2023-04-12T14:06:00Z"/>
                <w:color w:val="000000"/>
                <w:sz w:val="20"/>
                <w:lang w:eastAsia="en-GB"/>
              </w:rPr>
            </w:pPr>
            <w:del w:id="167" w:author="Hoyos Lopez, Daniela" w:date="2023-04-12T14:06:00Z">
              <w:r w:rsidRPr="006341A0" w:rsidDel="00F01331">
                <w:rPr>
                  <w:color w:val="000000"/>
                  <w:sz w:val="20"/>
                  <w:lang w:eastAsia="en-GB"/>
                </w:rPr>
                <w:delText>&lt;30</w:delText>
              </w:r>
            </w:del>
          </w:p>
        </w:tc>
        <w:tc>
          <w:tcPr>
            <w:tcW w:w="0" w:type="auto"/>
            <w:noWrap/>
            <w:tcMar>
              <w:top w:w="0" w:type="dxa"/>
              <w:left w:w="108" w:type="dxa"/>
              <w:bottom w:w="0" w:type="dxa"/>
              <w:right w:w="108" w:type="dxa"/>
            </w:tcMar>
            <w:vAlign w:val="center"/>
            <w:hideMark/>
          </w:tcPr>
          <w:p w14:paraId="645A25CA" w14:textId="779C6F31" w:rsidR="006341A0" w:rsidRPr="006341A0" w:rsidDel="00F01331" w:rsidRDefault="006341A0">
            <w:pPr>
              <w:jc w:val="center"/>
              <w:rPr>
                <w:del w:id="168" w:author="Hoyos Lopez, Daniela" w:date="2023-04-12T14:06:00Z"/>
                <w:color w:val="000000"/>
                <w:sz w:val="20"/>
                <w:lang w:eastAsia="en-GB"/>
              </w:rPr>
            </w:pPr>
            <w:del w:id="169" w:author="Hoyos Lopez, Daniela" w:date="2023-04-12T14:06:00Z">
              <w:r w:rsidRPr="006341A0" w:rsidDel="00F01331">
                <w:rPr>
                  <w:color w:val="000000"/>
                  <w:sz w:val="20"/>
                  <w:lang w:eastAsia="en-GB"/>
                </w:rPr>
                <w:delText>30 - 70</w:delText>
              </w:r>
            </w:del>
          </w:p>
        </w:tc>
        <w:tc>
          <w:tcPr>
            <w:tcW w:w="0" w:type="auto"/>
            <w:noWrap/>
            <w:tcMar>
              <w:top w:w="0" w:type="dxa"/>
              <w:left w:w="108" w:type="dxa"/>
              <w:bottom w:w="0" w:type="dxa"/>
              <w:right w:w="108" w:type="dxa"/>
            </w:tcMar>
            <w:vAlign w:val="center"/>
            <w:hideMark/>
          </w:tcPr>
          <w:p w14:paraId="71689311" w14:textId="2B9E0CD0" w:rsidR="006341A0" w:rsidRPr="006341A0" w:rsidDel="00F01331" w:rsidRDefault="006341A0">
            <w:pPr>
              <w:jc w:val="center"/>
              <w:rPr>
                <w:del w:id="170" w:author="Hoyos Lopez, Daniela" w:date="2023-04-12T14:06:00Z"/>
                <w:color w:val="000000"/>
                <w:sz w:val="20"/>
                <w:lang w:eastAsia="en-GB"/>
              </w:rPr>
            </w:pPr>
            <w:del w:id="171" w:author="Hoyos Lopez, Daniela" w:date="2023-04-12T14:06:00Z">
              <w:r w:rsidRPr="006341A0" w:rsidDel="00F01331">
                <w:rPr>
                  <w:color w:val="000000"/>
                  <w:sz w:val="20"/>
                  <w:lang w:eastAsia="en-GB"/>
                </w:rPr>
                <w:delText>70-150</w:delText>
              </w:r>
            </w:del>
          </w:p>
        </w:tc>
        <w:tc>
          <w:tcPr>
            <w:tcW w:w="0" w:type="auto"/>
            <w:noWrap/>
            <w:tcMar>
              <w:top w:w="0" w:type="dxa"/>
              <w:left w:w="108" w:type="dxa"/>
              <w:bottom w:w="0" w:type="dxa"/>
              <w:right w:w="108" w:type="dxa"/>
            </w:tcMar>
            <w:vAlign w:val="center"/>
            <w:hideMark/>
          </w:tcPr>
          <w:p w14:paraId="53DEE777" w14:textId="5FFA5592" w:rsidR="006341A0" w:rsidRPr="006341A0" w:rsidDel="00F01331" w:rsidRDefault="006341A0">
            <w:pPr>
              <w:jc w:val="center"/>
              <w:rPr>
                <w:del w:id="172" w:author="Hoyos Lopez, Daniela" w:date="2023-04-12T14:06:00Z"/>
                <w:color w:val="000000"/>
                <w:sz w:val="20"/>
                <w:lang w:eastAsia="en-GB"/>
              </w:rPr>
            </w:pPr>
            <w:del w:id="173" w:author="Hoyos Lopez, Daniela" w:date="2023-04-12T14:06:00Z">
              <w:r w:rsidRPr="006341A0" w:rsidDel="00F01331">
                <w:rPr>
                  <w:color w:val="000000"/>
                  <w:sz w:val="20"/>
                  <w:lang w:eastAsia="en-GB"/>
                </w:rPr>
                <w:delText>150+</w:delText>
              </w:r>
            </w:del>
          </w:p>
        </w:tc>
      </w:tr>
      <w:tr w:rsidR="006341A0" w:rsidRPr="006341A0" w:rsidDel="00F01331" w14:paraId="2318AC97" w14:textId="098AC7F4" w:rsidTr="006341A0">
        <w:trPr>
          <w:trHeight w:val="300"/>
          <w:del w:id="174" w:author="Hoyos Lopez, Daniela" w:date="2023-04-12T14:06:00Z"/>
        </w:trPr>
        <w:tc>
          <w:tcPr>
            <w:tcW w:w="0" w:type="auto"/>
            <w:noWrap/>
            <w:tcMar>
              <w:top w:w="0" w:type="dxa"/>
              <w:left w:w="108" w:type="dxa"/>
              <w:bottom w:w="0" w:type="dxa"/>
              <w:right w:w="108" w:type="dxa"/>
            </w:tcMar>
            <w:vAlign w:val="bottom"/>
            <w:hideMark/>
          </w:tcPr>
          <w:p w14:paraId="46337C6B" w14:textId="40E7A67F" w:rsidR="006341A0" w:rsidRPr="006341A0" w:rsidDel="00F01331" w:rsidRDefault="006341A0" w:rsidP="006341A0">
            <w:pPr>
              <w:rPr>
                <w:del w:id="175" w:author="Hoyos Lopez, Daniela" w:date="2023-04-12T14:06:00Z"/>
                <w:bCs/>
                <w:color w:val="000000"/>
                <w:sz w:val="20"/>
                <w:lang w:eastAsia="en-GB"/>
              </w:rPr>
            </w:pPr>
            <w:del w:id="176" w:author="Hoyos Lopez, Daniela" w:date="2023-04-12T14:06:00Z">
              <w:r w:rsidRPr="006341A0" w:rsidDel="00F01331">
                <w:rPr>
                  <w:bCs/>
                  <w:color w:val="000000"/>
                  <w:sz w:val="20"/>
                  <w:lang w:eastAsia="en-GB"/>
                </w:rPr>
                <w:delText>Sign Signal Violation Rate</w:delText>
              </w:r>
              <w:r w:rsidDel="00F01331">
                <w:rPr>
                  <w:bCs/>
                  <w:color w:val="000000"/>
                  <w:sz w:val="20"/>
                  <w:lang w:eastAsia="en-GB"/>
                </w:rPr>
                <w:delText xml:space="preserve"> (Per 100 trips)</w:delText>
              </w:r>
            </w:del>
          </w:p>
        </w:tc>
        <w:tc>
          <w:tcPr>
            <w:tcW w:w="0" w:type="auto"/>
            <w:noWrap/>
            <w:tcMar>
              <w:top w:w="0" w:type="dxa"/>
              <w:left w:w="108" w:type="dxa"/>
              <w:bottom w:w="0" w:type="dxa"/>
              <w:right w:w="108" w:type="dxa"/>
            </w:tcMar>
            <w:vAlign w:val="center"/>
            <w:hideMark/>
          </w:tcPr>
          <w:p w14:paraId="4038F441" w14:textId="07F82BD9" w:rsidR="006341A0" w:rsidRPr="006341A0" w:rsidDel="00F01331" w:rsidRDefault="006341A0">
            <w:pPr>
              <w:jc w:val="center"/>
              <w:rPr>
                <w:del w:id="177" w:author="Hoyos Lopez, Daniela" w:date="2023-04-12T14:06:00Z"/>
                <w:color w:val="000000"/>
                <w:sz w:val="20"/>
                <w:lang w:eastAsia="en-GB"/>
              </w:rPr>
            </w:pPr>
            <w:del w:id="178" w:author="Hoyos Lopez, Daniela" w:date="2023-04-12T14:06:00Z">
              <w:r w:rsidRPr="006341A0" w:rsidDel="00F01331">
                <w:rPr>
                  <w:color w:val="000000"/>
                  <w:sz w:val="20"/>
                  <w:lang w:eastAsia="en-GB"/>
                </w:rPr>
                <w:delText>&lt;10</w:delText>
              </w:r>
            </w:del>
          </w:p>
        </w:tc>
        <w:tc>
          <w:tcPr>
            <w:tcW w:w="0" w:type="auto"/>
            <w:noWrap/>
            <w:tcMar>
              <w:top w:w="0" w:type="dxa"/>
              <w:left w:w="108" w:type="dxa"/>
              <w:bottom w:w="0" w:type="dxa"/>
              <w:right w:w="108" w:type="dxa"/>
            </w:tcMar>
            <w:vAlign w:val="center"/>
            <w:hideMark/>
          </w:tcPr>
          <w:p w14:paraId="63FF4438" w14:textId="3F606405" w:rsidR="006341A0" w:rsidRPr="006341A0" w:rsidDel="00F01331" w:rsidRDefault="006341A0">
            <w:pPr>
              <w:jc w:val="center"/>
              <w:rPr>
                <w:del w:id="179" w:author="Hoyos Lopez, Daniela" w:date="2023-04-12T14:06:00Z"/>
                <w:color w:val="000000"/>
                <w:sz w:val="20"/>
                <w:lang w:eastAsia="en-GB"/>
              </w:rPr>
            </w:pPr>
            <w:del w:id="180" w:author="Hoyos Lopez, Daniela" w:date="2023-04-12T14:06:00Z">
              <w:r w:rsidRPr="006341A0" w:rsidDel="00F01331">
                <w:rPr>
                  <w:color w:val="000000"/>
                  <w:sz w:val="20"/>
                  <w:lang w:eastAsia="en-GB"/>
                </w:rPr>
                <w:delText>10 - 20</w:delText>
              </w:r>
            </w:del>
          </w:p>
        </w:tc>
        <w:tc>
          <w:tcPr>
            <w:tcW w:w="0" w:type="auto"/>
            <w:noWrap/>
            <w:tcMar>
              <w:top w:w="0" w:type="dxa"/>
              <w:left w:w="108" w:type="dxa"/>
              <w:bottom w:w="0" w:type="dxa"/>
              <w:right w:w="108" w:type="dxa"/>
            </w:tcMar>
            <w:vAlign w:val="center"/>
            <w:hideMark/>
          </w:tcPr>
          <w:p w14:paraId="52E8F3AE" w14:textId="79949720" w:rsidR="006341A0" w:rsidRPr="006341A0" w:rsidDel="00F01331" w:rsidRDefault="006341A0">
            <w:pPr>
              <w:jc w:val="center"/>
              <w:rPr>
                <w:del w:id="181" w:author="Hoyos Lopez, Daniela" w:date="2023-04-12T14:06:00Z"/>
                <w:color w:val="000000"/>
                <w:sz w:val="20"/>
                <w:lang w:eastAsia="en-GB"/>
              </w:rPr>
            </w:pPr>
            <w:del w:id="182" w:author="Hoyos Lopez, Daniela" w:date="2023-04-12T14:06:00Z">
              <w:r w:rsidRPr="006341A0" w:rsidDel="00F01331">
                <w:rPr>
                  <w:color w:val="000000"/>
                  <w:sz w:val="20"/>
                  <w:lang w:eastAsia="en-GB"/>
                </w:rPr>
                <w:delText>20-50</w:delText>
              </w:r>
            </w:del>
          </w:p>
        </w:tc>
        <w:tc>
          <w:tcPr>
            <w:tcW w:w="0" w:type="auto"/>
            <w:noWrap/>
            <w:tcMar>
              <w:top w:w="0" w:type="dxa"/>
              <w:left w:w="108" w:type="dxa"/>
              <w:bottom w:w="0" w:type="dxa"/>
              <w:right w:w="108" w:type="dxa"/>
            </w:tcMar>
            <w:vAlign w:val="center"/>
            <w:hideMark/>
          </w:tcPr>
          <w:p w14:paraId="4DD94429" w14:textId="6774DE8D" w:rsidR="006341A0" w:rsidRPr="006341A0" w:rsidDel="00F01331" w:rsidRDefault="006341A0">
            <w:pPr>
              <w:jc w:val="center"/>
              <w:rPr>
                <w:del w:id="183" w:author="Hoyos Lopez, Daniela" w:date="2023-04-12T14:06:00Z"/>
                <w:color w:val="000000"/>
                <w:sz w:val="20"/>
                <w:lang w:eastAsia="en-GB"/>
              </w:rPr>
            </w:pPr>
            <w:del w:id="184" w:author="Hoyos Lopez, Daniela" w:date="2023-04-12T14:06:00Z">
              <w:r w:rsidRPr="006341A0" w:rsidDel="00F01331">
                <w:rPr>
                  <w:color w:val="000000"/>
                  <w:sz w:val="20"/>
                  <w:lang w:eastAsia="en-GB"/>
                </w:rPr>
                <w:delText>50+</w:delText>
              </w:r>
            </w:del>
          </w:p>
        </w:tc>
      </w:tr>
    </w:tbl>
    <w:p w14:paraId="04A1F294" w14:textId="2C25915E" w:rsidR="00FF3EC1" w:rsidDel="00F01331" w:rsidRDefault="00FF3EC1" w:rsidP="002D598D">
      <w:pPr>
        <w:pStyle w:val="NoSpacing"/>
        <w:jc w:val="both"/>
        <w:rPr>
          <w:del w:id="185" w:author="Hoyos Lopez, Daniela" w:date="2023-04-12T14:06:00Z"/>
          <w:rFonts w:cstheme="minorHAnsi"/>
          <w:b/>
          <w:sz w:val="20"/>
          <w:szCs w:val="20"/>
          <w:u w:val="single"/>
        </w:rPr>
      </w:pPr>
    </w:p>
    <w:p w14:paraId="53E3C373" w14:textId="38467FB1" w:rsidR="00786516" w:rsidRDefault="00786516" w:rsidP="002D598D">
      <w:pPr>
        <w:pStyle w:val="NoSpacing"/>
        <w:jc w:val="both"/>
        <w:rPr>
          <w:rFonts w:cstheme="minorHAnsi"/>
          <w:b/>
          <w:sz w:val="20"/>
          <w:szCs w:val="20"/>
          <w:u w:val="single"/>
        </w:rPr>
      </w:pPr>
      <w:r>
        <w:rPr>
          <w:rFonts w:cstheme="minorHAnsi"/>
          <w:b/>
          <w:sz w:val="20"/>
          <w:szCs w:val="20"/>
          <w:u w:val="single"/>
        </w:rPr>
        <w:t xml:space="preserve">Change </w:t>
      </w:r>
      <w:ins w:id="186" w:author="Hoyos Lopez, Daniela" w:date="2023-04-12T14:07:00Z">
        <w:r w:rsidR="00F01331">
          <w:rPr>
            <w:rFonts w:cstheme="minorHAnsi"/>
            <w:b/>
            <w:sz w:val="20"/>
            <w:szCs w:val="20"/>
            <w:u w:val="single"/>
          </w:rPr>
          <w:t>4</w:t>
        </w:r>
      </w:ins>
      <w:del w:id="187" w:author="Hoyos Lopez, Daniela" w:date="2023-04-12T14:06:00Z">
        <w:r w:rsidDel="00F01331">
          <w:rPr>
            <w:rFonts w:cstheme="minorHAnsi"/>
            <w:b/>
            <w:sz w:val="20"/>
            <w:szCs w:val="20"/>
            <w:u w:val="single"/>
          </w:rPr>
          <w:delText>5</w:delText>
        </w:r>
      </w:del>
      <w:r>
        <w:rPr>
          <w:rFonts w:cstheme="minorHAnsi"/>
          <w:b/>
          <w:sz w:val="20"/>
          <w:szCs w:val="20"/>
          <w:u w:val="single"/>
        </w:rPr>
        <w:t xml:space="preserve">: Scan compliance </w:t>
      </w:r>
      <w:commentRangeStart w:id="188"/>
      <w:r>
        <w:rPr>
          <w:rFonts w:cstheme="minorHAnsi"/>
          <w:b/>
          <w:sz w:val="20"/>
          <w:szCs w:val="20"/>
          <w:u w:val="single"/>
        </w:rPr>
        <w:t>metric</w:t>
      </w:r>
      <w:commentRangeEnd w:id="188"/>
      <w:r w:rsidR="009C1EAF">
        <w:rPr>
          <w:rStyle w:val="CommentReference"/>
        </w:rPr>
        <w:commentReference w:id="188"/>
      </w:r>
      <w:r>
        <w:rPr>
          <w:rFonts w:cstheme="minorHAnsi"/>
          <w:b/>
          <w:sz w:val="20"/>
          <w:szCs w:val="20"/>
          <w:u w:val="single"/>
        </w:rPr>
        <w:t xml:space="preserve"> deprecation</w:t>
      </w:r>
    </w:p>
    <w:p w14:paraId="63CDE8A5" w14:textId="77777777" w:rsidR="00786516" w:rsidRDefault="00786516" w:rsidP="002D598D">
      <w:pPr>
        <w:pStyle w:val="NoSpacing"/>
        <w:jc w:val="both"/>
        <w:rPr>
          <w:rFonts w:cstheme="minorHAnsi"/>
          <w:b/>
          <w:sz w:val="20"/>
          <w:szCs w:val="20"/>
          <w:u w:val="single"/>
        </w:rPr>
      </w:pPr>
    </w:p>
    <w:p w14:paraId="6D62E1EC" w14:textId="0619BC14" w:rsidR="00FF3EC1" w:rsidRPr="00FF3EC1" w:rsidRDefault="00285F00" w:rsidP="002D598D">
      <w:pPr>
        <w:pStyle w:val="NoSpacing"/>
        <w:jc w:val="both"/>
        <w:rPr>
          <w:rFonts w:cstheme="minorHAnsi"/>
          <w:sz w:val="20"/>
          <w:szCs w:val="20"/>
        </w:rPr>
      </w:pPr>
      <w:r>
        <w:rPr>
          <w:rFonts w:cstheme="minorHAnsi"/>
          <w:sz w:val="20"/>
          <w:szCs w:val="20"/>
        </w:rPr>
        <w:t>The</w:t>
      </w:r>
      <w:ins w:id="189" w:author="Hoyos Lopez, Daniela" w:date="2023-04-05T10:41:00Z">
        <w:r w:rsidR="00EB2FA9" w:rsidRPr="00EB2FA9">
          <w:rPr>
            <w:rFonts w:cstheme="minorHAnsi"/>
            <w:sz w:val="20"/>
            <w:szCs w:val="20"/>
            <w:rPrChange w:id="190" w:author="Hoyos Lopez, Daniela" w:date="2023-04-05T10:41:00Z">
              <w:rPr>
                <w:rFonts w:cstheme="minorHAnsi"/>
                <w:sz w:val="20"/>
                <w:szCs w:val="20"/>
                <w:highlight w:val="yellow"/>
              </w:rPr>
            </w:rPrChange>
          </w:rPr>
          <w:t xml:space="preserve"> next</w:t>
        </w:r>
      </w:ins>
      <w:del w:id="191" w:author="Hoyos Lopez, Daniela" w:date="2023-04-05T10:41:00Z">
        <w:r w:rsidRPr="00EB2FA9" w:rsidDel="00EB2FA9">
          <w:rPr>
            <w:rFonts w:cstheme="minorHAnsi"/>
            <w:sz w:val="20"/>
            <w:szCs w:val="20"/>
          </w:rPr>
          <w:delText xml:space="preserve"> </w:delText>
        </w:r>
        <w:r w:rsidRPr="00EB2FA9" w:rsidDel="00EB2FA9">
          <w:rPr>
            <w:rFonts w:cstheme="minorHAnsi"/>
            <w:sz w:val="20"/>
            <w:szCs w:val="20"/>
            <w:rPrChange w:id="192" w:author="Hoyos Lopez, Daniela" w:date="2023-04-05T10:41:00Z">
              <w:rPr>
                <w:rFonts w:cstheme="minorHAnsi"/>
                <w:sz w:val="20"/>
                <w:szCs w:val="20"/>
                <w:highlight w:val="yellow"/>
              </w:rPr>
            </w:rPrChange>
          </w:rPr>
          <w:delText>XXth</w:delText>
        </w:r>
      </w:del>
      <w:r>
        <w:rPr>
          <w:rFonts w:cstheme="minorHAnsi"/>
          <w:sz w:val="20"/>
          <w:szCs w:val="20"/>
        </w:rPr>
        <w:t xml:space="preserve"> change we are happy to share with you and your teams is the </w:t>
      </w:r>
      <w:r w:rsidR="00FF3EC1">
        <w:rPr>
          <w:rFonts w:cstheme="minorHAnsi"/>
          <w:sz w:val="20"/>
          <w:szCs w:val="20"/>
        </w:rPr>
        <w:t>deprecat</w:t>
      </w:r>
      <w:r>
        <w:rPr>
          <w:rFonts w:cstheme="minorHAnsi"/>
          <w:sz w:val="20"/>
          <w:szCs w:val="20"/>
        </w:rPr>
        <w:t>ion of the</w:t>
      </w:r>
      <w:r w:rsidR="00FF3EC1">
        <w:rPr>
          <w:rFonts w:cstheme="minorHAnsi"/>
          <w:sz w:val="20"/>
          <w:szCs w:val="20"/>
        </w:rPr>
        <w:t xml:space="preserve"> scan compliance metric</w:t>
      </w:r>
      <w:r w:rsidR="006341A0">
        <w:rPr>
          <w:rFonts w:cstheme="minorHAnsi"/>
          <w:sz w:val="20"/>
          <w:szCs w:val="20"/>
        </w:rPr>
        <w:t xml:space="preserve"> from </w:t>
      </w:r>
      <w:r w:rsidR="005F3B55">
        <w:rPr>
          <w:rFonts w:cstheme="minorHAnsi"/>
          <w:sz w:val="20"/>
          <w:szCs w:val="20"/>
        </w:rPr>
        <w:t xml:space="preserve">your </w:t>
      </w:r>
      <w:r w:rsidR="006341A0">
        <w:rPr>
          <w:rFonts w:cstheme="minorHAnsi"/>
          <w:sz w:val="20"/>
          <w:szCs w:val="20"/>
        </w:rPr>
        <w:t>weekly scorecards</w:t>
      </w:r>
      <w:r>
        <w:rPr>
          <w:rFonts w:cstheme="minorHAnsi"/>
          <w:sz w:val="20"/>
          <w:szCs w:val="20"/>
        </w:rPr>
        <w:t xml:space="preserve">. </w:t>
      </w:r>
      <w:commentRangeStart w:id="193"/>
      <w:commentRangeStart w:id="194"/>
      <w:del w:id="195" w:author="Hoyos Lopez, Daniela" w:date="2023-03-14T14:38:00Z">
        <w:r w:rsidDel="000C26D1">
          <w:rPr>
            <w:rFonts w:cstheme="minorHAnsi"/>
            <w:sz w:val="20"/>
            <w:szCs w:val="20"/>
          </w:rPr>
          <w:delText xml:space="preserve">Thanks to strong metric performance over the years we </w:delText>
        </w:r>
        <w:r w:rsidR="0058211F" w:rsidDel="000C26D1">
          <w:rPr>
            <w:rFonts w:cstheme="minorHAnsi"/>
            <w:sz w:val="20"/>
            <w:szCs w:val="20"/>
          </w:rPr>
          <w:delText>are certain</w:delText>
        </w:r>
        <w:r w:rsidR="006341A0" w:rsidDel="000C26D1">
          <w:rPr>
            <w:rFonts w:cstheme="minorHAnsi"/>
            <w:sz w:val="20"/>
            <w:szCs w:val="20"/>
          </w:rPr>
          <w:delText xml:space="preserve"> </w:delText>
        </w:r>
        <w:r w:rsidR="0058211F" w:rsidDel="000C26D1">
          <w:rPr>
            <w:rFonts w:cstheme="minorHAnsi"/>
            <w:sz w:val="20"/>
            <w:szCs w:val="20"/>
          </w:rPr>
          <w:delText>that</w:delText>
        </w:r>
        <w:r w:rsidR="006341A0" w:rsidDel="000C26D1">
          <w:rPr>
            <w:rFonts w:cstheme="minorHAnsi"/>
            <w:sz w:val="20"/>
            <w:szCs w:val="20"/>
          </w:rPr>
          <w:delText xml:space="preserve"> drivers are inherently motivated to scan </w:delText>
        </w:r>
        <w:r w:rsidR="005F3B55" w:rsidDel="000C26D1">
          <w:rPr>
            <w:rFonts w:cstheme="minorHAnsi"/>
            <w:sz w:val="20"/>
            <w:szCs w:val="20"/>
          </w:rPr>
          <w:delText>packages</w:delText>
        </w:r>
        <w:r w:rsidR="006341A0" w:rsidDel="000C26D1">
          <w:rPr>
            <w:rFonts w:cstheme="minorHAnsi"/>
            <w:sz w:val="20"/>
            <w:szCs w:val="20"/>
          </w:rPr>
          <w:delText xml:space="preserve"> using </w:delText>
        </w:r>
        <w:r w:rsidR="0058211F" w:rsidDel="000C26D1">
          <w:rPr>
            <w:rFonts w:cstheme="minorHAnsi"/>
            <w:sz w:val="20"/>
            <w:szCs w:val="20"/>
          </w:rPr>
          <w:delText xml:space="preserve">the </w:delText>
        </w:r>
        <w:r w:rsidR="006341A0" w:rsidDel="000C26D1">
          <w:rPr>
            <w:rFonts w:cstheme="minorHAnsi"/>
            <w:sz w:val="20"/>
            <w:szCs w:val="20"/>
          </w:rPr>
          <w:delText>Flex</w:delText>
        </w:r>
        <w:r w:rsidR="00097035" w:rsidDel="000C26D1">
          <w:rPr>
            <w:rFonts w:cstheme="minorHAnsi"/>
            <w:sz w:val="20"/>
            <w:szCs w:val="20"/>
          </w:rPr>
          <w:delText xml:space="preserve"> </w:delText>
        </w:r>
        <w:r w:rsidR="006341A0" w:rsidDel="000C26D1">
          <w:rPr>
            <w:rFonts w:cstheme="minorHAnsi"/>
            <w:sz w:val="20"/>
            <w:szCs w:val="20"/>
          </w:rPr>
          <w:delText>App</w:delText>
        </w:r>
        <w:r w:rsidR="0058211F" w:rsidDel="000C26D1">
          <w:rPr>
            <w:rFonts w:cstheme="minorHAnsi"/>
            <w:sz w:val="20"/>
            <w:szCs w:val="20"/>
          </w:rPr>
          <w:delText>.</w:delText>
        </w:r>
        <w:commentRangeEnd w:id="193"/>
        <w:r w:rsidR="001365FC" w:rsidDel="000C26D1">
          <w:rPr>
            <w:rStyle w:val="CommentReference"/>
          </w:rPr>
          <w:commentReference w:id="193"/>
        </w:r>
        <w:commentRangeEnd w:id="194"/>
        <w:r w:rsidR="00CE7E9B" w:rsidDel="000C26D1">
          <w:rPr>
            <w:rStyle w:val="CommentReference"/>
          </w:rPr>
          <w:commentReference w:id="194"/>
        </w:r>
        <w:r w:rsidR="0058211F" w:rsidDel="000C26D1">
          <w:rPr>
            <w:rFonts w:cstheme="minorHAnsi"/>
            <w:sz w:val="20"/>
            <w:szCs w:val="20"/>
          </w:rPr>
          <w:delText xml:space="preserve"> </w:delText>
        </w:r>
      </w:del>
      <w:del w:id="196" w:author="Agarwal, Arpit" w:date="2023-03-13T10:36:00Z">
        <w:r w:rsidR="0058211F" w:rsidDel="00805819">
          <w:rPr>
            <w:rFonts w:cstheme="minorHAnsi"/>
            <w:sz w:val="20"/>
            <w:szCs w:val="20"/>
          </w:rPr>
          <w:delText>This change will</w:delText>
        </w:r>
        <w:r w:rsidR="005F3B55" w:rsidDel="00805819">
          <w:rPr>
            <w:rFonts w:cstheme="minorHAnsi"/>
            <w:sz w:val="20"/>
            <w:szCs w:val="20"/>
          </w:rPr>
          <w:delText xml:space="preserve"> </w:delText>
        </w:r>
        <w:r w:rsidR="0058211F" w:rsidDel="00805819">
          <w:rPr>
            <w:rFonts w:cstheme="minorHAnsi"/>
            <w:sz w:val="20"/>
            <w:szCs w:val="20"/>
          </w:rPr>
          <w:delText xml:space="preserve">help your teams </w:delText>
        </w:r>
        <w:r w:rsidR="005F3B55" w:rsidDel="00805819">
          <w:rPr>
            <w:rFonts w:cstheme="minorHAnsi"/>
            <w:sz w:val="20"/>
            <w:szCs w:val="20"/>
          </w:rPr>
          <w:delText>save time and reduce manual process</w:delText>
        </w:r>
        <w:r w:rsidR="0058211F" w:rsidDel="00805819">
          <w:rPr>
            <w:rFonts w:cstheme="minorHAnsi"/>
            <w:sz w:val="20"/>
            <w:szCs w:val="20"/>
          </w:rPr>
          <w:delText>es</w:delText>
        </w:r>
      </w:del>
      <w:del w:id="197" w:author="Kirby, Imogen" w:date="2023-03-13T11:14:00Z">
        <w:r w:rsidR="006341A0" w:rsidDel="001365FC">
          <w:rPr>
            <w:rFonts w:cstheme="minorHAnsi"/>
            <w:sz w:val="20"/>
            <w:szCs w:val="20"/>
          </w:rPr>
          <w:delText xml:space="preserve">. </w:delText>
        </w:r>
      </w:del>
    </w:p>
    <w:p w14:paraId="05820EBA" w14:textId="77777777" w:rsidR="00FF3EC1" w:rsidRDefault="00FF3EC1" w:rsidP="002D598D">
      <w:pPr>
        <w:pStyle w:val="NoSpacing"/>
        <w:jc w:val="both"/>
        <w:rPr>
          <w:rFonts w:cstheme="minorHAnsi"/>
          <w:b/>
          <w:sz w:val="20"/>
          <w:szCs w:val="20"/>
          <w:u w:val="single"/>
        </w:rPr>
      </w:pPr>
    </w:p>
    <w:p w14:paraId="697BAFF0" w14:textId="039D7A27" w:rsidR="00786516" w:rsidRDefault="00786516" w:rsidP="002D598D">
      <w:pPr>
        <w:pStyle w:val="NoSpacing"/>
        <w:jc w:val="both"/>
        <w:rPr>
          <w:rFonts w:cstheme="minorHAnsi"/>
          <w:b/>
          <w:sz w:val="20"/>
          <w:szCs w:val="20"/>
          <w:u w:val="single"/>
        </w:rPr>
      </w:pPr>
      <w:r>
        <w:rPr>
          <w:rFonts w:cstheme="minorHAnsi"/>
          <w:b/>
          <w:sz w:val="20"/>
          <w:szCs w:val="20"/>
          <w:u w:val="single"/>
        </w:rPr>
        <w:t xml:space="preserve">Change </w:t>
      </w:r>
      <w:ins w:id="198" w:author="Hoyos Lopez, Daniela" w:date="2023-04-12T14:07:00Z">
        <w:r w:rsidR="00F01331">
          <w:rPr>
            <w:rFonts w:cstheme="minorHAnsi"/>
            <w:b/>
            <w:sz w:val="20"/>
            <w:szCs w:val="20"/>
            <w:u w:val="single"/>
          </w:rPr>
          <w:t>5</w:t>
        </w:r>
      </w:ins>
      <w:del w:id="199" w:author="Hoyos Lopez, Daniela" w:date="2023-04-12T14:07:00Z">
        <w:r w:rsidDel="00F01331">
          <w:rPr>
            <w:rFonts w:cstheme="minorHAnsi"/>
            <w:b/>
            <w:sz w:val="20"/>
            <w:szCs w:val="20"/>
            <w:u w:val="single"/>
          </w:rPr>
          <w:delText>6</w:delText>
        </w:r>
      </w:del>
      <w:r>
        <w:rPr>
          <w:rFonts w:cstheme="minorHAnsi"/>
          <w:b/>
          <w:sz w:val="20"/>
          <w:szCs w:val="20"/>
          <w:u w:val="single"/>
        </w:rPr>
        <w:t xml:space="preserve">: Converting CAS metric to Binary </w:t>
      </w:r>
      <w:commentRangeStart w:id="200"/>
      <w:r w:rsidR="005F3B55" w:rsidRPr="00F01331">
        <w:rPr>
          <w:rFonts w:cstheme="minorHAnsi"/>
          <w:b/>
          <w:sz w:val="20"/>
          <w:szCs w:val="20"/>
          <w:highlight w:val="green"/>
          <w:u w:val="single"/>
          <w:rPrChange w:id="201" w:author="Hoyos Lopez, Daniela" w:date="2023-04-12T14:07:00Z">
            <w:rPr>
              <w:rFonts w:cstheme="minorHAnsi"/>
              <w:b/>
              <w:sz w:val="20"/>
              <w:szCs w:val="20"/>
              <w:highlight w:val="yellow"/>
              <w:u w:val="single"/>
            </w:rPr>
          </w:rPrChange>
        </w:rPr>
        <w:t>(Not applicable in BE and NL at present)</w:t>
      </w:r>
      <w:commentRangeEnd w:id="200"/>
      <w:r w:rsidR="005F3B55" w:rsidRPr="00F01331">
        <w:rPr>
          <w:rStyle w:val="CommentReference"/>
          <w:highlight w:val="green"/>
          <w:rPrChange w:id="202" w:author="Hoyos Lopez, Daniela" w:date="2023-04-12T14:07:00Z">
            <w:rPr>
              <w:rStyle w:val="CommentReference"/>
              <w:highlight w:val="yellow"/>
            </w:rPr>
          </w:rPrChange>
        </w:rPr>
        <w:commentReference w:id="200"/>
      </w:r>
    </w:p>
    <w:p w14:paraId="49197722" w14:textId="77777777" w:rsidR="00786516" w:rsidRPr="006341A0" w:rsidRDefault="00786516" w:rsidP="002D598D">
      <w:pPr>
        <w:pStyle w:val="NoSpacing"/>
        <w:jc w:val="both"/>
        <w:rPr>
          <w:rFonts w:cstheme="minorHAnsi"/>
          <w:sz w:val="20"/>
          <w:szCs w:val="20"/>
        </w:rPr>
      </w:pPr>
    </w:p>
    <w:p w14:paraId="70FC313C" w14:textId="50EC518C" w:rsidR="006341A0" w:rsidRPr="006341A0" w:rsidRDefault="001365FC" w:rsidP="002D598D">
      <w:pPr>
        <w:pStyle w:val="NoSpacing"/>
        <w:jc w:val="both"/>
        <w:rPr>
          <w:rFonts w:cstheme="minorHAnsi"/>
          <w:sz w:val="20"/>
          <w:szCs w:val="20"/>
        </w:rPr>
      </w:pPr>
      <w:ins w:id="203" w:author="Kirby, Imogen" w:date="2023-03-13T11:16:00Z">
        <w:r>
          <w:rPr>
            <w:rFonts w:cstheme="minorHAnsi"/>
            <w:sz w:val="20"/>
            <w:szCs w:val="20"/>
          </w:rPr>
          <w:t xml:space="preserve">To support standardization, </w:t>
        </w:r>
      </w:ins>
      <w:commentRangeStart w:id="204"/>
      <w:commentRangeStart w:id="205"/>
      <w:del w:id="206" w:author="Kirby, Imogen" w:date="2023-03-13T11:16:00Z">
        <w:r w:rsidR="006341A0" w:rsidRPr="006341A0" w:rsidDel="001365FC">
          <w:rPr>
            <w:rFonts w:cstheme="minorHAnsi"/>
            <w:sz w:val="20"/>
            <w:szCs w:val="20"/>
          </w:rPr>
          <w:delText>W</w:delText>
        </w:r>
      </w:del>
      <w:ins w:id="207" w:author="Kirby, Imogen" w:date="2023-03-13T11:16:00Z">
        <w:r>
          <w:rPr>
            <w:rFonts w:cstheme="minorHAnsi"/>
            <w:sz w:val="20"/>
            <w:szCs w:val="20"/>
          </w:rPr>
          <w:t>w</w:t>
        </w:r>
      </w:ins>
      <w:r w:rsidR="006341A0" w:rsidRPr="006341A0">
        <w:rPr>
          <w:rFonts w:cstheme="minorHAnsi"/>
          <w:sz w:val="20"/>
          <w:szCs w:val="20"/>
        </w:rPr>
        <w:t xml:space="preserve">e </w:t>
      </w:r>
      <w:r w:rsidR="005F3B55">
        <w:rPr>
          <w:rFonts w:cstheme="minorHAnsi"/>
          <w:sz w:val="20"/>
          <w:szCs w:val="20"/>
        </w:rPr>
        <w:t>are</w:t>
      </w:r>
      <w:r w:rsidR="006341A0" w:rsidRPr="006341A0">
        <w:rPr>
          <w:rFonts w:cstheme="minorHAnsi"/>
          <w:sz w:val="20"/>
          <w:szCs w:val="20"/>
        </w:rPr>
        <w:t xml:space="preserve"> convert</w:t>
      </w:r>
      <w:r w:rsidR="005F3B55">
        <w:rPr>
          <w:rFonts w:cstheme="minorHAnsi"/>
          <w:sz w:val="20"/>
          <w:szCs w:val="20"/>
        </w:rPr>
        <w:t>ing</w:t>
      </w:r>
      <w:r w:rsidR="006341A0" w:rsidRPr="006341A0">
        <w:rPr>
          <w:rFonts w:cstheme="minorHAnsi"/>
          <w:sz w:val="20"/>
          <w:szCs w:val="20"/>
        </w:rPr>
        <w:t xml:space="preserve"> </w:t>
      </w:r>
      <w:r w:rsidR="006341A0">
        <w:rPr>
          <w:rFonts w:cstheme="minorHAnsi"/>
          <w:sz w:val="20"/>
          <w:szCs w:val="20"/>
        </w:rPr>
        <w:t xml:space="preserve">Comprehensive Audit Score metric from weekly scoring to </w:t>
      </w:r>
      <w:commentRangeStart w:id="208"/>
      <w:commentRangeStart w:id="209"/>
      <w:r w:rsidR="006341A0">
        <w:rPr>
          <w:rFonts w:cstheme="minorHAnsi"/>
          <w:sz w:val="20"/>
          <w:szCs w:val="20"/>
        </w:rPr>
        <w:t>binary (In compliance / Not in Compliance) mode</w:t>
      </w:r>
      <w:commentRangeEnd w:id="208"/>
      <w:r>
        <w:rPr>
          <w:rStyle w:val="CommentReference"/>
        </w:rPr>
        <w:commentReference w:id="208"/>
      </w:r>
      <w:commentRangeEnd w:id="209"/>
      <w:r w:rsidR="00CE7E9B">
        <w:rPr>
          <w:rStyle w:val="CommentReference"/>
        </w:rPr>
        <w:commentReference w:id="209"/>
      </w:r>
      <w:r w:rsidR="006341A0">
        <w:rPr>
          <w:rFonts w:cstheme="minorHAnsi"/>
          <w:sz w:val="20"/>
          <w:szCs w:val="20"/>
        </w:rPr>
        <w:t xml:space="preserve">. </w:t>
      </w:r>
      <w:commentRangeEnd w:id="204"/>
      <w:r w:rsidR="0058211F">
        <w:rPr>
          <w:rStyle w:val="CommentReference"/>
        </w:rPr>
        <w:commentReference w:id="204"/>
      </w:r>
      <w:commentRangeEnd w:id="205"/>
      <w:r w:rsidR="00EB7707">
        <w:rPr>
          <w:rStyle w:val="CommentReference"/>
        </w:rPr>
        <w:commentReference w:id="205"/>
      </w:r>
      <w:r w:rsidR="006341A0">
        <w:rPr>
          <w:rFonts w:cstheme="minorHAnsi"/>
          <w:sz w:val="20"/>
          <w:szCs w:val="20"/>
        </w:rPr>
        <w:t xml:space="preserve">We will evaluate </w:t>
      </w:r>
      <w:r w:rsidR="005F3B55">
        <w:rPr>
          <w:rFonts w:cstheme="minorHAnsi"/>
          <w:sz w:val="20"/>
          <w:szCs w:val="20"/>
        </w:rPr>
        <w:t xml:space="preserve">(In compliance / Not in Compliance) </w:t>
      </w:r>
      <w:r w:rsidR="006341A0">
        <w:rPr>
          <w:rFonts w:cstheme="minorHAnsi"/>
          <w:sz w:val="20"/>
          <w:szCs w:val="20"/>
        </w:rPr>
        <w:t xml:space="preserve">based on your </w:t>
      </w:r>
      <w:r w:rsidR="005F3B55">
        <w:rPr>
          <w:rFonts w:cstheme="minorHAnsi"/>
          <w:sz w:val="20"/>
          <w:szCs w:val="20"/>
        </w:rPr>
        <w:t xml:space="preserve">last </w:t>
      </w:r>
      <w:r w:rsidR="006341A0">
        <w:rPr>
          <w:rFonts w:cstheme="minorHAnsi"/>
          <w:sz w:val="20"/>
          <w:szCs w:val="20"/>
        </w:rPr>
        <w:t>CAS audit results and if your score is &lt;87.5</w:t>
      </w:r>
      <w:r w:rsidR="005F3B55">
        <w:rPr>
          <w:rFonts w:cstheme="minorHAnsi"/>
          <w:sz w:val="20"/>
          <w:szCs w:val="20"/>
        </w:rPr>
        <w:t xml:space="preserve"> (not in compliance)</w:t>
      </w:r>
      <w:r w:rsidR="006341A0">
        <w:rPr>
          <w:rFonts w:cstheme="minorHAnsi"/>
          <w:sz w:val="20"/>
          <w:szCs w:val="20"/>
        </w:rPr>
        <w:t xml:space="preserve">, your final weekly scores will be restricted to maximum of 84.99 (Great Status). </w:t>
      </w:r>
    </w:p>
    <w:p w14:paraId="15F9BB7E" w14:textId="77777777" w:rsidR="00FF3EC1" w:rsidRDefault="00FF3EC1" w:rsidP="002D598D">
      <w:pPr>
        <w:pStyle w:val="NoSpacing"/>
        <w:jc w:val="both"/>
        <w:rPr>
          <w:rFonts w:cstheme="minorHAnsi"/>
          <w:b/>
          <w:sz w:val="20"/>
          <w:szCs w:val="20"/>
          <w:u w:val="single"/>
        </w:rPr>
      </w:pPr>
    </w:p>
    <w:p w14:paraId="289A8B72" w14:textId="5203E711" w:rsidR="00786516" w:rsidDel="004F3FE0" w:rsidRDefault="00786516" w:rsidP="002D598D">
      <w:pPr>
        <w:pStyle w:val="NoSpacing"/>
        <w:jc w:val="both"/>
        <w:rPr>
          <w:del w:id="210" w:author="Agarwal, Arpit" w:date="2023-03-13T10:51:00Z"/>
          <w:rFonts w:cstheme="minorHAnsi"/>
          <w:b/>
          <w:sz w:val="20"/>
          <w:szCs w:val="20"/>
          <w:u w:val="single"/>
        </w:rPr>
      </w:pPr>
      <w:commentRangeStart w:id="211"/>
      <w:commentRangeStart w:id="212"/>
      <w:del w:id="213" w:author="Agarwal, Arpit" w:date="2023-03-13T10:51:00Z">
        <w:r w:rsidDel="004F3FE0">
          <w:rPr>
            <w:rFonts w:cstheme="minorHAnsi"/>
            <w:b/>
            <w:sz w:val="20"/>
            <w:szCs w:val="20"/>
            <w:u w:val="single"/>
          </w:rPr>
          <w:delText xml:space="preserve">Change 7: Metric Weights </w:delText>
        </w:r>
        <w:r w:rsidR="005F3B55" w:rsidDel="004F3FE0">
          <w:rPr>
            <w:rFonts w:cstheme="minorHAnsi"/>
            <w:b/>
            <w:sz w:val="20"/>
            <w:szCs w:val="20"/>
            <w:u w:val="single"/>
          </w:rPr>
          <w:delText xml:space="preserve">restructuring and </w:delText>
        </w:r>
        <w:r w:rsidR="00321942" w:rsidDel="004F3FE0">
          <w:rPr>
            <w:rFonts w:cstheme="minorHAnsi"/>
            <w:b/>
            <w:sz w:val="20"/>
            <w:szCs w:val="20"/>
            <w:u w:val="single"/>
          </w:rPr>
          <w:delText>category tiers</w:delText>
        </w:r>
        <w:commentRangeEnd w:id="211"/>
        <w:r w:rsidR="00321942" w:rsidDel="004F3FE0">
          <w:rPr>
            <w:rStyle w:val="CommentReference"/>
          </w:rPr>
          <w:commentReference w:id="211"/>
        </w:r>
        <w:commentRangeEnd w:id="212"/>
        <w:r w:rsidR="00EB7707" w:rsidDel="004F3FE0">
          <w:rPr>
            <w:rStyle w:val="CommentReference"/>
          </w:rPr>
          <w:commentReference w:id="212"/>
        </w:r>
      </w:del>
    </w:p>
    <w:p w14:paraId="4BE45082" w14:textId="7AC46637" w:rsidR="005F3B55" w:rsidDel="004F3FE0" w:rsidRDefault="005F3B55" w:rsidP="002D598D">
      <w:pPr>
        <w:pStyle w:val="NoSpacing"/>
        <w:jc w:val="both"/>
        <w:rPr>
          <w:del w:id="214" w:author="Agarwal, Arpit" w:date="2023-03-13T10:51:00Z"/>
          <w:rFonts w:cstheme="minorHAnsi"/>
          <w:sz w:val="20"/>
          <w:szCs w:val="20"/>
        </w:rPr>
      </w:pPr>
    </w:p>
    <w:p w14:paraId="10F158A1" w14:textId="5643E13C" w:rsidR="005F3B55" w:rsidDel="004F3FE0" w:rsidRDefault="0058211F" w:rsidP="002D598D">
      <w:pPr>
        <w:pStyle w:val="NoSpacing"/>
        <w:jc w:val="both"/>
        <w:rPr>
          <w:del w:id="215" w:author="Agarwal, Arpit" w:date="2023-03-13T10:51:00Z"/>
          <w:rFonts w:cstheme="minorHAnsi"/>
          <w:sz w:val="20"/>
          <w:szCs w:val="20"/>
        </w:rPr>
      </w:pPr>
      <w:del w:id="216" w:author="Agarwal, Arpit" w:date="2023-03-13T10:51:00Z">
        <w:r w:rsidDel="004F3FE0">
          <w:rPr>
            <w:rFonts w:cstheme="minorHAnsi"/>
            <w:sz w:val="20"/>
            <w:szCs w:val="20"/>
          </w:rPr>
          <w:delText>Thanks to the feedback you’ve shared regarding even greater transparency on scorecards metric’ weights</w:delText>
        </w:r>
        <w:r w:rsidR="004B6B16" w:rsidDel="004F3FE0">
          <w:rPr>
            <w:rFonts w:cstheme="minorHAnsi"/>
            <w:sz w:val="20"/>
            <w:szCs w:val="20"/>
          </w:rPr>
          <w:delText xml:space="preserve"> from Week 14 we will start surfacing applicable metric weights on your scorecards. Additionally, we are </w:delText>
        </w:r>
        <w:r w:rsidR="005F3B55" w:rsidDel="004F3FE0">
          <w:rPr>
            <w:rFonts w:cstheme="minorHAnsi"/>
            <w:sz w:val="20"/>
            <w:szCs w:val="20"/>
          </w:rPr>
          <w:delText>restructur</w:delText>
        </w:r>
        <w:r w:rsidR="00281DCC" w:rsidDel="004F3FE0">
          <w:rPr>
            <w:rFonts w:cstheme="minorHAnsi"/>
            <w:sz w:val="20"/>
            <w:szCs w:val="20"/>
          </w:rPr>
          <w:delText>ing</w:delText>
        </w:r>
        <w:r w:rsidR="005F3B55" w:rsidDel="004F3FE0">
          <w:rPr>
            <w:rFonts w:cstheme="minorHAnsi"/>
            <w:sz w:val="20"/>
            <w:szCs w:val="20"/>
          </w:rPr>
          <w:delText xml:space="preserve"> available metrics weights </w:delText>
        </w:r>
        <w:r w:rsidR="004B6B16" w:rsidDel="004F3FE0">
          <w:rPr>
            <w:rFonts w:cstheme="minorHAnsi"/>
            <w:sz w:val="20"/>
            <w:szCs w:val="20"/>
          </w:rPr>
          <w:delText xml:space="preserve">into </w:delText>
        </w:r>
        <w:r w:rsidR="005F3B55" w:rsidDel="004F3FE0">
          <w:rPr>
            <w:rFonts w:cstheme="minorHAnsi"/>
            <w:sz w:val="20"/>
            <w:szCs w:val="20"/>
          </w:rPr>
          <w:delText>three</w:delText>
        </w:r>
        <w:r w:rsidR="00281DCC" w:rsidDel="004F3FE0">
          <w:rPr>
            <w:rFonts w:cstheme="minorHAnsi"/>
            <w:sz w:val="20"/>
            <w:szCs w:val="20"/>
          </w:rPr>
          <w:delText xml:space="preserve"> </w:delText>
        </w:r>
        <w:commentRangeStart w:id="217"/>
        <w:r w:rsidR="00281DCC" w:rsidDel="004F3FE0">
          <w:rPr>
            <w:rFonts w:cstheme="minorHAnsi"/>
            <w:sz w:val="20"/>
            <w:szCs w:val="20"/>
          </w:rPr>
          <w:delText>equal</w:delText>
        </w:r>
        <w:commentRangeEnd w:id="217"/>
        <w:r w:rsidR="00281DCC" w:rsidDel="004F3FE0">
          <w:rPr>
            <w:rStyle w:val="CommentReference"/>
          </w:rPr>
          <w:commentReference w:id="217"/>
        </w:r>
        <w:r w:rsidR="005F3B55" w:rsidDel="004F3FE0">
          <w:rPr>
            <w:rFonts w:cstheme="minorHAnsi"/>
            <w:sz w:val="20"/>
            <w:szCs w:val="20"/>
          </w:rPr>
          <w:delText xml:space="preserve"> categories</w:delText>
        </w:r>
        <w:r w:rsidR="004B6B16" w:rsidDel="004F3FE0">
          <w:rPr>
            <w:rFonts w:cstheme="minorHAnsi"/>
            <w:sz w:val="20"/>
            <w:szCs w:val="20"/>
          </w:rPr>
          <w:delText xml:space="preserve">: </w:delText>
        </w:r>
        <w:r w:rsidR="005F3B55" w:rsidDel="004F3FE0">
          <w:rPr>
            <w:rFonts w:cstheme="minorHAnsi"/>
            <w:sz w:val="20"/>
            <w:szCs w:val="20"/>
          </w:rPr>
          <w:delText>1) Safety and Compliance, 2) Quality</w:delText>
        </w:r>
        <w:r w:rsidR="004B6B16" w:rsidDel="004F3FE0">
          <w:rPr>
            <w:rFonts w:cstheme="minorHAnsi"/>
            <w:sz w:val="20"/>
            <w:szCs w:val="20"/>
          </w:rPr>
          <w:delText xml:space="preserve"> and </w:delText>
        </w:r>
        <w:r w:rsidR="005F3B55" w:rsidDel="004F3FE0">
          <w:rPr>
            <w:rFonts w:cstheme="minorHAnsi"/>
            <w:sz w:val="20"/>
            <w:szCs w:val="20"/>
          </w:rPr>
          <w:delText>Standard Work Compliance, and 3) Customer Feedback and Team.</w:delText>
        </w:r>
        <w:r w:rsidR="00281DCC" w:rsidDel="004F3FE0">
          <w:rPr>
            <w:rFonts w:cstheme="minorHAnsi"/>
            <w:sz w:val="20"/>
            <w:szCs w:val="20"/>
          </w:rPr>
          <w:delText xml:space="preserve"> </w:delText>
        </w:r>
      </w:del>
    </w:p>
    <w:p w14:paraId="4CADF599" w14:textId="0524AFEA" w:rsidR="00321942" w:rsidDel="004F3FE0" w:rsidRDefault="00321942" w:rsidP="002D598D">
      <w:pPr>
        <w:pStyle w:val="NoSpacing"/>
        <w:jc w:val="both"/>
        <w:rPr>
          <w:del w:id="218" w:author="Agarwal, Arpit" w:date="2023-03-13T10:51:00Z"/>
          <w:rFonts w:cstheme="minorHAnsi"/>
          <w:sz w:val="20"/>
          <w:szCs w:val="20"/>
        </w:rPr>
      </w:pPr>
    </w:p>
    <w:p w14:paraId="55F1FE0E" w14:textId="49DBA5B5" w:rsidR="00321942" w:rsidDel="004F3FE0" w:rsidRDefault="00321942" w:rsidP="00321942">
      <w:pPr>
        <w:pStyle w:val="NoSpacing"/>
        <w:jc w:val="both"/>
        <w:rPr>
          <w:del w:id="219" w:author="Agarwal, Arpit" w:date="2023-03-13T10:51:00Z"/>
          <w:rFonts w:cstheme="minorHAnsi"/>
          <w:b/>
          <w:sz w:val="20"/>
          <w:szCs w:val="20"/>
          <w:u w:val="single"/>
        </w:rPr>
      </w:pPr>
      <w:del w:id="220" w:author="Agarwal, Arpit" w:date="2023-03-13T10:51:00Z">
        <w:r w:rsidDel="004F3FE0">
          <w:rPr>
            <w:rFonts w:cstheme="minorHAnsi"/>
            <w:sz w:val="20"/>
            <w:szCs w:val="20"/>
          </w:rPr>
          <w:delText>Each of the three categories mentioned above will have</w:delText>
        </w:r>
        <w:r w:rsidRPr="00547C15" w:rsidDel="004F3FE0">
          <w:rPr>
            <w:rFonts w:cstheme="minorHAnsi"/>
            <w:sz w:val="20"/>
            <w:szCs w:val="20"/>
          </w:rPr>
          <w:delText xml:space="preserve"> individual metric contributions to provide category level performance tiers (Fantastic, Great, Fair, Poor).</w:delText>
        </w:r>
        <w:r w:rsidDel="004F3FE0">
          <w:rPr>
            <w:rFonts w:cstheme="minorHAnsi"/>
            <w:sz w:val="20"/>
            <w:szCs w:val="20"/>
          </w:rPr>
          <w:delText xml:space="preserve"> W</w:delText>
        </w:r>
        <w:r w:rsidRPr="00547C15" w:rsidDel="004F3FE0">
          <w:rPr>
            <w:rFonts w:cstheme="minorHAnsi"/>
            <w:sz w:val="20"/>
            <w:szCs w:val="20"/>
          </w:rPr>
          <w:delText xml:space="preserve">e </w:delText>
        </w:r>
        <w:r w:rsidDel="004F3FE0">
          <w:rPr>
            <w:rFonts w:cstheme="minorHAnsi"/>
            <w:sz w:val="20"/>
            <w:szCs w:val="20"/>
          </w:rPr>
          <w:delText>are certain</w:delText>
        </w:r>
        <w:r w:rsidRPr="00547C15" w:rsidDel="004F3FE0">
          <w:rPr>
            <w:rFonts w:cstheme="minorHAnsi"/>
            <w:sz w:val="20"/>
            <w:szCs w:val="20"/>
          </w:rPr>
          <w:delText xml:space="preserve"> these tiers will help </w:delText>
        </w:r>
        <w:r w:rsidDel="004F3FE0">
          <w:rPr>
            <w:rFonts w:cstheme="minorHAnsi"/>
            <w:sz w:val="20"/>
            <w:szCs w:val="20"/>
          </w:rPr>
          <w:delText>you</w:delText>
        </w:r>
        <w:r w:rsidRPr="00547C15" w:rsidDel="004F3FE0">
          <w:rPr>
            <w:rFonts w:cstheme="minorHAnsi"/>
            <w:sz w:val="20"/>
            <w:szCs w:val="20"/>
          </w:rPr>
          <w:delText xml:space="preserve"> identify performance </w:delText>
        </w:r>
        <w:r w:rsidDel="004F3FE0">
          <w:rPr>
            <w:rFonts w:cstheme="minorHAnsi"/>
            <w:sz w:val="20"/>
            <w:szCs w:val="20"/>
          </w:rPr>
          <w:delText xml:space="preserve">results in each </w:delText>
        </w:r>
        <w:r w:rsidRPr="00547C15" w:rsidDel="004F3FE0">
          <w:rPr>
            <w:rFonts w:cstheme="minorHAnsi"/>
            <w:sz w:val="20"/>
            <w:szCs w:val="20"/>
          </w:rPr>
          <w:delText>scorecard category and particular metric.</w:delText>
        </w:r>
        <w:r w:rsidDel="004F3FE0">
          <w:rPr>
            <w:rFonts w:cstheme="minorHAnsi"/>
            <w:sz w:val="20"/>
            <w:szCs w:val="20"/>
          </w:rPr>
          <w:delText xml:space="preserve"> These metric weights will be available on Page</w:delText>
        </w:r>
        <w:r w:rsidR="00BD0495" w:rsidDel="004F3FE0">
          <w:rPr>
            <w:rFonts w:cstheme="minorHAnsi"/>
            <w:sz w:val="20"/>
            <w:szCs w:val="20"/>
          </w:rPr>
          <w:delText xml:space="preserve"> </w:delText>
        </w:r>
        <w:r w:rsidDel="004F3FE0">
          <w:rPr>
            <w:rFonts w:cstheme="minorHAnsi"/>
            <w:sz w:val="20"/>
            <w:szCs w:val="20"/>
          </w:rPr>
          <w:delText>5 in front of individual metric definition</w:delText>
        </w:r>
      </w:del>
    </w:p>
    <w:p w14:paraId="4A2E135D" w14:textId="6BCDBD69" w:rsidR="00805819" w:rsidRDefault="00805819" w:rsidP="002D598D">
      <w:pPr>
        <w:pStyle w:val="NoSpacing"/>
        <w:jc w:val="both"/>
        <w:rPr>
          <w:ins w:id="221" w:author="Agarwal, Arpit" w:date="2023-03-13T10:47:00Z"/>
          <w:rFonts w:cstheme="minorHAnsi"/>
          <w:sz w:val="20"/>
          <w:szCs w:val="20"/>
        </w:rPr>
      </w:pPr>
    </w:p>
    <w:p w14:paraId="0BE9C1E0" w14:textId="4B63DD45" w:rsidR="004F3FE0" w:rsidRDefault="004F3FE0" w:rsidP="004F3FE0">
      <w:pPr>
        <w:pStyle w:val="NoSpacing"/>
        <w:jc w:val="both"/>
        <w:rPr>
          <w:ins w:id="222" w:author="Agarwal, Arpit" w:date="2023-03-13T10:47:00Z"/>
          <w:rFonts w:cstheme="minorHAnsi"/>
          <w:b/>
          <w:sz w:val="20"/>
          <w:szCs w:val="20"/>
          <w:u w:val="single"/>
        </w:rPr>
      </w:pPr>
      <w:ins w:id="223" w:author="Agarwal, Arpit" w:date="2023-03-13T10:47:00Z">
        <w:r>
          <w:rPr>
            <w:rFonts w:cstheme="minorHAnsi"/>
            <w:b/>
            <w:sz w:val="20"/>
            <w:szCs w:val="20"/>
            <w:u w:val="single"/>
          </w:rPr>
          <w:t xml:space="preserve">Change </w:t>
        </w:r>
      </w:ins>
      <w:ins w:id="224" w:author="Hoyos Lopez, Daniela" w:date="2023-04-12T14:07:00Z">
        <w:r w:rsidR="00F01331">
          <w:rPr>
            <w:rFonts w:cstheme="minorHAnsi"/>
            <w:b/>
            <w:sz w:val="20"/>
            <w:szCs w:val="20"/>
            <w:u w:val="single"/>
          </w:rPr>
          <w:t>6</w:t>
        </w:r>
      </w:ins>
      <w:ins w:id="225" w:author="Agarwal, Arpit" w:date="2023-03-13T10:47:00Z">
        <w:del w:id="226" w:author="Hoyos Lopez, Daniela" w:date="2023-04-12T14:07:00Z">
          <w:r w:rsidDel="00F01331">
            <w:rPr>
              <w:rFonts w:cstheme="minorHAnsi"/>
              <w:b/>
              <w:sz w:val="20"/>
              <w:szCs w:val="20"/>
              <w:u w:val="single"/>
            </w:rPr>
            <w:delText>7</w:delText>
          </w:r>
        </w:del>
        <w:r>
          <w:rPr>
            <w:rFonts w:cstheme="minorHAnsi"/>
            <w:b/>
            <w:sz w:val="20"/>
            <w:szCs w:val="20"/>
            <w:u w:val="single"/>
          </w:rPr>
          <w:t>: Metric Weights restructuring and availability on scorecards</w:t>
        </w:r>
      </w:ins>
    </w:p>
    <w:p w14:paraId="21BF703D" w14:textId="77777777" w:rsidR="004F3FE0" w:rsidRDefault="004F3FE0" w:rsidP="004F3FE0">
      <w:pPr>
        <w:pStyle w:val="NoSpacing"/>
        <w:jc w:val="both"/>
        <w:rPr>
          <w:ins w:id="227" w:author="Agarwal, Arpit" w:date="2023-03-13T10:47:00Z"/>
          <w:rFonts w:cstheme="minorHAnsi"/>
          <w:sz w:val="20"/>
          <w:szCs w:val="20"/>
        </w:rPr>
      </w:pPr>
    </w:p>
    <w:p w14:paraId="7EE66A8A" w14:textId="44483A5B" w:rsidR="007D07F6" w:rsidRDefault="004F3FE0" w:rsidP="004F3FE0">
      <w:pPr>
        <w:pStyle w:val="NoSpacing"/>
        <w:jc w:val="both"/>
        <w:rPr>
          <w:ins w:id="228" w:author="Agarwal, Arpit" w:date="2023-04-03T13:32:00Z"/>
          <w:rFonts w:cstheme="minorHAnsi"/>
          <w:sz w:val="20"/>
          <w:szCs w:val="20"/>
        </w:rPr>
      </w:pPr>
      <w:ins w:id="229" w:author="Agarwal, Arpit" w:date="2023-03-13T10:47:00Z">
        <w:r>
          <w:rPr>
            <w:rFonts w:cstheme="minorHAnsi"/>
            <w:sz w:val="20"/>
            <w:szCs w:val="20"/>
          </w:rPr>
          <w:t xml:space="preserve">We are restructuring available metrics weights to three </w:t>
        </w:r>
        <w:del w:id="230" w:author="Kirby, Imogen" w:date="2023-03-13T11:17:00Z">
          <w:r w:rsidDel="001365FC">
            <w:rPr>
              <w:rFonts w:cstheme="minorHAnsi"/>
              <w:sz w:val="20"/>
              <w:szCs w:val="20"/>
            </w:rPr>
            <w:delText>(</w:delText>
          </w:r>
          <w:commentRangeStart w:id="231"/>
          <w:r w:rsidDel="001365FC">
            <w:rPr>
              <w:rFonts w:cstheme="minorHAnsi"/>
              <w:sz w:val="20"/>
              <w:szCs w:val="20"/>
            </w:rPr>
            <w:delText>equal</w:delText>
          </w:r>
          <w:commentRangeEnd w:id="231"/>
          <w:r w:rsidDel="001365FC">
            <w:rPr>
              <w:rStyle w:val="CommentReference"/>
            </w:rPr>
            <w:commentReference w:id="231"/>
          </w:r>
          <w:r w:rsidDel="001365FC">
            <w:rPr>
              <w:rFonts w:cstheme="minorHAnsi"/>
              <w:sz w:val="20"/>
              <w:szCs w:val="20"/>
            </w:rPr>
            <w:delText xml:space="preserve">) </w:delText>
          </w:r>
        </w:del>
        <w:r>
          <w:rPr>
            <w:rFonts w:cstheme="minorHAnsi"/>
            <w:sz w:val="20"/>
            <w:szCs w:val="20"/>
          </w:rPr>
          <w:t xml:space="preserve">categories on the scorecards- 1) Safety and Compliance, 2) Quality and Standard Work Compliance, and 3) Customer Feedback and Team. </w:t>
        </w:r>
      </w:ins>
      <w:ins w:id="232" w:author="Agarwal, Arpit" w:date="2023-04-03T13:33:00Z">
        <w:r w:rsidR="007D07F6" w:rsidRPr="00C13C3F">
          <w:rPr>
            <w:rFonts w:cstheme="minorHAnsi"/>
            <w:sz w:val="20"/>
            <w:szCs w:val="20"/>
          </w:rPr>
          <w:t xml:space="preserve">Please reach out to your </w:t>
        </w:r>
        <w:commentRangeStart w:id="233"/>
        <w:commentRangeStart w:id="234"/>
        <w:r w:rsidR="007D07F6">
          <w:rPr>
            <w:rFonts w:cstheme="minorHAnsi"/>
            <w:sz w:val="20"/>
            <w:szCs w:val="20"/>
          </w:rPr>
          <w:t>A</w:t>
        </w:r>
        <w:r w:rsidR="007D07F6" w:rsidRPr="00C13C3F">
          <w:rPr>
            <w:rFonts w:cstheme="minorHAnsi"/>
            <w:sz w:val="20"/>
            <w:szCs w:val="20"/>
          </w:rPr>
          <w:t xml:space="preserve">ccount </w:t>
        </w:r>
        <w:r w:rsidR="007D07F6">
          <w:rPr>
            <w:rFonts w:cstheme="minorHAnsi"/>
            <w:sz w:val="20"/>
            <w:szCs w:val="20"/>
          </w:rPr>
          <w:t>M</w:t>
        </w:r>
        <w:r w:rsidR="007D07F6" w:rsidRPr="00C13C3F">
          <w:rPr>
            <w:rFonts w:cstheme="minorHAnsi"/>
            <w:sz w:val="20"/>
            <w:szCs w:val="20"/>
          </w:rPr>
          <w:t xml:space="preserve">anagers </w:t>
        </w:r>
        <w:commentRangeEnd w:id="233"/>
        <w:r w:rsidR="007D07F6">
          <w:rPr>
            <w:rStyle w:val="CommentReference"/>
          </w:rPr>
          <w:commentReference w:id="233"/>
        </w:r>
        <w:commentRangeEnd w:id="234"/>
        <w:r w:rsidR="007D07F6">
          <w:rPr>
            <w:rStyle w:val="CommentReference"/>
          </w:rPr>
          <w:commentReference w:id="234"/>
        </w:r>
        <w:r w:rsidR="007D07F6" w:rsidRPr="00C13C3F">
          <w:rPr>
            <w:rFonts w:cstheme="minorHAnsi"/>
            <w:sz w:val="20"/>
            <w:szCs w:val="20"/>
          </w:rPr>
          <w:t xml:space="preserve">to learn about your </w:t>
        </w:r>
        <w:r w:rsidR="007D07F6">
          <w:rPr>
            <w:rFonts w:cstheme="minorHAnsi"/>
            <w:sz w:val="20"/>
            <w:szCs w:val="20"/>
          </w:rPr>
          <w:t>scorecard metric weights.</w:t>
        </w:r>
      </w:ins>
    </w:p>
    <w:p w14:paraId="73E74FB5" w14:textId="10DA23E6" w:rsidR="004F3FE0" w:rsidDel="00EB2FA9" w:rsidRDefault="007D07F6" w:rsidP="002D598D">
      <w:pPr>
        <w:pStyle w:val="NoSpacing"/>
        <w:jc w:val="both"/>
        <w:rPr>
          <w:del w:id="235" w:author="Hoyos Lopez, Daniela" w:date="2023-04-05T10:40:00Z"/>
          <w:rFonts w:cstheme="minorHAnsi"/>
          <w:sz w:val="20"/>
          <w:szCs w:val="20"/>
        </w:rPr>
      </w:pPr>
      <w:ins w:id="236" w:author="Agarwal, Arpit" w:date="2023-04-03T13:32:00Z">
        <w:del w:id="237" w:author="Hoyos Lopez, Daniela" w:date="2023-04-05T10:40:00Z">
          <w:r w:rsidDel="00EB2FA9">
            <w:rPr>
              <w:rFonts w:cstheme="minorHAnsi"/>
              <w:sz w:val="20"/>
              <w:szCs w:val="20"/>
            </w:rPr>
            <w:delText xml:space="preserve"> </w:delText>
          </w:r>
        </w:del>
      </w:ins>
    </w:p>
    <w:p w14:paraId="15E1E452" w14:textId="1B9FEF38" w:rsidR="00DC3E3B" w:rsidDel="00EB2FA9" w:rsidRDefault="00DC3E3B" w:rsidP="002D598D">
      <w:pPr>
        <w:pStyle w:val="NoSpacing"/>
        <w:jc w:val="both"/>
        <w:rPr>
          <w:del w:id="238" w:author="Hoyos Lopez, Daniela" w:date="2023-04-05T10:40:00Z"/>
          <w:rFonts w:cstheme="minorHAnsi"/>
          <w:sz w:val="20"/>
          <w:szCs w:val="20"/>
        </w:rPr>
      </w:pPr>
    </w:p>
    <w:p w14:paraId="1600CA60" w14:textId="3282B636" w:rsidR="00281DCC" w:rsidDel="00EB2FA9" w:rsidRDefault="00DC3E3B" w:rsidP="002D598D">
      <w:pPr>
        <w:pStyle w:val="NoSpacing"/>
        <w:jc w:val="both"/>
        <w:rPr>
          <w:del w:id="239" w:author="Hoyos Lopez, Daniela" w:date="2023-04-05T10:40:00Z"/>
          <w:rFonts w:cstheme="minorHAnsi"/>
          <w:b/>
          <w:sz w:val="20"/>
          <w:szCs w:val="20"/>
          <w:u w:val="single"/>
        </w:rPr>
      </w:pPr>
      <w:del w:id="240" w:author="Hoyos Lopez, Daniela" w:date="2023-04-05T10:40:00Z">
        <w:r w:rsidRPr="00DC3E3B" w:rsidDel="00EB2FA9">
          <w:rPr>
            <w:noProof/>
          </w:rPr>
          <w:drawing>
            <wp:inline distT="0" distB="0" distL="0" distR="0" wp14:anchorId="58A2A342" wp14:editId="725E0526">
              <wp:extent cx="6858000" cy="1069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069462"/>
                      </a:xfrm>
                      <a:prstGeom prst="rect">
                        <a:avLst/>
                      </a:prstGeom>
                      <a:noFill/>
                      <a:ln>
                        <a:noFill/>
                      </a:ln>
                    </pic:spPr>
                  </pic:pic>
                </a:graphicData>
              </a:graphic>
            </wp:inline>
          </w:drawing>
        </w:r>
      </w:del>
    </w:p>
    <w:p w14:paraId="37607B46" w14:textId="5B951287" w:rsidR="00DC3E3B" w:rsidDel="00EB2FA9" w:rsidRDefault="00DC3E3B" w:rsidP="002D598D">
      <w:pPr>
        <w:pStyle w:val="NoSpacing"/>
        <w:jc w:val="both"/>
        <w:rPr>
          <w:del w:id="241" w:author="Hoyos Lopez, Daniela" w:date="2023-04-05T10:40:00Z"/>
          <w:rFonts w:cstheme="minorHAnsi"/>
          <w:sz w:val="20"/>
          <w:szCs w:val="20"/>
        </w:rPr>
      </w:pPr>
    </w:p>
    <w:p w14:paraId="0B660154" w14:textId="7F73BA9C" w:rsidR="00DC3E3B" w:rsidRPr="00DC3E3B" w:rsidDel="00EB2FA9" w:rsidRDefault="00DC3E3B" w:rsidP="007D07F6">
      <w:pPr>
        <w:pStyle w:val="NoSpacing"/>
        <w:jc w:val="both"/>
        <w:rPr>
          <w:del w:id="242" w:author="Hoyos Lopez, Daniela" w:date="2023-04-05T10:40:00Z"/>
          <w:rFonts w:cstheme="minorHAnsi"/>
          <w:sz w:val="20"/>
          <w:szCs w:val="20"/>
        </w:rPr>
      </w:pPr>
      <w:del w:id="243" w:author="Hoyos Lopez, Daniela" w:date="2023-04-05T10:40:00Z">
        <w:r w:rsidDel="00EB2FA9">
          <w:rPr>
            <w:rFonts w:cstheme="minorHAnsi"/>
            <w:sz w:val="20"/>
            <w:szCs w:val="20"/>
          </w:rPr>
          <w:delText>(</w:delText>
        </w:r>
        <w:commentRangeStart w:id="244"/>
        <w:commentRangeStart w:id="245"/>
        <w:commentRangeStart w:id="246"/>
        <w:commentRangeStart w:id="247"/>
        <w:commentRangeStart w:id="248"/>
        <w:commentRangeStart w:id="249"/>
        <w:commentRangeStart w:id="250"/>
        <w:r w:rsidDel="00EB2FA9">
          <w:rPr>
            <w:rFonts w:cstheme="minorHAnsi"/>
            <w:sz w:val="20"/>
            <w:szCs w:val="20"/>
          </w:rPr>
          <w:delText>Below are the total weights per metric per country per program (DSP1.0/2.0</w:delText>
        </w:r>
        <w:commentRangeEnd w:id="244"/>
        <w:r w:rsidDel="00EB2FA9">
          <w:rPr>
            <w:rStyle w:val="CommentReference"/>
          </w:rPr>
          <w:commentReference w:id="244"/>
        </w:r>
        <w:commentRangeEnd w:id="245"/>
        <w:r w:rsidR="005D437C" w:rsidDel="00EB2FA9">
          <w:rPr>
            <w:rStyle w:val="CommentReference"/>
          </w:rPr>
          <w:commentReference w:id="245"/>
        </w:r>
        <w:commentRangeEnd w:id="246"/>
        <w:r w:rsidR="00302460" w:rsidDel="00EB2FA9">
          <w:rPr>
            <w:rStyle w:val="CommentReference"/>
          </w:rPr>
          <w:commentReference w:id="246"/>
        </w:r>
        <w:commentRangeEnd w:id="247"/>
        <w:r w:rsidR="000C44A1" w:rsidDel="00EB2FA9">
          <w:rPr>
            <w:rStyle w:val="CommentReference"/>
          </w:rPr>
          <w:commentReference w:id="247"/>
        </w:r>
        <w:commentRangeEnd w:id="248"/>
        <w:r w:rsidR="00E04B3D" w:rsidDel="00EB2FA9">
          <w:rPr>
            <w:rStyle w:val="CommentReference"/>
          </w:rPr>
          <w:commentReference w:id="248"/>
        </w:r>
        <w:commentRangeEnd w:id="249"/>
        <w:r w:rsidR="0088168D" w:rsidDel="00EB2FA9">
          <w:rPr>
            <w:rStyle w:val="CommentReference"/>
          </w:rPr>
          <w:commentReference w:id="249"/>
        </w:r>
        <w:commentRangeEnd w:id="250"/>
        <w:r w:rsidR="007D07F6" w:rsidDel="00EB2FA9">
          <w:rPr>
            <w:rStyle w:val="CommentReference"/>
          </w:rPr>
          <w:commentReference w:id="250"/>
        </w:r>
        <w:r w:rsidDel="00EB2FA9">
          <w:rPr>
            <w:rFonts w:cstheme="minorHAnsi"/>
            <w:sz w:val="20"/>
            <w:szCs w:val="20"/>
          </w:rPr>
          <w:delText>)</w:delText>
        </w:r>
      </w:del>
    </w:p>
    <w:tbl>
      <w:tblPr>
        <w:tblW w:w="0" w:type="auto"/>
        <w:tblLook w:val="04A0" w:firstRow="1" w:lastRow="0" w:firstColumn="1" w:lastColumn="0" w:noHBand="0" w:noVBand="1"/>
      </w:tblPr>
      <w:tblGrid>
        <w:gridCol w:w="3222"/>
        <w:gridCol w:w="879"/>
        <w:gridCol w:w="879"/>
        <w:gridCol w:w="959"/>
        <w:gridCol w:w="959"/>
        <w:gridCol w:w="959"/>
        <w:gridCol w:w="959"/>
        <w:gridCol w:w="959"/>
      </w:tblGrid>
      <w:tr w:rsidR="00DC3E3B" w:rsidRPr="00DC3E3B" w:rsidDel="00EB2FA9" w14:paraId="57FB0EE1" w14:textId="7E6EE9EE" w:rsidTr="00DC3E3B">
        <w:trPr>
          <w:trHeight w:val="300"/>
          <w:del w:id="251" w:author="Hoyos Lopez, Daniela" w:date="2023-04-05T10:40:00Z"/>
        </w:trPr>
        <w:tc>
          <w:tcPr>
            <w:tcW w:w="0" w:type="auto"/>
            <w:tcBorders>
              <w:top w:val="single" w:sz="8" w:space="0" w:color="auto"/>
              <w:left w:val="single" w:sz="8" w:space="0" w:color="auto"/>
              <w:bottom w:val="nil"/>
              <w:right w:val="nil"/>
            </w:tcBorders>
            <w:shd w:val="clear" w:color="auto" w:fill="auto"/>
            <w:noWrap/>
            <w:vAlign w:val="center"/>
            <w:hideMark/>
          </w:tcPr>
          <w:p w14:paraId="634D9F46" w14:textId="26DFA105" w:rsidR="00DC3E3B" w:rsidRPr="00DC3E3B" w:rsidDel="00EB2FA9" w:rsidRDefault="00DC3E3B">
            <w:pPr>
              <w:pStyle w:val="NoSpacing"/>
              <w:jc w:val="both"/>
              <w:rPr>
                <w:del w:id="252" w:author="Hoyos Lopez, Daniela" w:date="2023-04-05T10:40:00Z"/>
                <w:rFonts w:eastAsia="Times New Roman" w:cstheme="minorHAnsi"/>
                <w:b/>
                <w:bCs/>
                <w:sz w:val="20"/>
                <w:szCs w:val="20"/>
              </w:rPr>
              <w:pPrChange w:id="253" w:author="Agarwal, Arpit" w:date="2023-04-03T13:32:00Z">
                <w:pPr/>
              </w:pPrChange>
            </w:pPr>
            <w:del w:id="254" w:author="Hoyos Lopez, Daniela" w:date="2023-04-05T10:40:00Z">
              <w:r w:rsidRPr="00DC3E3B" w:rsidDel="00EB2FA9">
                <w:rPr>
                  <w:rFonts w:eastAsia="Times New Roman" w:cstheme="minorHAnsi"/>
                  <w:b/>
                  <w:bCs/>
                  <w:sz w:val="20"/>
                  <w:szCs w:val="20"/>
                </w:rPr>
                <w:delText>Category Weights</w:delText>
              </w:r>
            </w:del>
          </w:p>
        </w:tc>
        <w:tc>
          <w:tcPr>
            <w:tcW w:w="0" w:type="auto"/>
            <w:tcBorders>
              <w:top w:val="single" w:sz="8" w:space="0" w:color="auto"/>
              <w:left w:val="nil"/>
              <w:bottom w:val="nil"/>
              <w:right w:val="nil"/>
            </w:tcBorders>
            <w:shd w:val="clear" w:color="auto" w:fill="auto"/>
            <w:noWrap/>
            <w:vAlign w:val="center"/>
            <w:hideMark/>
          </w:tcPr>
          <w:p w14:paraId="33E41D44" w14:textId="323C1CD5" w:rsidR="00DC3E3B" w:rsidRPr="00DC3E3B" w:rsidDel="00EB2FA9" w:rsidRDefault="00DC3E3B">
            <w:pPr>
              <w:pStyle w:val="NoSpacing"/>
              <w:jc w:val="both"/>
              <w:rPr>
                <w:del w:id="255" w:author="Hoyos Lopez, Daniela" w:date="2023-04-05T10:40:00Z"/>
                <w:rFonts w:eastAsia="Times New Roman" w:cstheme="minorHAnsi"/>
                <w:sz w:val="20"/>
                <w:szCs w:val="20"/>
              </w:rPr>
              <w:pPrChange w:id="256" w:author="Agarwal, Arpit" w:date="2023-04-03T13:32:00Z">
                <w:pPr/>
              </w:pPrChange>
            </w:pPr>
            <w:del w:id="257"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nil"/>
            </w:tcBorders>
            <w:shd w:val="clear" w:color="auto" w:fill="auto"/>
            <w:noWrap/>
            <w:vAlign w:val="center"/>
            <w:hideMark/>
          </w:tcPr>
          <w:p w14:paraId="51439591" w14:textId="56047C8C" w:rsidR="00DC3E3B" w:rsidRPr="00DC3E3B" w:rsidDel="00EB2FA9" w:rsidRDefault="00DC3E3B">
            <w:pPr>
              <w:pStyle w:val="NoSpacing"/>
              <w:jc w:val="both"/>
              <w:rPr>
                <w:del w:id="258" w:author="Hoyos Lopez, Daniela" w:date="2023-04-05T10:40:00Z"/>
                <w:rFonts w:eastAsia="Times New Roman" w:cstheme="minorHAnsi"/>
                <w:sz w:val="20"/>
                <w:szCs w:val="20"/>
              </w:rPr>
              <w:pPrChange w:id="259" w:author="Agarwal, Arpit" w:date="2023-04-03T13:32:00Z">
                <w:pPr/>
              </w:pPrChange>
            </w:pPr>
            <w:del w:id="260"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nil"/>
            </w:tcBorders>
            <w:shd w:val="clear" w:color="auto" w:fill="auto"/>
            <w:noWrap/>
            <w:vAlign w:val="bottom"/>
            <w:hideMark/>
          </w:tcPr>
          <w:p w14:paraId="28CDA9AE" w14:textId="5C875BD5" w:rsidR="00DC3E3B" w:rsidRPr="00DC3E3B" w:rsidDel="00EB2FA9" w:rsidRDefault="00DC3E3B">
            <w:pPr>
              <w:pStyle w:val="NoSpacing"/>
              <w:jc w:val="both"/>
              <w:rPr>
                <w:del w:id="261" w:author="Hoyos Lopez, Daniela" w:date="2023-04-05T10:40:00Z"/>
                <w:rFonts w:eastAsia="Times New Roman" w:cstheme="minorHAnsi"/>
                <w:sz w:val="20"/>
                <w:szCs w:val="20"/>
              </w:rPr>
              <w:pPrChange w:id="262" w:author="Agarwal, Arpit" w:date="2023-04-03T13:32:00Z">
                <w:pPr/>
              </w:pPrChange>
            </w:pPr>
            <w:del w:id="263"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nil"/>
            </w:tcBorders>
            <w:shd w:val="clear" w:color="auto" w:fill="auto"/>
            <w:noWrap/>
            <w:vAlign w:val="bottom"/>
            <w:hideMark/>
          </w:tcPr>
          <w:p w14:paraId="74F32F0E" w14:textId="194B772C" w:rsidR="00DC3E3B" w:rsidRPr="00DC3E3B" w:rsidDel="00EB2FA9" w:rsidRDefault="00DC3E3B">
            <w:pPr>
              <w:pStyle w:val="NoSpacing"/>
              <w:jc w:val="both"/>
              <w:rPr>
                <w:del w:id="264" w:author="Hoyos Lopez, Daniela" w:date="2023-04-05T10:40:00Z"/>
                <w:rFonts w:eastAsia="Times New Roman" w:cstheme="minorHAnsi"/>
                <w:sz w:val="20"/>
                <w:szCs w:val="20"/>
              </w:rPr>
              <w:pPrChange w:id="265" w:author="Agarwal, Arpit" w:date="2023-04-03T13:32:00Z">
                <w:pPr/>
              </w:pPrChange>
            </w:pPr>
            <w:del w:id="266"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nil"/>
            </w:tcBorders>
            <w:shd w:val="clear" w:color="auto" w:fill="auto"/>
            <w:noWrap/>
            <w:vAlign w:val="bottom"/>
            <w:hideMark/>
          </w:tcPr>
          <w:p w14:paraId="30612ACA" w14:textId="2DF60528" w:rsidR="00DC3E3B" w:rsidRPr="00DC3E3B" w:rsidDel="00EB2FA9" w:rsidRDefault="00DC3E3B">
            <w:pPr>
              <w:pStyle w:val="NoSpacing"/>
              <w:jc w:val="both"/>
              <w:rPr>
                <w:del w:id="267" w:author="Hoyos Lopez, Daniela" w:date="2023-04-05T10:40:00Z"/>
                <w:rFonts w:eastAsia="Times New Roman" w:cstheme="minorHAnsi"/>
                <w:sz w:val="20"/>
                <w:szCs w:val="20"/>
              </w:rPr>
              <w:pPrChange w:id="268" w:author="Agarwal, Arpit" w:date="2023-04-03T13:32:00Z">
                <w:pPr/>
              </w:pPrChange>
            </w:pPr>
            <w:del w:id="269"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nil"/>
            </w:tcBorders>
            <w:shd w:val="clear" w:color="auto" w:fill="auto"/>
            <w:noWrap/>
            <w:vAlign w:val="bottom"/>
            <w:hideMark/>
          </w:tcPr>
          <w:p w14:paraId="1AB36738" w14:textId="2DAB0C88" w:rsidR="00DC3E3B" w:rsidRPr="00DC3E3B" w:rsidDel="00EB2FA9" w:rsidRDefault="00DC3E3B">
            <w:pPr>
              <w:pStyle w:val="NoSpacing"/>
              <w:jc w:val="both"/>
              <w:rPr>
                <w:del w:id="270" w:author="Hoyos Lopez, Daniela" w:date="2023-04-05T10:40:00Z"/>
                <w:rFonts w:eastAsia="Times New Roman" w:cstheme="minorHAnsi"/>
                <w:sz w:val="20"/>
                <w:szCs w:val="20"/>
              </w:rPr>
              <w:pPrChange w:id="271" w:author="Agarwal, Arpit" w:date="2023-04-03T13:32:00Z">
                <w:pPr/>
              </w:pPrChange>
            </w:pPr>
            <w:del w:id="272" w:author="Hoyos Lopez, Daniela" w:date="2023-04-05T10:40:00Z">
              <w:r w:rsidRPr="00DC3E3B" w:rsidDel="00EB2FA9">
                <w:rPr>
                  <w:rFonts w:eastAsia="Times New Roman" w:cstheme="minorHAnsi"/>
                  <w:sz w:val="20"/>
                  <w:szCs w:val="20"/>
                </w:rPr>
                <w:delText> </w:delText>
              </w:r>
            </w:del>
          </w:p>
        </w:tc>
        <w:tc>
          <w:tcPr>
            <w:tcW w:w="0" w:type="auto"/>
            <w:tcBorders>
              <w:top w:val="single" w:sz="8" w:space="0" w:color="auto"/>
              <w:left w:val="nil"/>
              <w:bottom w:val="nil"/>
              <w:right w:val="single" w:sz="8" w:space="0" w:color="auto"/>
            </w:tcBorders>
            <w:shd w:val="clear" w:color="auto" w:fill="auto"/>
            <w:noWrap/>
            <w:vAlign w:val="bottom"/>
            <w:hideMark/>
          </w:tcPr>
          <w:p w14:paraId="6F8B8F08" w14:textId="7C525AB6" w:rsidR="00DC3E3B" w:rsidRPr="00DC3E3B" w:rsidDel="00EB2FA9" w:rsidRDefault="00DC3E3B">
            <w:pPr>
              <w:pStyle w:val="NoSpacing"/>
              <w:jc w:val="both"/>
              <w:rPr>
                <w:del w:id="273" w:author="Hoyos Lopez, Daniela" w:date="2023-04-05T10:40:00Z"/>
                <w:rFonts w:eastAsia="Times New Roman" w:cstheme="minorHAnsi"/>
                <w:sz w:val="20"/>
                <w:szCs w:val="20"/>
              </w:rPr>
              <w:pPrChange w:id="274" w:author="Agarwal, Arpit" w:date="2023-04-03T13:32:00Z">
                <w:pPr/>
              </w:pPrChange>
            </w:pPr>
            <w:del w:id="275" w:author="Hoyos Lopez, Daniela" w:date="2023-04-05T10:40:00Z">
              <w:r w:rsidRPr="00DC3E3B" w:rsidDel="00EB2FA9">
                <w:rPr>
                  <w:rFonts w:eastAsia="Times New Roman" w:cstheme="minorHAnsi"/>
                  <w:sz w:val="20"/>
                  <w:szCs w:val="20"/>
                </w:rPr>
                <w:delText> </w:delText>
              </w:r>
            </w:del>
          </w:p>
        </w:tc>
      </w:tr>
      <w:tr w:rsidR="00DC3E3B" w:rsidRPr="00DC3E3B" w:rsidDel="00EB2FA9" w14:paraId="7355D9B5" w14:textId="1FFC1F2C" w:rsidTr="00097035">
        <w:trPr>
          <w:trHeight w:val="300"/>
          <w:del w:id="276"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5576BA02" w14:textId="32AB8432" w:rsidR="00DC3E3B" w:rsidRPr="00DC3E3B" w:rsidDel="00EB2FA9" w:rsidRDefault="00DC3E3B">
            <w:pPr>
              <w:pStyle w:val="NoSpacing"/>
              <w:jc w:val="both"/>
              <w:rPr>
                <w:del w:id="277" w:author="Hoyos Lopez, Daniela" w:date="2023-04-05T10:40:00Z"/>
                <w:rFonts w:eastAsia="Times New Roman" w:cstheme="minorHAnsi"/>
                <w:sz w:val="20"/>
                <w:szCs w:val="20"/>
              </w:rPr>
              <w:pPrChange w:id="278" w:author="Agarwal, Arpit" w:date="2023-04-03T13:32:00Z">
                <w:pPr/>
              </w:pPrChange>
            </w:pPr>
            <w:del w:id="279" w:author="Hoyos Lopez, Daniela" w:date="2023-04-05T10:40:00Z">
              <w:r w:rsidRPr="00DC3E3B" w:rsidDel="00EB2FA9">
                <w:rPr>
                  <w:rFonts w:eastAsia="Times New Roman" w:cstheme="minorHAnsi"/>
                  <w:sz w:val="20"/>
                  <w:szCs w:val="20"/>
                </w:rPr>
                <w:delText>Safety and Compliance</w:delText>
              </w:r>
            </w:del>
          </w:p>
        </w:tc>
        <w:tc>
          <w:tcPr>
            <w:tcW w:w="0" w:type="auto"/>
            <w:tcBorders>
              <w:top w:val="nil"/>
              <w:left w:val="nil"/>
              <w:bottom w:val="nil"/>
              <w:right w:val="nil"/>
            </w:tcBorders>
            <w:shd w:val="clear" w:color="auto" w:fill="auto"/>
            <w:noWrap/>
            <w:vAlign w:val="center"/>
            <w:hideMark/>
          </w:tcPr>
          <w:p w14:paraId="46CACAA0" w14:textId="5B074886" w:rsidR="00DC3E3B" w:rsidRPr="00097035" w:rsidDel="00EB2FA9" w:rsidRDefault="00DC3E3B">
            <w:pPr>
              <w:pStyle w:val="NoSpacing"/>
              <w:jc w:val="both"/>
              <w:rPr>
                <w:del w:id="280" w:author="Hoyos Lopez, Daniela" w:date="2023-04-05T10:40:00Z"/>
                <w:rFonts w:eastAsia="Times New Roman" w:cstheme="minorHAnsi"/>
                <w:sz w:val="20"/>
                <w:szCs w:val="20"/>
              </w:rPr>
              <w:pPrChange w:id="281" w:author="Agarwal, Arpit" w:date="2023-04-03T13:32:00Z">
                <w:pPr>
                  <w:jc w:val="right"/>
                </w:pPr>
              </w:pPrChange>
            </w:pPr>
            <w:del w:id="282" w:author="Hoyos Lopez, Daniela" w:date="2023-04-05T10:40:00Z">
              <w:r w:rsidRPr="00097035" w:rsidDel="00EB2FA9">
                <w:rPr>
                  <w:rFonts w:eastAsia="Times New Roman" w:cstheme="minorHAnsi"/>
                  <w:sz w:val="20"/>
                  <w:szCs w:val="20"/>
                </w:rPr>
                <w:delText>34.00</w:delText>
              </w:r>
            </w:del>
          </w:p>
        </w:tc>
        <w:tc>
          <w:tcPr>
            <w:tcW w:w="0" w:type="auto"/>
            <w:tcBorders>
              <w:top w:val="nil"/>
              <w:left w:val="nil"/>
              <w:bottom w:val="nil"/>
              <w:right w:val="nil"/>
            </w:tcBorders>
            <w:shd w:val="clear" w:color="auto" w:fill="auto"/>
            <w:noWrap/>
            <w:vAlign w:val="center"/>
            <w:hideMark/>
          </w:tcPr>
          <w:p w14:paraId="6CCC252D" w14:textId="6E8F0CD8" w:rsidR="00DC3E3B" w:rsidRPr="00097035" w:rsidDel="00EB2FA9" w:rsidRDefault="00DC3E3B">
            <w:pPr>
              <w:pStyle w:val="NoSpacing"/>
              <w:jc w:val="both"/>
              <w:rPr>
                <w:del w:id="283" w:author="Hoyos Lopez, Daniela" w:date="2023-04-05T10:40:00Z"/>
                <w:rFonts w:eastAsia="Times New Roman" w:cstheme="minorHAnsi"/>
                <w:sz w:val="20"/>
                <w:szCs w:val="20"/>
              </w:rPr>
              <w:pPrChange w:id="284" w:author="Agarwal, Arpit" w:date="2023-04-03T13:32:00Z">
                <w:pPr>
                  <w:jc w:val="right"/>
                </w:pPr>
              </w:pPrChange>
            </w:pPr>
            <w:del w:id="285" w:author="Hoyos Lopez, Daniela" w:date="2023-04-05T10:40:00Z">
              <w:r w:rsidRPr="00097035" w:rsidDel="00EB2FA9">
                <w:rPr>
                  <w:rFonts w:eastAsia="Times New Roman" w:cstheme="minorHAnsi"/>
                  <w:sz w:val="20"/>
                  <w:szCs w:val="20"/>
                </w:rPr>
                <w:delText>34.00</w:delText>
              </w:r>
            </w:del>
          </w:p>
        </w:tc>
        <w:tc>
          <w:tcPr>
            <w:tcW w:w="0" w:type="auto"/>
            <w:tcBorders>
              <w:top w:val="nil"/>
              <w:left w:val="nil"/>
              <w:bottom w:val="nil"/>
              <w:right w:val="nil"/>
            </w:tcBorders>
            <w:shd w:val="clear" w:color="auto" w:fill="auto"/>
            <w:noWrap/>
            <w:vAlign w:val="center"/>
            <w:hideMark/>
          </w:tcPr>
          <w:p w14:paraId="6EBB335E" w14:textId="0FF9A154" w:rsidR="00DC3E3B" w:rsidRPr="00097035" w:rsidDel="00EB2FA9" w:rsidRDefault="00DC3E3B">
            <w:pPr>
              <w:pStyle w:val="NoSpacing"/>
              <w:jc w:val="both"/>
              <w:rPr>
                <w:del w:id="286" w:author="Hoyos Lopez, Daniela" w:date="2023-04-05T10:40:00Z"/>
                <w:rFonts w:eastAsia="Times New Roman" w:cstheme="minorHAnsi"/>
                <w:sz w:val="20"/>
                <w:szCs w:val="20"/>
              </w:rPr>
              <w:pPrChange w:id="287" w:author="Agarwal, Arpit" w:date="2023-04-03T13:32:00Z">
                <w:pPr>
                  <w:jc w:val="right"/>
                </w:pPr>
              </w:pPrChange>
            </w:pPr>
            <w:del w:id="288" w:author="Hoyos Lopez, Daniela" w:date="2023-04-05T10:40:00Z">
              <w:r w:rsidRPr="00097035" w:rsidDel="00EB2FA9">
                <w:rPr>
                  <w:rFonts w:eastAsia="Times New Roman" w:cstheme="minorHAnsi"/>
                  <w:sz w:val="20"/>
                  <w:szCs w:val="20"/>
                </w:rPr>
                <w:delText>34.00</w:delText>
              </w:r>
            </w:del>
          </w:p>
        </w:tc>
        <w:tc>
          <w:tcPr>
            <w:tcW w:w="0" w:type="auto"/>
            <w:tcBorders>
              <w:top w:val="nil"/>
              <w:left w:val="nil"/>
              <w:bottom w:val="nil"/>
              <w:right w:val="nil"/>
            </w:tcBorders>
            <w:shd w:val="clear" w:color="auto" w:fill="auto"/>
            <w:noWrap/>
            <w:vAlign w:val="center"/>
            <w:hideMark/>
          </w:tcPr>
          <w:p w14:paraId="1EAE9F73" w14:textId="29B03FFA" w:rsidR="00DC3E3B" w:rsidRPr="00097035" w:rsidDel="00EB2FA9" w:rsidRDefault="00DC3E3B">
            <w:pPr>
              <w:pStyle w:val="NoSpacing"/>
              <w:jc w:val="both"/>
              <w:rPr>
                <w:del w:id="289" w:author="Hoyos Lopez, Daniela" w:date="2023-04-05T10:40:00Z"/>
                <w:rFonts w:eastAsia="Times New Roman" w:cstheme="minorHAnsi"/>
                <w:sz w:val="20"/>
                <w:szCs w:val="20"/>
              </w:rPr>
              <w:pPrChange w:id="290" w:author="Agarwal, Arpit" w:date="2023-04-03T13:32:00Z">
                <w:pPr>
                  <w:jc w:val="right"/>
                </w:pPr>
              </w:pPrChange>
            </w:pPr>
            <w:del w:id="291" w:author="Hoyos Lopez, Daniela" w:date="2023-04-05T10:40:00Z">
              <w:r w:rsidRPr="00097035" w:rsidDel="00EB2FA9">
                <w:rPr>
                  <w:rFonts w:eastAsia="Times New Roman" w:cstheme="minorHAnsi"/>
                  <w:sz w:val="20"/>
                  <w:szCs w:val="20"/>
                </w:rPr>
                <w:delText>34.00</w:delText>
              </w:r>
            </w:del>
          </w:p>
        </w:tc>
        <w:tc>
          <w:tcPr>
            <w:tcW w:w="0" w:type="auto"/>
            <w:tcBorders>
              <w:top w:val="nil"/>
              <w:left w:val="nil"/>
              <w:bottom w:val="nil"/>
              <w:right w:val="nil"/>
            </w:tcBorders>
            <w:shd w:val="clear" w:color="auto" w:fill="auto"/>
            <w:noWrap/>
            <w:vAlign w:val="center"/>
            <w:hideMark/>
          </w:tcPr>
          <w:p w14:paraId="2C27D3D3" w14:textId="4A35657D" w:rsidR="00DC3E3B" w:rsidRPr="00097035" w:rsidDel="00EB2FA9" w:rsidRDefault="00DC3E3B">
            <w:pPr>
              <w:pStyle w:val="NoSpacing"/>
              <w:jc w:val="both"/>
              <w:rPr>
                <w:del w:id="292" w:author="Hoyos Lopez, Daniela" w:date="2023-04-05T10:40:00Z"/>
                <w:rFonts w:eastAsia="Times New Roman" w:cstheme="minorHAnsi"/>
                <w:sz w:val="20"/>
                <w:szCs w:val="20"/>
              </w:rPr>
              <w:pPrChange w:id="293" w:author="Agarwal, Arpit" w:date="2023-04-03T13:32:00Z">
                <w:pPr>
                  <w:jc w:val="right"/>
                </w:pPr>
              </w:pPrChange>
            </w:pPr>
            <w:del w:id="294" w:author="Hoyos Lopez, Daniela" w:date="2023-04-05T10:40:00Z">
              <w:r w:rsidRPr="00097035" w:rsidDel="00EB2FA9">
                <w:rPr>
                  <w:rFonts w:eastAsia="Times New Roman" w:cstheme="minorHAnsi"/>
                  <w:sz w:val="20"/>
                  <w:szCs w:val="20"/>
                </w:rPr>
                <w:delText>34.00</w:delText>
              </w:r>
            </w:del>
          </w:p>
        </w:tc>
        <w:tc>
          <w:tcPr>
            <w:tcW w:w="0" w:type="auto"/>
            <w:tcBorders>
              <w:top w:val="nil"/>
              <w:left w:val="nil"/>
              <w:bottom w:val="nil"/>
              <w:right w:val="nil"/>
            </w:tcBorders>
            <w:shd w:val="clear" w:color="auto" w:fill="auto"/>
            <w:noWrap/>
            <w:vAlign w:val="center"/>
            <w:hideMark/>
          </w:tcPr>
          <w:p w14:paraId="0EF5FF5A" w14:textId="2E592BE0" w:rsidR="00DC3E3B" w:rsidRPr="00097035" w:rsidDel="00EB2FA9" w:rsidRDefault="00DC3E3B">
            <w:pPr>
              <w:pStyle w:val="NoSpacing"/>
              <w:jc w:val="both"/>
              <w:rPr>
                <w:del w:id="295" w:author="Hoyos Lopez, Daniela" w:date="2023-04-05T10:40:00Z"/>
                <w:rFonts w:eastAsia="Times New Roman" w:cstheme="minorHAnsi"/>
                <w:sz w:val="20"/>
                <w:szCs w:val="20"/>
              </w:rPr>
              <w:pPrChange w:id="296" w:author="Agarwal, Arpit" w:date="2023-04-03T13:32:00Z">
                <w:pPr>
                  <w:jc w:val="right"/>
                </w:pPr>
              </w:pPrChange>
            </w:pPr>
            <w:del w:id="297" w:author="Hoyos Lopez, Daniela" w:date="2023-04-05T10:40:00Z">
              <w:r w:rsidRPr="00097035" w:rsidDel="00EB2FA9">
                <w:rPr>
                  <w:rFonts w:eastAsia="Times New Roman" w:cstheme="minorHAnsi"/>
                  <w:sz w:val="20"/>
                  <w:szCs w:val="20"/>
                </w:rPr>
                <w:delText>40.00</w:delText>
              </w:r>
            </w:del>
          </w:p>
        </w:tc>
        <w:tc>
          <w:tcPr>
            <w:tcW w:w="0" w:type="auto"/>
            <w:tcBorders>
              <w:top w:val="nil"/>
              <w:left w:val="nil"/>
              <w:bottom w:val="nil"/>
              <w:right w:val="single" w:sz="8" w:space="0" w:color="auto"/>
            </w:tcBorders>
            <w:shd w:val="clear" w:color="auto" w:fill="auto"/>
            <w:noWrap/>
            <w:vAlign w:val="center"/>
            <w:hideMark/>
          </w:tcPr>
          <w:p w14:paraId="0E51CDEE" w14:textId="2914DA01" w:rsidR="00DC3E3B" w:rsidRPr="00097035" w:rsidDel="00EB2FA9" w:rsidRDefault="00DC3E3B">
            <w:pPr>
              <w:pStyle w:val="NoSpacing"/>
              <w:jc w:val="both"/>
              <w:rPr>
                <w:del w:id="298" w:author="Hoyos Lopez, Daniela" w:date="2023-04-05T10:40:00Z"/>
                <w:rFonts w:eastAsia="Times New Roman" w:cstheme="minorHAnsi"/>
                <w:sz w:val="20"/>
                <w:szCs w:val="20"/>
              </w:rPr>
              <w:pPrChange w:id="299" w:author="Agarwal, Arpit" w:date="2023-04-03T13:32:00Z">
                <w:pPr>
                  <w:jc w:val="right"/>
                </w:pPr>
              </w:pPrChange>
            </w:pPr>
            <w:del w:id="300" w:author="Hoyos Lopez, Daniela" w:date="2023-04-05T10:40:00Z">
              <w:r w:rsidRPr="00097035" w:rsidDel="00EB2FA9">
                <w:rPr>
                  <w:rFonts w:eastAsia="Times New Roman" w:cstheme="minorHAnsi"/>
                  <w:sz w:val="20"/>
                  <w:szCs w:val="20"/>
                </w:rPr>
                <w:delText>25.00</w:delText>
              </w:r>
            </w:del>
          </w:p>
        </w:tc>
      </w:tr>
      <w:tr w:rsidR="00DC3E3B" w:rsidRPr="00DC3E3B" w:rsidDel="00EB2FA9" w14:paraId="50CB0260" w14:textId="2B0D1B8E" w:rsidTr="00097035">
        <w:trPr>
          <w:trHeight w:val="300"/>
          <w:del w:id="301"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3F8DE213" w14:textId="32D74B7A" w:rsidR="00DC3E3B" w:rsidRPr="00DC3E3B" w:rsidDel="00EB2FA9" w:rsidRDefault="00DC3E3B">
            <w:pPr>
              <w:pStyle w:val="NoSpacing"/>
              <w:jc w:val="both"/>
              <w:rPr>
                <w:del w:id="302" w:author="Hoyos Lopez, Daniela" w:date="2023-04-05T10:40:00Z"/>
                <w:rFonts w:eastAsia="Times New Roman" w:cstheme="minorHAnsi"/>
                <w:sz w:val="20"/>
                <w:szCs w:val="20"/>
              </w:rPr>
              <w:pPrChange w:id="303" w:author="Agarwal, Arpit" w:date="2023-04-03T13:32:00Z">
                <w:pPr/>
              </w:pPrChange>
            </w:pPr>
            <w:del w:id="304" w:author="Hoyos Lopez, Daniela" w:date="2023-04-05T10:40:00Z">
              <w:r w:rsidRPr="00DC3E3B" w:rsidDel="00EB2FA9">
                <w:rPr>
                  <w:rFonts w:eastAsia="Times New Roman" w:cstheme="minorHAnsi"/>
                  <w:sz w:val="20"/>
                  <w:szCs w:val="20"/>
                </w:rPr>
                <w:delText>Quality and SWC</w:delText>
              </w:r>
            </w:del>
          </w:p>
        </w:tc>
        <w:tc>
          <w:tcPr>
            <w:tcW w:w="0" w:type="auto"/>
            <w:tcBorders>
              <w:top w:val="nil"/>
              <w:left w:val="nil"/>
              <w:bottom w:val="nil"/>
              <w:right w:val="nil"/>
            </w:tcBorders>
            <w:shd w:val="clear" w:color="auto" w:fill="auto"/>
            <w:noWrap/>
            <w:vAlign w:val="center"/>
            <w:hideMark/>
          </w:tcPr>
          <w:p w14:paraId="4126CD57" w14:textId="6256876D" w:rsidR="00DC3E3B" w:rsidRPr="00097035" w:rsidDel="00EB2FA9" w:rsidRDefault="00DC3E3B">
            <w:pPr>
              <w:pStyle w:val="NoSpacing"/>
              <w:jc w:val="both"/>
              <w:rPr>
                <w:del w:id="305" w:author="Hoyos Lopez, Daniela" w:date="2023-04-05T10:40:00Z"/>
                <w:rFonts w:eastAsia="Times New Roman" w:cstheme="minorHAnsi"/>
                <w:sz w:val="20"/>
                <w:szCs w:val="20"/>
              </w:rPr>
              <w:pPrChange w:id="306" w:author="Agarwal, Arpit" w:date="2023-04-03T13:32:00Z">
                <w:pPr>
                  <w:jc w:val="right"/>
                </w:pPr>
              </w:pPrChange>
            </w:pPr>
            <w:del w:id="307"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center"/>
            <w:hideMark/>
          </w:tcPr>
          <w:p w14:paraId="08A065AA" w14:textId="1AAB8818" w:rsidR="00DC3E3B" w:rsidRPr="00097035" w:rsidDel="00EB2FA9" w:rsidRDefault="00DC3E3B">
            <w:pPr>
              <w:pStyle w:val="NoSpacing"/>
              <w:jc w:val="both"/>
              <w:rPr>
                <w:del w:id="308" w:author="Hoyos Lopez, Daniela" w:date="2023-04-05T10:40:00Z"/>
                <w:rFonts w:eastAsia="Times New Roman" w:cstheme="minorHAnsi"/>
                <w:sz w:val="20"/>
                <w:szCs w:val="20"/>
              </w:rPr>
              <w:pPrChange w:id="309" w:author="Agarwal, Arpit" w:date="2023-04-03T13:32:00Z">
                <w:pPr>
                  <w:jc w:val="right"/>
                </w:pPr>
              </w:pPrChange>
            </w:pPr>
            <w:del w:id="310"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center"/>
            <w:hideMark/>
          </w:tcPr>
          <w:p w14:paraId="0C68E32F" w14:textId="69EA367A" w:rsidR="00DC3E3B" w:rsidRPr="00097035" w:rsidDel="00EB2FA9" w:rsidRDefault="00DC3E3B">
            <w:pPr>
              <w:pStyle w:val="NoSpacing"/>
              <w:jc w:val="both"/>
              <w:rPr>
                <w:del w:id="311" w:author="Hoyos Lopez, Daniela" w:date="2023-04-05T10:40:00Z"/>
                <w:rFonts w:eastAsia="Times New Roman" w:cstheme="minorHAnsi"/>
                <w:sz w:val="20"/>
                <w:szCs w:val="20"/>
              </w:rPr>
              <w:pPrChange w:id="312" w:author="Agarwal, Arpit" w:date="2023-04-03T13:32:00Z">
                <w:pPr>
                  <w:jc w:val="right"/>
                </w:pPr>
              </w:pPrChange>
            </w:pPr>
            <w:del w:id="313"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center"/>
            <w:hideMark/>
          </w:tcPr>
          <w:p w14:paraId="2EE02CEF" w14:textId="74A8EE9A" w:rsidR="00DC3E3B" w:rsidRPr="00097035" w:rsidDel="00EB2FA9" w:rsidRDefault="00DC3E3B">
            <w:pPr>
              <w:pStyle w:val="NoSpacing"/>
              <w:jc w:val="both"/>
              <w:rPr>
                <w:del w:id="314" w:author="Hoyos Lopez, Daniela" w:date="2023-04-05T10:40:00Z"/>
                <w:rFonts w:eastAsia="Times New Roman" w:cstheme="minorHAnsi"/>
                <w:sz w:val="20"/>
                <w:szCs w:val="20"/>
              </w:rPr>
              <w:pPrChange w:id="315" w:author="Agarwal, Arpit" w:date="2023-04-03T13:32:00Z">
                <w:pPr>
                  <w:jc w:val="right"/>
                </w:pPr>
              </w:pPrChange>
            </w:pPr>
            <w:del w:id="316"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center"/>
            <w:hideMark/>
          </w:tcPr>
          <w:p w14:paraId="6928A2C4" w14:textId="3350D335" w:rsidR="00DC3E3B" w:rsidRPr="00097035" w:rsidDel="00EB2FA9" w:rsidRDefault="00DC3E3B">
            <w:pPr>
              <w:pStyle w:val="NoSpacing"/>
              <w:jc w:val="both"/>
              <w:rPr>
                <w:del w:id="317" w:author="Hoyos Lopez, Daniela" w:date="2023-04-05T10:40:00Z"/>
                <w:rFonts w:eastAsia="Times New Roman" w:cstheme="minorHAnsi"/>
                <w:sz w:val="20"/>
                <w:szCs w:val="20"/>
              </w:rPr>
              <w:pPrChange w:id="318" w:author="Agarwal, Arpit" w:date="2023-04-03T13:32:00Z">
                <w:pPr>
                  <w:jc w:val="right"/>
                </w:pPr>
              </w:pPrChange>
            </w:pPr>
            <w:del w:id="319"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center"/>
            <w:hideMark/>
          </w:tcPr>
          <w:p w14:paraId="56F92027" w14:textId="68DD8CD5" w:rsidR="00DC3E3B" w:rsidRPr="00097035" w:rsidDel="00EB2FA9" w:rsidRDefault="00DC3E3B">
            <w:pPr>
              <w:pStyle w:val="NoSpacing"/>
              <w:jc w:val="both"/>
              <w:rPr>
                <w:del w:id="320" w:author="Hoyos Lopez, Daniela" w:date="2023-04-05T10:40:00Z"/>
                <w:rFonts w:eastAsia="Times New Roman" w:cstheme="minorHAnsi"/>
                <w:sz w:val="20"/>
                <w:szCs w:val="20"/>
              </w:rPr>
              <w:pPrChange w:id="321" w:author="Agarwal, Arpit" w:date="2023-04-03T13:32:00Z">
                <w:pPr>
                  <w:jc w:val="right"/>
                </w:pPr>
              </w:pPrChange>
            </w:pPr>
            <w:del w:id="322" w:author="Hoyos Lopez, Daniela" w:date="2023-04-05T10:40:00Z">
              <w:r w:rsidRPr="00097035" w:rsidDel="00EB2FA9">
                <w:rPr>
                  <w:rFonts w:eastAsia="Times New Roman" w:cstheme="minorHAnsi"/>
                  <w:sz w:val="20"/>
                  <w:szCs w:val="20"/>
                </w:rPr>
                <w:delText>37.00</w:delText>
              </w:r>
            </w:del>
          </w:p>
        </w:tc>
        <w:tc>
          <w:tcPr>
            <w:tcW w:w="0" w:type="auto"/>
            <w:tcBorders>
              <w:top w:val="nil"/>
              <w:left w:val="nil"/>
              <w:bottom w:val="nil"/>
              <w:right w:val="single" w:sz="8" w:space="0" w:color="auto"/>
            </w:tcBorders>
            <w:shd w:val="clear" w:color="auto" w:fill="auto"/>
            <w:noWrap/>
            <w:vAlign w:val="center"/>
            <w:hideMark/>
          </w:tcPr>
          <w:p w14:paraId="2E53680A" w14:textId="7B91FFBE" w:rsidR="00DC3E3B" w:rsidRPr="00097035" w:rsidDel="00EB2FA9" w:rsidRDefault="00DC3E3B">
            <w:pPr>
              <w:pStyle w:val="NoSpacing"/>
              <w:jc w:val="both"/>
              <w:rPr>
                <w:del w:id="323" w:author="Hoyos Lopez, Daniela" w:date="2023-04-05T10:40:00Z"/>
                <w:rFonts w:eastAsia="Times New Roman" w:cstheme="minorHAnsi"/>
                <w:sz w:val="20"/>
                <w:szCs w:val="20"/>
              </w:rPr>
              <w:pPrChange w:id="324" w:author="Agarwal, Arpit" w:date="2023-04-03T13:32:00Z">
                <w:pPr>
                  <w:jc w:val="right"/>
                </w:pPr>
              </w:pPrChange>
            </w:pPr>
            <w:del w:id="325" w:author="Hoyos Lopez, Daniela" w:date="2023-04-05T10:40:00Z">
              <w:r w:rsidRPr="00097035" w:rsidDel="00EB2FA9">
                <w:rPr>
                  <w:rFonts w:eastAsia="Times New Roman" w:cstheme="minorHAnsi"/>
                  <w:sz w:val="20"/>
                  <w:szCs w:val="20"/>
                </w:rPr>
                <w:delText>43.00</w:delText>
              </w:r>
            </w:del>
          </w:p>
        </w:tc>
      </w:tr>
      <w:tr w:rsidR="00DC3E3B" w:rsidRPr="00DC3E3B" w:rsidDel="00EB2FA9" w14:paraId="745CDF3E" w14:textId="74223138" w:rsidTr="00097035">
        <w:trPr>
          <w:trHeight w:val="300"/>
          <w:del w:id="326"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1727064D" w14:textId="21C88F24" w:rsidR="00DC3E3B" w:rsidRPr="00DC3E3B" w:rsidDel="00EB2FA9" w:rsidRDefault="00DC3E3B">
            <w:pPr>
              <w:pStyle w:val="NoSpacing"/>
              <w:jc w:val="both"/>
              <w:rPr>
                <w:del w:id="327" w:author="Hoyos Lopez, Daniela" w:date="2023-04-05T10:40:00Z"/>
                <w:rFonts w:eastAsia="Times New Roman" w:cstheme="minorHAnsi"/>
                <w:sz w:val="20"/>
                <w:szCs w:val="20"/>
              </w:rPr>
              <w:pPrChange w:id="328" w:author="Agarwal, Arpit" w:date="2023-04-03T13:32:00Z">
                <w:pPr/>
              </w:pPrChange>
            </w:pPr>
            <w:del w:id="329" w:author="Hoyos Lopez, Daniela" w:date="2023-04-05T10:40:00Z">
              <w:r w:rsidRPr="00DC3E3B" w:rsidDel="00EB2FA9">
                <w:rPr>
                  <w:rFonts w:eastAsia="Times New Roman" w:cstheme="minorHAnsi"/>
                  <w:sz w:val="20"/>
                  <w:szCs w:val="20"/>
                </w:rPr>
                <w:delText>Customer and Team</w:delText>
              </w:r>
            </w:del>
          </w:p>
        </w:tc>
        <w:tc>
          <w:tcPr>
            <w:tcW w:w="0" w:type="auto"/>
            <w:tcBorders>
              <w:top w:val="nil"/>
              <w:left w:val="nil"/>
              <w:bottom w:val="nil"/>
              <w:right w:val="nil"/>
            </w:tcBorders>
            <w:shd w:val="clear" w:color="auto" w:fill="auto"/>
            <w:noWrap/>
            <w:vAlign w:val="bottom"/>
            <w:hideMark/>
          </w:tcPr>
          <w:p w14:paraId="4F298140" w14:textId="6B94BE22" w:rsidR="00DC3E3B" w:rsidRPr="00097035" w:rsidDel="00EB2FA9" w:rsidRDefault="00DC3E3B">
            <w:pPr>
              <w:pStyle w:val="NoSpacing"/>
              <w:jc w:val="both"/>
              <w:rPr>
                <w:del w:id="330" w:author="Hoyos Lopez, Daniela" w:date="2023-04-05T10:40:00Z"/>
                <w:rFonts w:eastAsia="Times New Roman" w:cstheme="minorHAnsi"/>
                <w:sz w:val="20"/>
                <w:szCs w:val="20"/>
              </w:rPr>
              <w:pPrChange w:id="331" w:author="Agarwal, Arpit" w:date="2023-04-03T13:32:00Z">
                <w:pPr>
                  <w:jc w:val="right"/>
                </w:pPr>
              </w:pPrChange>
            </w:pPr>
            <w:del w:id="332"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bottom"/>
            <w:hideMark/>
          </w:tcPr>
          <w:p w14:paraId="065066D2" w14:textId="263DAE69" w:rsidR="00DC3E3B" w:rsidRPr="00097035" w:rsidDel="00EB2FA9" w:rsidRDefault="00DC3E3B">
            <w:pPr>
              <w:pStyle w:val="NoSpacing"/>
              <w:jc w:val="both"/>
              <w:rPr>
                <w:del w:id="333" w:author="Hoyos Lopez, Daniela" w:date="2023-04-05T10:40:00Z"/>
                <w:rFonts w:eastAsia="Times New Roman" w:cstheme="minorHAnsi"/>
                <w:sz w:val="20"/>
                <w:szCs w:val="20"/>
              </w:rPr>
              <w:pPrChange w:id="334" w:author="Agarwal, Arpit" w:date="2023-04-03T13:32:00Z">
                <w:pPr>
                  <w:jc w:val="right"/>
                </w:pPr>
              </w:pPrChange>
            </w:pPr>
            <w:del w:id="335"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bottom"/>
            <w:hideMark/>
          </w:tcPr>
          <w:p w14:paraId="55852F59" w14:textId="10662476" w:rsidR="00DC3E3B" w:rsidRPr="00097035" w:rsidDel="00EB2FA9" w:rsidRDefault="00DC3E3B">
            <w:pPr>
              <w:pStyle w:val="NoSpacing"/>
              <w:jc w:val="both"/>
              <w:rPr>
                <w:del w:id="336" w:author="Hoyos Lopez, Daniela" w:date="2023-04-05T10:40:00Z"/>
                <w:rFonts w:eastAsia="Times New Roman" w:cstheme="minorHAnsi"/>
                <w:sz w:val="20"/>
                <w:szCs w:val="20"/>
              </w:rPr>
              <w:pPrChange w:id="337" w:author="Agarwal, Arpit" w:date="2023-04-03T13:32:00Z">
                <w:pPr>
                  <w:jc w:val="right"/>
                </w:pPr>
              </w:pPrChange>
            </w:pPr>
            <w:del w:id="338"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bottom"/>
            <w:hideMark/>
          </w:tcPr>
          <w:p w14:paraId="717657D9" w14:textId="1CC93BE5" w:rsidR="00DC3E3B" w:rsidRPr="00097035" w:rsidDel="00EB2FA9" w:rsidRDefault="00DC3E3B">
            <w:pPr>
              <w:pStyle w:val="NoSpacing"/>
              <w:jc w:val="both"/>
              <w:rPr>
                <w:del w:id="339" w:author="Hoyos Lopez, Daniela" w:date="2023-04-05T10:40:00Z"/>
                <w:rFonts w:eastAsia="Times New Roman" w:cstheme="minorHAnsi"/>
                <w:sz w:val="20"/>
                <w:szCs w:val="20"/>
              </w:rPr>
              <w:pPrChange w:id="340" w:author="Agarwal, Arpit" w:date="2023-04-03T13:32:00Z">
                <w:pPr>
                  <w:jc w:val="right"/>
                </w:pPr>
              </w:pPrChange>
            </w:pPr>
            <w:del w:id="341"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bottom"/>
            <w:hideMark/>
          </w:tcPr>
          <w:p w14:paraId="64151CF6" w14:textId="24A66133" w:rsidR="00DC3E3B" w:rsidRPr="00097035" w:rsidDel="00EB2FA9" w:rsidRDefault="00DC3E3B">
            <w:pPr>
              <w:pStyle w:val="NoSpacing"/>
              <w:jc w:val="both"/>
              <w:rPr>
                <w:del w:id="342" w:author="Hoyos Lopez, Daniela" w:date="2023-04-05T10:40:00Z"/>
                <w:rFonts w:eastAsia="Times New Roman" w:cstheme="minorHAnsi"/>
                <w:sz w:val="20"/>
                <w:szCs w:val="20"/>
              </w:rPr>
              <w:pPrChange w:id="343" w:author="Agarwal, Arpit" w:date="2023-04-03T13:32:00Z">
                <w:pPr>
                  <w:jc w:val="right"/>
                </w:pPr>
              </w:pPrChange>
            </w:pPr>
            <w:del w:id="344" w:author="Hoyos Lopez, Daniela" w:date="2023-04-05T10:40:00Z">
              <w:r w:rsidRPr="00097035" w:rsidDel="00EB2FA9">
                <w:rPr>
                  <w:rFonts w:eastAsia="Times New Roman" w:cstheme="minorHAnsi"/>
                  <w:sz w:val="20"/>
                  <w:szCs w:val="20"/>
                </w:rPr>
                <w:delText>33.00</w:delText>
              </w:r>
            </w:del>
          </w:p>
        </w:tc>
        <w:tc>
          <w:tcPr>
            <w:tcW w:w="0" w:type="auto"/>
            <w:tcBorders>
              <w:top w:val="nil"/>
              <w:left w:val="nil"/>
              <w:bottom w:val="nil"/>
              <w:right w:val="nil"/>
            </w:tcBorders>
            <w:shd w:val="clear" w:color="auto" w:fill="auto"/>
            <w:noWrap/>
            <w:vAlign w:val="bottom"/>
            <w:hideMark/>
          </w:tcPr>
          <w:p w14:paraId="1904F065" w14:textId="775798A1" w:rsidR="00DC3E3B" w:rsidRPr="00097035" w:rsidDel="00EB2FA9" w:rsidRDefault="00DC3E3B">
            <w:pPr>
              <w:pStyle w:val="NoSpacing"/>
              <w:jc w:val="both"/>
              <w:rPr>
                <w:del w:id="345" w:author="Hoyos Lopez, Daniela" w:date="2023-04-05T10:40:00Z"/>
                <w:rFonts w:eastAsia="Times New Roman" w:cstheme="minorHAnsi"/>
                <w:sz w:val="20"/>
                <w:szCs w:val="20"/>
              </w:rPr>
              <w:pPrChange w:id="346" w:author="Agarwal, Arpit" w:date="2023-04-03T13:32:00Z">
                <w:pPr>
                  <w:jc w:val="right"/>
                </w:pPr>
              </w:pPrChange>
            </w:pPr>
            <w:del w:id="347" w:author="Hoyos Lopez, Daniela" w:date="2023-04-05T10:40:00Z">
              <w:r w:rsidRPr="00097035" w:rsidDel="00EB2FA9">
                <w:rPr>
                  <w:rFonts w:eastAsia="Times New Roman" w:cstheme="minorHAnsi"/>
                  <w:sz w:val="20"/>
                  <w:szCs w:val="20"/>
                </w:rPr>
                <w:delText>23.00</w:delText>
              </w:r>
            </w:del>
          </w:p>
        </w:tc>
        <w:tc>
          <w:tcPr>
            <w:tcW w:w="0" w:type="auto"/>
            <w:tcBorders>
              <w:top w:val="nil"/>
              <w:left w:val="nil"/>
              <w:bottom w:val="nil"/>
              <w:right w:val="single" w:sz="8" w:space="0" w:color="auto"/>
            </w:tcBorders>
            <w:shd w:val="clear" w:color="auto" w:fill="auto"/>
            <w:noWrap/>
            <w:vAlign w:val="bottom"/>
            <w:hideMark/>
          </w:tcPr>
          <w:p w14:paraId="6D872329" w14:textId="3E76F1AC" w:rsidR="00DC3E3B" w:rsidRPr="00097035" w:rsidDel="00EB2FA9" w:rsidRDefault="00DC3E3B">
            <w:pPr>
              <w:pStyle w:val="NoSpacing"/>
              <w:jc w:val="both"/>
              <w:rPr>
                <w:del w:id="348" w:author="Hoyos Lopez, Daniela" w:date="2023-04-05T10:40:00Z"/>
                <w:rFonts w:eastAsia="Times New Roman" w:cstheme="minorHAnsi"/>
                <w:sz w:val="20"/>
                <w:szCs w:val="20"/>
              </w:rPr>
              <w:pPrChange w:id="349" w:author="Agarwal, Arpit" w:date="2023-04-03T13:32:00Z">
                <w:pPr>
                  <w:jc w:val="right"/>
                </w:pPr>
              </w:pPrChange>
            </w:pPr>
            <w:del w:id="350" w:author="Hoyos Lopez, Daniela" w:date="2023-04-05T10:40:00Z">
              <w:r w:rsidRPr="00097035" w:rsidDel="00EB2FA9">
                <w:rPr>
                  <w:rFonts w:eastAsia="Times New Roman" w:cstheme="minorHAnsi"/>
                  <w:sz w:val="20"/>
                  <w:szCs w:val="20"/>
                </w:rPr>
                <w:delText>32.00</w:delText>
              </w:r>
            </w:del>
          </w:p>
        </w:tc>
      </w:tr>
      <w:tr w:rsidR="00DC3E3B" w:rsidRPr="00DC3E3B" w:rsidDel="00EB2FA9" w14:paraId="070C63FB" w14:textId="682E4FC8" w:rsidTr="00DC3E3B">
        <w:trPr>
          <w:trHeight w:val="315"/>
          <w:del w:id="351" w:author="Hoyos Lopez, Daniela" w:date="2023-04-05T10:40:00Z"/>
        </w:trPr>
        <w:tc>
          <w:tcPr>
            <w:tcW w:w="0" w:type="auto"/>
            <w:tcBorders>
              <w:top w:val="nil"/>
              <w:left w:val="single" w:sz="8" w:space="0" w:color="auto"/>
              <w:bottom w:val="single" w:sz="8" w:space="0" w:color="auto"/>
              <w:right w:val="nil"/>
            </w:tcBorders>
            <w:shd w:val="clear" w:color="000000" w:fill="D9D9D9"/>
            <w:noWrap/>
            <w:vAlign w:val="bottom"/>
            <w:hideMark/>
          </w:tcPr>
          <w:p w14:paraId="29ED3766" w14:textId="165AEC82" w:rsidR="00DC3E3B" w:rsidRPr="00DC3E3B" w:rsidDel="00EB2FA9" w:rsidRDefault="00DC3E3B">
            <w:pPr>
              <w:pStyle w:val="NoSpacing"/>
              <w:jc w:val="both"/>
              <w:rPr>
                <w:del w:id="352" w:author="Hoyos Lopez, Daniela" w:date="2023-04-05T10:40:00Z"/>
                <w:rFonts w:eastAsia="Times New Roman" w:cstheme="minorHAnsi"/>
                <w:sz w:val="20"/>
                <w:szCs w:val="20"/>
              </w:rPr>
              <w:pPrChange w:id="353" w:author="Agarwal, Arpit" w:date="2023-04-03T13:32:00Z">
                <w:pPr/>
              </w:pPrChange>
            </w:pPr>
            <w:del w:id="354" w:author="Hoyos Lopez, Daniela" w:date="2023-04-05T10:40:00Z">
              <w:r w:rsidRPr="00DC3E3B" w:rsidDel="00EB2FA9">
                <w:rPr>
                  <w:rFonts w:eastAsia="Times New Roman" w:cstheme="minorHAnsi"/>
                  <w:sz w:val="20"/>
                  <w:szCs w:val="20"/>
                </w:rPr>
                <w:delText>Total</w:delText>
              </w:r>
            </w:del>
          </w:p>
        </w:tc>
        <w:tc>
          <w:tcPr>
            <w:tcW w:w="0" w:type="auto"/>
            <w:tcBorders>
              <w:top w:val="nil"/>
              <w:left w:val="nil"/>
              <w:bottom w:val="single" w:sz="8" w:space="0" w:color="auto"/>
              <w:right w:val="nil"/>
            </w:tcBorders>
            <w:shd w:val="clear" w:color="000000" w:fill="D9D9D9"/>
            <w:noWrap/>
            <w:vAlign w:val="bottom"/>
            <w:hideMark/>
          </w:tcPr>
          <w:p w14:paraId="0C7310DC" w14:textId="0190476F" w:rsidR="00DC3E3B" w:rsidRPr="00DC3E3B" w:rsidDel="00EB2FA9" w:rsidRDefault="00DC3E3B">
            <w:pPr>
              <w:pStyle w:val="NoSpacing"/>
              <w:jc w:val="both"/>
              <w:rPr>
                <w:del w:id="355" w:author="Hoyos Lopez, Daniela" w:date="2023-04-05T10:40:00Z"/>
                <w:rFonts w:eastAsia="Times New Roman" w:cstheme="minorHAnsi"/>
                <w:sz w:val="20"/>
                <w:szCs w:val="20"/>
              </w:rPr>
              <w:pPrChange w:id="356" w:author="Agarwal, Arpit" w:date="2023-04-03T13:32:00Z">
                <w:pPr>
                  <w:jc w:val="right"/>
                </w:pPr>
              </w:pPrChange>
            </w:pPr>
            <w:del w:id="357"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nil"/>
            </w:tcBorders>
            <w:shd w:val="clear" w:color="000000" w:fill="D9D9D9"/>
            <w:noWrap/>
            <w:vAlign w:val="bottom"/>
            <w:hideMark/>
          </w:tcPr>
          <w:p w14:paraId="355A825E" w14:textId="05949C20" w:rsidR="00DC3E3B" w:rsidRPr="00DC3E3B" w:rsidDel="00EB2FA9" w:rsidRDefault="00DC3E3B">
            <w:pPr>
              <w:pStyle w:val="NoSpacing"/>
              <w:jc w:val="both"/>
              <w:rPr>
                <w:del w:id="358" w:author="Hoyos Lopez, Daniela" w:date="2023-04-05T10:40:00Z"/>
                <w:rFonts w:eastAsia="Times New Roman" w:cstheme="minorHAnsi"/>
                <w:sz w:val="20"/>
                <w:szCs w:val="20"/>
              </w:rPr>
              <w:pPrChange w:id="359" w:author="Agarwal, Arpit" w:date="2023-04-03T13:32:00Z">
                <w:pPr>
                  <w:jc w:val="right"/>
                </w:pPr>
              </w:pPrChange>
            </w:pPr>
            <w:del w:id="360"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nil"/>
            </w:tcBorders>
            <w:shd w:val="clear" w:color="000000" w:fill="D9D9D9"/>
            <w:noWrap/>
            <w:vAlign w:val="bottom"/>
            <w:hideMark/>
          </w:tcPr>
          <w:p w14:paraId="6C481DB2" w14:textId="0763B792" w:rsidR="00DC3E3B" w:rsidRPr="00DC3E3B" w:rsidDel="00EB2FA9" w:rsidRDefault="00DC3E3B">
            <w:pPr>
              <w:pStyle w:val="NoSpacing"/>
              <w:jc w:val="both"/>
              <w:rPr>
                <w:del w:id="361" w:author="Hoyos Lopez, Daniela" w:date="2023-04-05T10:40:00Z"/>
                <w:rFonts w:eastAsia="Times New Roman" w:cstheme="minorHAnsi"/>
                <w:sz w:val="20"/>
                <w:szCs w:val="20"/>
              </w:rPr>
              <w:pPrChange w:id="362" w:author="Agarwal, Arpit" w:date="2023-04-03T13:32:00Z">
                <w:pPr>
                  <w:jc w:val="right"/>
                </w:pPr>
              </w:pPrChange>
            </w:pPr>
            <w:del w:id="363"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nil"/>
            </w:tcBorders>
            <w:shd w:val="clear" w:color="000000" w:fill="D9D9D9"/>
            <w:noWrap/>
            <w:vAlign w:val="bottom"/>
            <w:hideMark/>
          </w:tcPr>
          <w:p w14:paraId="25A835CB" w14:textId="0F5FA1EC" w:rsidR="00DC3E3B" w:rsidRPr="00DC3E3B" w:rsidDel="00EB2FA9" w:rsidRDefault="00DC3E3B">
            <w:pPr>
              <w:pStyle w:val="NoSpacing"/>
              <w:jc w:val="both"/>
              <w:rPr>
                <w:del w:id="364" w:author="Hoyos Lopez, Daniela" w:date="2023-04-05T10:40:00Z"/>
                <w:rFonts w:eastAsia="Times New Roman" w:cstheme="minorHAnsi"/>
                <w:sz w:val="20"/>
                <w:szCs w:val="20"/>
              </w:rPr>
              <w:pPrChange w:id="365" w:author="Agarwal, Arpit" w:date="2023-04-03T13:32:00Z">
                <w:pPr>
                  <w:jc w:val="right"/>
                </w:pPr>
              </w:pPrChange>
            </w:pPr>
            <w:del w:id="366"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nil"/>
            </w:tcBorders>
            <w:shd w:val="clear" w:color="000000" w:fill="D9D9D9"/>
            <w:noWrap/>
            <w:vAlign w:val="bottom"/>
            <w:hideMark/>
          </w:tcPr>
          <w:p w14:paraId="4124779A" w14:textId="6AC55B0C" w:rsidR="00DC3E3B" w:rsidRPr="00DC3E3B" w:rsidDel="00EB2FA9" w:rsidRDefault="00DC3E3B">
            <w:pPr>
              <w:pStyle w:val="NoSpacing"/>
              <w:jc w:val="both"/>
              <w:rPr>
                <w:del w:id="367" w:author="Hoyos Lopez, Daniela" w:date="2023-04-05T10:40:00Z"/>
                <w:rFonts w:eastAsia="Times New Roman" w:cstheme="minorHAnsi"/>
                <w:sz w:val="20"/>
                <w:szCs w:val="20"/>
              </w:rPr>
              <w:pPrChange w:id="368" w:author="Agarwal, Arpit" w:date="2023-04-03T13:32:00Z">
                <w:pPr>
                  <w:jc w:val="right"/>
                </w:pPr>
              </w:pPrChange>
            </w:pPr>
            <w:del w:id="369"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nil"/>
            </w:tcBorders>
            <w:shd w:val="clear" w:color="000000" w:fill="D9D9D9"/>
            <w:noWrap/>
            <w:vAlign w:val="bottom"/>
            <w:hideMark/>
          </w:tcPr>
          <w:p w14:paraId="2F0D1408" w14:textId="0E13AA7A" w:rsidR="00DC3E3B" w:rsidRPr="00DC3E3B" w:rsidDel="00EB2FA9" w:rsidRDefault="00DC3E3B">
            <w:pPr>
              <w:pStyle w:val="NoSpacing"/>
              <w:jc w:val="both"/>
              <w:rPr>
                <w:del w:id="370" w:author="Hoyos Lopez, Daniela" w:date="2023-04-05T10:40:00Z"/>
                <w:rFonts w:eastAsia="Times New Roman" w:cstheme="minorHAnsi"/>
                <w:sz w:val="20"/>
                <w:szCs w:val="20"/>
              </w:rPr>
              <w:pPrChange w:id="371" w:author="Agarwal, Arpit" w:date="2023-04-03T13:32:00Z">
                <w:pPr>
                  <w:jc w:val="right"/>
                </w:pPr>
              </w:pPrChange>
            </w:pPr>
            <w:del w:id="372" w:author="Hoyos Lopez, Daniela" w:date="2023-04-05T10:40:00Z">
              <w:r w:rsidRPr="00DC3E3B" w:rsidDel="00EB2FA9">
                <w:rPr>
                  <w:rFonts w:eastAsia="Times New Roman" w:cstheme="minorHAnsi"/>
                  <w:sz w:val="20"/>
                  <w:szCs w:val="20"/>
                </w:rPr>
                <w:delText>100.00</w:delText>
              </w:r>
            </w:del>
          </w:p>
        </w:tc>
        <w:tc>
          <w:tcPr>
            <w:tcW w:w="0" w:type="auto"/>
            <w:tcBorders>
              <w:top w:val="nil"/>
              <w:left w:val="nil"/>
              <w:bottom w:val="single" w:sz="8" w:space="0" w:color="auto"/>
              <w:right w:val="single" w:sz="8" w:space="0" w:color="auto"/>
            </w:tcBorders>
            <w:shd w:val="clear" w:color="000000" w:fill="D9D9D9"/>
            <w:noWrap/>
            <w:vAlign w:val="bottom"/>
            <w:hideMark/>
          </w:tcPr>
          <w:p w14:paraId="23C63C84" w14:textId="771127BC" w:rsidR="00DC3E3B" w:rsidRPr="00DC3E3B" w:rsidDel="00EB2FA9" w:rsidRDefault="00DC3E3B">
            <w:pPr>
              <w:pStyle w:val="NoSpacing"/>
              <w:jc w:val="both"/>
              <w:rPr>
                <w:del w:id="373" w:author="Hoyos Lopez, Daniela" w:date="2023-04-05T10:40:00Z"/>
                <w:rFonts w:eastAsia="Times New Roman" w:cstheme="minorHAnsi"/>
                <w:sz w:val="20"/>
                <w:szCs w:val="20"/>
              </w:rPr>
              <w:pPrChange w:id="374" w:author="Agarwal, Arpit" w:date="2023-04-03T13:32:00Z">
                <w:pPr>
                  <w:jc w:val="right"/>
                </w:pPr>
              </w:pPrChange>
            </w:pPr>
            <w:del w:id="375" w:author="Hoyos Lopez, Daniela" w:date="2023-04-05T10:40:00Z">
              <w:r w:rsidRPr="00DC3E3B" w:rsidDel="00EB2FA9">
                <w:rPr>
                  <w:rFonts w:eastAsia="Times New Roman" w:cstheme="minorHAnsi"/>
                  <w:sz w:val="20"/>
                  <w:szCs w:val="20"/>
                </w:rPr>
                <w:delText>100.00</w:delText>
              </w:r>
            </w:del>
          </w:p>
        </w:tc>
      </w:tr>
      <w:tr w:rsidR="00DC3E3B" w:rsidRPr="00DC3E3B" w:rsidDel="00EB2FA9" w14:paraId="7A0C702D" w14:textId="05C6A915" w:rsidTr="00DC3E3B">
        <w:trPr>
          <w:trHeight w:val="300"/>
          <w:del w:id="376" w:author="Hoyos Lopez, Daniela" w:date="2023-04-05T10:40:00Z"/>
        </w:trPr>
        <w:tc>
          <w:tcPr>
            <w:tcW w:w="0" w:type="auto"/>
            <w:tcBorders>
              <w:top w:val="nil"/>
              <w:left w:val="nil"/>
              <w:bottom w:val="nil"/>
              <w:right w:val="nil"/>
            </w:tcBorders>
            <w:shd w:val="clear" w:color="auto" w:fill="auto"/>
            <w:noWrap/>
            <w:vAlign w:val="bottom"/>
            <w:hideMark/>
          </w:tcPr>
          <w:p w14:paraId="0164475D" w14:textId="53B7887E" w:rsidR="00DC3E3B" w:rsidRPr="00DC3E3B" w:rsidDel="00EB2FA9" w:rsidRDefault="00DC3E3B">
            <w:pPr>
              <w:pStyle w:val="NoSpacing"/>
              <w:jc w:val="both"/>
              <w:rPr>
                <w:del w:id="377" w:author="Hoyos Lopez, Daniela" w:date="2023-04-05T10:40:00Z"/>
                <w:rFonts w:eastAsia="Times New Roman" w:cstheme="minorHAnsi"/>
                <w:sz w:val="20"/>
                <w:szCs w:val="20"/>
              </w:rPr>
              <w:pPrChange w:id="378"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7F127095" w14:textId="42FC25A3" w:rsidR="00DC3E3B" w:rsidRPr="00DC3E3B" w:rsidDel="00EB2FA9" w:rsidRDefault="00DC3E3B">
            <w:pPr>
              <w:pStyle w:val="NoSpacing"/>
              <w:jc w:val="both"/>
              <w:rPr>
                <w:del w:id="379" w:author="Hoyos Lopez, Daniela" w:date="2023-04-05T10:40:00Z"/>
                <w:rFonts w:eastAsia="Times New Roman" w:cstheme="minorHAnsi"/>
                <w:sz w:val="20"/>
                <w:szCs w:val="20"/>
              </w:rPr>
              <w:pPrChange w:id="380" w:author="Agarwal, Arpit" w:date="2023-04-03T13:32:00Z">
                <w:pPr/>
              </w:pPrChange>
            </w:pPr>
          </w:p>
        </w:tc>
        <w:tc>
          <w:tcPr>
            <w:tcW w:w="0" w:type="auto"/>
            <w:tcBorders>
              <w:top w:val="nil"/>
              <w:left w:val="nil"/>
              <w:bottom w:val="nil"/>
              <w:right w:val="nil"/>
            </w:tcBorders>
            <w:shd w:val="clear" w:color="auto" w:fill="auto"/>
            <w:noWrap/>
            <w:vAlign w:val="bottom"/>
            <w:hideMark/>
          </w:tcPr>
          <w:p w14:paraId="0175EE02" w14:textId="5E3CAC37" w:rsidR="00DC3E3B" w:rsidRPr="00DC3E3B" w:rsidDel="00EB2FA9" w:rsidRDefault="00DC3E3B">
            <w:pPr>
              <w:pStyle w:val="NoSpacing"/>
              <w:jc w:val="both"/>
              <w:rPr>
                <w:del w:id="381" w:author="Hoyos Lopez, Daniela" w:date="2023-04-05T10:40:00Z"/>
                <w:rFonts w:eastAsia="Times New Roman" w:cstheme="minorHAnsi"/>
                <w:sz w:val="20"/>
                <w:szCs w:val="20"/>
              </w:rPr>
              <w:pPrChange w:id="382" w:author="Agarwal, Arpit" w:date="2023-04-03T13:32:00Z">
                <w:pPr/>
              </w:pPrChange>
            </w:pPr>
          </w:p>
        </w:tc>
        <w:tc>
          <w:tcPr>
            <w:tcW w:w="0" w:type="auto"/>
            <w:tcBorders>
              <w:top w:val="nil"/>
              <w:left w:val="nil"/>
              <w:bottom w:val="nil"/>
              <w:right w:val="nil"/>
            </w:tcBorders>
            <w:shd w:val="clear" w:color="auto" w:fill="auto"/>
            <w:noWrap/>
            <w:vAlign w:val="bottom"/>
            <w:hideMark/>
          </w:tcPr>
          <w:p w14:paraId="243874B5" w14:textId="58A79731" w:rsidR="00DC3E3B" w:rsidRPr="00DC3E3B" w:rsidDel="00EB2FA9" w:rsidRDefault="00DC3E3B">
            <w:pPr>
              <w:pStyle w:val="NoSpacing"/>
              <w:jc w:val="both"/>
              <w:rPr>
                <w:del w:id="383" w:author="Hoyos Lopez, Daniela" w:date="2023-04-05T10:40:00Z"/>
                <w:rFonts w:eastAsia="Times New Roman" w:cstheme="minorHAnsi"/>
                <w:sz w:val="20"/>
                <w:szCs w:val="20"/>
              </w:rPr>
              <w:pPrChange w:id="384" w:author="Agarwal, Arpit" w:date="2023-04-03T13:32:00Z">
                <w:pPr/>
              </w:pPrChange>
            </w:pPr>
          </w:p>
        </w:tc>
        <w:tc>
          <w:tcPr>
            <w:tcW w:w="0" w:type="auto"/>
            <w:tcBorders>
              <w:top w:val="nil"/>
              <w:left w:val="nil"/>
              <w:bottom w:val="nil"/>
              <w:right w:val="nil"/>
            </w:tcBorders>
            <w:shd w:val="clear" w:color="auto" w:fill="auto"/>
            <w:noWrap/>
            <w:vAlign w:val="bottom"/>
            <w:hideMark/>
          </w:tcPr>
          <w:p w14:paraId="24E1FD27" w14:textId="30600B24" w:rsidR="00DC3E3B" w:rsidRPr="00DC3E3B" w:rsidDel="00EB2FA9" w:rsidRDefault="00DC3E3B">
            <w:pPr>
              <w:pStyle w:val="NoSpacing"/>
              <w:jc w:val="both"/>
              <w:rPr>
                <w:del w:id="385" w:author="Hoyos Lopez, Daniela" w:date="2023-04-05T10:40:00Z"/>
                <w:rFonts w:eastAsia="Times New Roman" w:cstheme="minorHAnsi"/>
                <w:sz w:val="20"/>
                <w:szCs w:val="20"/>
              </w:rPr>
              <w:pPrChange w:id="386" w:author="Agarwal, Arpit" w:date="2023-04-03T13:32:00Z">
                <w:pPr/>
              </w:pPrChange>
            </w:pPr>
          </w:p>
        </w:tc>
        <w:tc>
          <w:tcPr>
            <w:tcW w:w="0" w:type="auto"/>
            <w:tcBorders>
              <w:top w:val="nil"/>
              <w:left w:val="nil"/>
              <w:bottom w:val="nil"/>
              <w:right w:val="nil"/>
            </w:tcBorders>
            <w:shd w:val="clear" w:color="auto" w:fill="auto"/>
            <w:noWrap/>
            <w:vAlign w:val="bottom"/>
            <w:hideMark/>
          </w:tcPr>
          <w:p w14:paraId="0CB98565" w14:textId="6F9843D5" w:rsidR="00DC3E3B" w:rsidRPr="00DC3E3B" w:rsidDel="00EB2FA9" w:rsidRDefault="00DC3E3B">
            <w:pPr>
              <w:pStyle w:val="NoSpacing"/>
              <w:jc w:val="both"/>
              <w:rPr>
                <w:del w:id="387" w:author="Hoyos Lopez, Daniela" w:date="2023-04-05T10:40:00Z"/>
                <w:rFonts w:eastAsia="Times New Roman" w:cstheme="minorHAnsi"/>
                <w:sz w:val="20"/>
                <w:szCs w:val="20"/>
              </w:rPr>
              <w:pPrChange w:id="388" w:author="Agarwal, Arpit" w:date="2023-04-03T13:32:00Z">
                <w:pPr/>
              </w:pPrChange>
            </w:pPr>
          </w:p>
        </w:tc>
        <w:tc>
          <w:tcPr>
            <w:tcW w:w="0" w:type="auto"/>
            <w:tcBorders>
              <w:top w:val="nil"/>
              <w:left w:val="nil"/>
              <w:bottom w:val="nil"/>
              <w:right w:val="nil"/>
            </w:tcBorders>
            <w:shd w:val="clear" w:color="auto" w:fill="auto"/>
            <w:noWrap/>
            <w:vAlign w:val="bottom"/>
            <w:hideMark/>
          </w:tcPr>
          <w:p w14:paraId="443F22B5" w14:textId="3F6F47D4" w:rsidR="00DC3E3B" w:rsidRPr="00DC3E3B" w:rsidDel="00EB2FA9" w:rsidRDefault="00DC3E3B">
            <w:pPr>
              <w:pStyle w:val="NoSpacing"/>
              <w:jc w:val="both"/>
              <w:rPr>
                <w:del w:id="389" w:author="Hoyos Lopez, Daniela" w:date="2023-04-05T10:40:00Z"/>
                <w:rFonts w:eastAsia="Times New Roman" w:cstheme="minorHAnsi"/>
                <w:sz w:val="20"/>
                <w:szCs w:val="20"/>
              </w:rPr>
              <w:pPrChange w:id="390" w:author="Agarwal, Arpit" w:date="2023-04-03T13:32:00Z">
                <w:pPr/>
              </w:pPrChange>
            </w:pPr>
          </w:p>
        </w:tc>
        <w:tc>
          <w:tcPr>
            <w:tcW w:w="0" w:type="auto"/>
            <w:tcBorders>
              <w:top w:val="nil"/>
              <w:left w:val="nil"/>
              <w:bottom w:val="nil"/>
              <w:right w:val="nil"/>
            </w:tcBorders>
            <w:shd w:val="clear" w:color="auto" w:fill="auto"/>
            <w:noWrap/>
            <w:vAlign w:val="bottom"/>
            <w:hideMark/>
          </w:tcPr>
          <w:p w14:paraId="452365FD" w14:textId="2B2356D3" w:rsidR="00DC3E3B" w:rsidRPr="00DC3E3B" w:rsidDel="00EB2FA9" w:rsidRDefault="00DC3E3B">
            <w:pPr>
              <w:pStyle w:val="NoSpacing"/>
              <w:jc w:val="both"/>
              <w:rPr>
                <w:del w:id="391" w:author="Hoyos Lopez, Daniela" w:date="2023-04-05T10:40:00Z"/>
                <w:rFonts w:eastAsia="Times New Roman" w:cstheme="minorHAnsi"/>
                <w:sz w:val="20"/>
                <w:szCs w:val="20"/>
              </w:rPr>
              <w:pPrChange w:id="392" w:author="Agarwal, Arpit" w:date="2023-04-03T13:32:00Z">
                <w:pPr/>
              </w:pPrChange>
            </w:pPr>
          </w:p>
        </w:tc>
      </w:tr>
      <w:tr w:rsidR="00DC3E3B" w:rsidRPr="00DC3E3B" w:rsidDel="00EB2FA9" w14:paraId="3F754A59" w14:textId="557511BC" w:rsidTr="00DC3E3B">
        <w:trPr>
          <w:trHeight w:val="315"/>
          <w:del w:id="393" w:author="Hoyos Lopez, Daniela" w:date="2023-04-05T10:40:00Z"/>
        </w:trPr>
        <w:tc>
          <w:tcPr>
            <w:tcW w:w="0" w:type="auto"/>
            <w:tcBorders>
              <w:top w:val="nil"/>
              <w:left w:val="nil"/>
              <w:bottom w:val="nil"/>
              <w:right w:val="nil"/>
            </w:tcBorders>
            <w:shd w:val="clear" w:color="auto" w:fill="auto"/>
            <w:noWrap/>
            <w:vAlign w:val="bottom"/>
            <w:hideMark/>
          </w:tcPr>
          <w:p w14:paraId="4A38634F" w14:textId="0C7AA767" w:rsidR="00DC3E3B" w:rsidRPr="00DC3E3B" w:rsidDel="00EB2FA9" w:rsidRDefault="00DC3E3B">
            <w:pPr>
              <w:pStyle w:val="NoSpacing"/>
              <w:jc w:val="both"/>
              <w:rPr>
                <w:del w:id="394" w:author="Hoyos Lopez, Daniela" w:date="2023-04-05T10:40:00Z"/>
                <w:rFonts w:eastAsia="Times New Roman" w:cstheme="minorHAnsi"/>
                <w:color w:val="000000"/>
                <w:sz w:val="20"/>
                <w:szCs w:val="20"/>
              </w:rPr>
              <w:pPrChange w:id="395" w:author="Agarwal, Arpit" w:date="2023-04-03T13:32:00Z">
                <w:pPr/>
              </w:pPrChange>
            </w:pPr>
            <w:commentRangeStart w:id="396"/>
            <w:commentRangeStart w:id="397"/>
            <w:del w:id="398" w:author="Hoyos Lopez, Daniela" w:date="2023-04-05T10:40:00Z">
              <w:r w:rsidRPr="00DC3E3B" w:rsidDel="00EB2FA9">
                <w:rPr>
                  <w:rFonts w:eastAsia="Times New Roman" w:cstheme="minorHAnsi"/>
                  <w:color w:val="000000"/>
                  <w:sz w:val="20"/>
                  <w:szCs w:val="20"/>
                </w:rPr>
                <w:delText>To-BE Weights</w:delText>
              </w:r>
              <w:commentRangeEnd w:id="396"/>
              <w:r w:rsidR="00321942" w:rsidDel="00EB2FA9">
                <w:rPr>
                  <w:rStyle w:val="CommentReference"/>
                </w:rPr>
                <w:commentReference w:id="396"/>
              </w:r>
              <w:commentRangeEnd w:id="397"/>
              <w:r w:rsidR="00EB7707" w:rsidDel="00EB2FA9">
                <w:rPr>
                  <w:rStyle w:val="CommentReference"/>
                </w:rPr>
                <w:commentReference w:id="397"/>
              </w:r>
            </w:del>
          </w:p>
        </w:tc>
        <w:tc>
          <w:tcPr>
            <w:tcW w:w="0" w:type="auto"/>
            <w:tcBorders>
              <w:top w:val="nil"/>
              <w:left w:val="nil"/>
              <w:bottom w:val="nil"/>
              <w:right w:val="nil"/>
            </w:tcBorders>
            <w:shd w:val="clear" w:color="auto" w:fill="auto"/>
            <w:noWrap/>
            <w:vAlign w:val="bottom"/>
            <w:hideMark/>
          </w:tcPr>
          <w:p w14:paraId="7046BC5E" w14:textId="5874DEE7" w:rsidR="00DC3E3B" w:rsidRPr="00DC3E3B" w:rsidDel="00EB2FA9" w:rsidRDefault="00DC3E3B">
            <w:pPr>
              <w:pStyle w:val="NoSpacing"/>
              <w:jc w:val="both"/>
              <w:rPr>
                <w:del w:id="399" w:author="Hoyos Lopez, Daniela" w:date="2023-04-05T10:40:00Z"/>
                <w:rFonts w:eastAsia="Times New Roman" w:cstheme="minorHAnsi"/>
                <w:color w:val="000000"/>
                <w:sz w:val="20"/>
                <w:szCs w:val="20"/>
              </w:rPr>
              <w:pPrChange w:id="400" w:author="Agarwal, Arpit" w:date="2023-04-03T13:32:00Z">
                <w:pPr/>
              </w:pPrChange>
            </w:pPr>
          </w:p>
        </w:tc>
        <w:tc>
          <w:tcPr>
            <w:tcW w:w="0" w:type="auto"/>
            <w:tcBorders>
              <w:top w:val="nil"/>
              <w:left w:val="nil"/>
              <w:bottom w:val="nil"/>
              <w:right w:val="nil"/>
            </w:tcBorders>
            <w:shd w:val="clear" w:color="auto" w:fill="auto"/>
            <w:noWrap/>
            <w:vAlign w:val="bottom"/>
            <w:hideMark/>
          </w:tcPr>
          <w:p w14:paraId="64B546DA" w14:textId="16981E82" w:rsidR="00DC3E3B" w:rsidRPr="00DC3E3B" w:rsidDel="00EB2FA9" w:rsidRDefault="00DC3E3B">
            <w:pPr>
              <w:pStyle w:val="NoSpacing"/>
              <w:jc w:val="both"/>
              <w:rPr>
                <w:del w:id="401" w:author="Hoyos Lopez, Daniela" w:date="2023-04-05T10:40:00Z"/>
                <w:rFonts w:eastAsia="Times New Roman" w:cstheme="minorHAnsi"/>
                <w:sz w:val="20"/>
                <w:szCs w:val="20"/>
              </w:rPr>
              <w:pPrChange w:id="402" w:author="Agarwal, Arpit" w:date="2023-04-03T13:32:00Z">
                <w:pPr/>
              </w:pPrChange>
            </w:pPr>
          </w:p>
        </w:tc>
        <w:tc>
          <w:tcPr>
            <w:tcW w:w="0" w:type="auto"/>
            <w:tcBorders>
              <w:top w:val="nil"/>
              <w:left w:val="nil"/>
              <w:bottom w:val="nil"/>
              <w:right w:val="nil"/>
            </w:tcBorders>
            <w:shd w:val="clear" w:color="auto" w:fill="auto"/>
            <w:noWrap/>
            <w:vAlign w:val="bottom"/>
            <w:hideMark/>
          </w:tcPr>
          <w:p w14:paraId="196BF7D5" w14:textId="64D72BDA" w:rsidR="00DC3E3B" w:rsidRPr="00DC3E3B" w:rsidDel="00EB2FA9" w:rsidRDefault="00DC3E3B">
            <w:pPr>
              <w:pStyle w:val="NoSpacing"/>
              <w:jc w:val="both"/>
              <w:rPr>
                <w:del w:id="403" w:author="Hoyos Lopez, Daniela" w:date="2023-04-05T10:40:00Z"/>
                <w:rFonts w:eastAsia="Times New Roman" w:cstheme="minorHAnsi"/>
                <w:sz w:val="20"/>
                <w:szCs w:val="20"/>
              </w:rPr>
              <w:pPrChange w:id="404" w:author="Agarwal, Arpit" w:date="2023-04-03T13:32:00Z">
                <w:pPr/>
              </w:pPrChange>
            </w:pPr>
          </w:p>
        </w:tc>
        <w:tc>
          <w:tcPr>
            <w:tcW w:w="0" w:type="auto"/>
            <w:tcBorders>
              <w:top w:val="nil"/>
              <w:left w:val="nil"/>
              <w:bottom w:val="nil"/>
              <w:right w:val="nil"/>
            </w:tcBorders>
            <w:shd w:val="clear" w:color="auto" w:fill="auto"/>
            <w:noWrap/>
            <w:vAlign w:val="bottom"/>
            <w:hideMark/>
          </w:tcPr>
          <w:p w14:paraId="5E0F69AA" w14:textId="2DBA471A" w:rsidR="00DC3E3B" w:rsidRPr="00DC3E3B" w:rsidDel="00EB2FA9" w:rsidRDefault="00DC3E3B">
            <w:pPr>
              <w:pStyle w:val="NoSpacing"/>
              <w:jc w:val="both"/>
              <w:rPr>
                <w:del w:id="405" w:author="Hoyos Lopez, Daniela" w:date="2023-04-05T10:40:00Z"/>
                <w:rFonts w:eastAsia="Times New Roman" w:cstheme="minorHAnsi"/>
                <w:sz w:val="20"/>
                <w:szCs w:val="20"/>
              </w:rPr>
              <w:pPrChange w:id="406" w:author="Agarwal, Arpit" w:date="2023-04-03T13:32:00Z">
                <w:pPr/>
              </w:pPrChange>
            </w:pPr>
          </w:p>
        </w:tc>
        <w:tc>
          <w:tcPr>
            <w:tcW w:w="0" w:type="auto"/>
            <w:tcBorders>
              <w:top w:val="nil"/>
              <w:left w:val="nil"/>
              <w:bottom w:val="nil"/>
              <w:right w:val="nil"/>
            </w:tcBorders>
            <w:shd w:val="clear" w:color="auto" w:fill="auto"/>
            <w:noWrap/>
            <w:vAlign w:val="bottom"/>
            <w:hideMark/>
          </w:tcPr>
          <w:p w14:paraId="10557CF2" w14:textId="5E46826A" w:rsidR="00DC3E3B" w:rsidRPr="00DC3E3B" w:rsidDel="00EB2FA9" w:rsidRDefault="00DC3E3B">
            <w:pPr>
              <w:pStyle w:val="NoSpacing"/>
              <w:jc w:val="both"/>
              <w:rPr>
                <w:del w:id="407" w:author="Hoyos Lopez, Daniela" w:date="2023-04-05T10:40:00Z"/>
                <w:rFonts w:eastAsia="Times New Roman" w:cstheme="minorHAnsi"/>
                <w:sz w:val="20"/>
                <w:szCs w:val="20"/>
              </w:rPr>
              <w:pPrChange w:id="408" w:author="Agarwal, Arpit" w:date="2023-04-03T13:32:00Z">
                <w:pPr/>
              </w:pPrChange>
            </w:pPr>
          </w:p>
        </w:tc>
        <w:tc>
          <w:tcPr>
            <w:tcW w:w="0" w:type="auto"/>
            <w:tcBorders>
              <w:top w:val="nil"/>
              <w:left w:val="nil"/>
              <w:bottom w:val="nil"/>
              <w:right w:val="nil"/>
            </w:tcBorders>
            <w:shd w:val="clear" w:color="auto" w:fill="auto"/>
            <w:noWrap/>
            <w:vAlign w:val="bottom"/>
            <w:hideMark/>
          </w:tcPr>
          <w:p w14:paraId="3AA70FC1" w14:textId="520611C5" w:rsidR="00DC3E3B" w:rsidRPr="00DC3E3B" w:rsidDel="00EB2FA9" w:rsidRDefault="00DC3E3B">
            <w:pPr>
              <w:pStyle w:val="NoSpacing"/>
              <w:jc w:val="both"/>
              <w:rPr>
                <w:del w:id="409" w:author="Hoyos Lopez, Daniela" w:date="2023-04-05T10:40:00Z"/>
                <w:rFonts w:eastAsia="Times New Roman" w:cstheme="minorHAnsi"/>
                <w:sz w:val="20"/>
                <w:szCs w:val="20"/>
              </w:rPr>
              <w:pPrChange w:id="410" w:author="Agarwal, Arpit" w:date="2023-04-03T13:32:00Z">
                <w:pPr/>
              </w:pPrChange>
            </w:pPr>
          </w:p>
        </w:tc>
        <w:tc>
          <w:tcPr>
            <w:tcW w:w="0" w:type="auto"/>
            <w:tcBorders>
              <w:top w:val="nil"/>
              <w:left w:val="nil"/>
              <w:bottom w:val="nil"/>
              <w:right w:val="nil"/>
            </w:tcBorders>
            <w:shd w:val="clear" w:color="auto" w:fill="auto"/>
            <w:noWrap/>
            <w:vAlign w:val="bottom"/>
            <w:hideMark/>
          </w:tcPr>
          <w:p w14:paraId="36142FAA" w14:textId="4DE496AC" w:rsidR="00DC3E3B" w:rsidRPr="00DC3E3B" w:rsidDel="00EB2FA9" w:rsidRDefault="00DC3E3B">
            <w:pPr>
              <w:pStyle w:val="NoSpacing"/>
              <w:jc w:val="both"/>
              <w:rPr>
                <w:del w:id="411" w:author="Hoyos Lopez, Daniela" w:date="2023-04-05T10:40:00Z"/>
                <w:rFonts w:eastAsia="Times New Roman" w:cstheme="minorHAnsi"/>
                <w:sz w:val="20"/>
                <w:szCs w:val="20"/>
              </w:rPr>
              <w:pPrChange w:id="412" w:author="Agarwal, Arpit" w:date="2023-04-03T13:32:00Z">
                <w:pPr/>
              </w:pPrChange>
            </w:pPr>
          </w:p>
        </w:tc>
      </w:tr>
      <w:tr w:rsidR="00DC3E3B" w:rsidRPr="00DC3E3B" w:rsidDel="00EB2FA9" w14:paraId="4565690F" w14:textId="59F4A9F8" w:rsidTr="00DC3E3B">
        <w:trPr>
          <w:trHeight w:val="300"/>
          <w:del w:id="413" w:author="Hoyos Lopez, Daniela" w:date="2023-04-05T10:40:00Z"/>
        </w:trPr>
        <w:tc>
          <w:tcPr>
            <w:tcW w:w="0" w:type="auto"/>
            <w:tcBorders>
              <w:top w:val="single" w:sz="8" w:space="0" w:color="auto"/>
              <w:left w:val="single" w:sz="8" w:space="0" w:color="auto"/>
              <w:bottom w:val="nil"/>
              <w:right w:val="nil"/>
            </w:tcBorders>
            <w:shd w:val="clear" w:color="000000" w:fill="000000"/>
            <w:vAlign w:val="center"/>
            <w:hideMark/>
          </w:tcPr>
          <w:p w14:paraId="11B21E03" w14:textId="46E42569" w:rsidR="00DC3E3B" w:rsidRPr="00DC3E3B" w:rsidDel="00EB2FA9" w:rsidRDefault="00DC3E3B">
            <w:pPr>
              <w:pStyle w:val="NoSpacing"/>
              <w:jc w:val="both"/>
              <w:rPr>
                <w:del w:id="414" w:author="Hoyos Lopez, Daniela" w:date="2023-04-05T10:40:00Z"/>
                <w:rFonts w:eastAsia="Times New Roman" w:cstheme="minorHAnsi"/>
                <w:b/>
                <w:bCs/>
                <w:color w:val="FFFFFF"/>
                <w:sz w:val="20"/>
                <w:szCs w:val="20"/>
              </w:rPr>
              <w:pPrChange w:id="415" w:author="Agarwal, Arpit" w:date="2023-04-03T13:32:00Z">
                <w:pPr/>
              </w:pPrChange>
            </w:pPr>
            <w:del w:id="416" w:author="Hoyos Lopez, Daniela" w:date="2023-04-05T10:40:00Z">
              <w:r w:rsidRPr="00DC3E3B" w:rsidDel="00EB2FA9">
                <w:rPr>
                  <w:rFonts w:eastAsia="Times New Roman" w:cstheme="minorHAnsi"/>
                  <w:b/>
                  <w:bCs/>
                  <w:color w:val="FFFFFF"/>
                  <w:sz w:val="20"/>
                  <w:szCs w:val="20"/>
                </w:rPr>
                <w:delText>METRICS</w:delText>
              </w:r>
            </w:del>
          </w:p>
        </w:tc>
        <w:tc>
          <w:tcPr>
            <w:tcW w:w="0" w:type="auto"/>
            <w:tcBorders>
              <w:top w:val="single" w:sz="8" w:space="0" w:color="auto"/>
              <w:left w:val="nil"/>
              <w:bottom w:val="nil"/>
              <w:right w:val="nil"/>
            </w:tcBorders>
            <w:shd w:val="clear" w:color="000000" w:fill="000000"/>
            <w:vAlign w:val="center"/>
            <w:hideMark/>
          </w:tcPr>
          <w:p w14:paraId="79361F38" w14:textId="66781F77" w:rsidR="00DC3E3B" w:rsidRPr="00DC3E3B" w:rsidDel="00EB2FA9" w:rsidRDefault="00DC3E3B">
            <w:pPr>
              <w:pStyle w:val="NoSpacing"/>
              <w:jc w:val="both"/>
              <w:rPr>
                <w:del w:id="417" w:author="Hoyos Lopez, Daniela" w:date="2023-04-05T10:40:00Z"/>
                <w:rFonts w:eastAsia="Times New Roman" w:cstheme="minorHAnsi"/>
                <w:b/>
                <w:bCs/>
                <w:color w:val="FFFFFF"/>
                <w:sz w:val="20"/>
                <w:szCs w:val="20"/>
              </w:rPr>
              <w:pPrChange w:id="418" w:author="Agarwal, Arpit" w:date="2023-04-03T13:32:00Z">
                <w:pPr>
                  <w:jc w:val="center"/>
                </w:pPr>
              </w:pPrChange>
            </w:pPr>
            <w:del w:id="419" w:author="Hoyos Lopez, Daniela" w:date="2023-04-05T10:40:00Z">
              <w:r w:rsidRPr="00DC3E3B" w:rsidDel="00EB2FA9">
                <w:rPr>
                  <w:rFonts w:eastAsia="Times New Roman" w:cstheme="minorHAnsi"/>
                  <w:b/>
                  <w:bCs/>
                  <w:color w:val="FFFFFF"/>
                  <w:sz w:val="20"/>
                  <w:szCs w:val="20"/>
                </w:rPr>
                <w:delText>UK</w:delText>
              </w:r>
            </w:del>
          </w:p>
        </w:tc>
        <w:tc>
          <w:tcPr>
            <w:tcW w:w="0" w:type="auto"/>
            <w:tcBorders>
              <w:top w:val="single" w:sz="8" w:space="0" w:color="auto"/>
              <w:left w:val="nil"/>
              <w:bottom w:val="nil"/>
              <w:right w:val="nil"/>
            </w:tcBorders>
            <w:shd w:val="clear" w:color="000000" w:fill="000000"/>
            <w:vAlign w:val="center"/>
            <w:hideMark/>
          </w:tcPr>
          <w:p w14:paraId="2C58A826" w14:textId="4C675467" w:rsidR="00DC3E3B" w:rsidRPr="00DC3E3B" w:rsidDel="00EB2FA9" w:rsidRDefault="00DC3E3B">
            <w:pPr>
              <w:pStyle w:val="NoSpacing"/>
              <w:jc w:val="both"/>
              <w:rPr>
                <w:del w:id="420" w:author="Hoyos Lopez, Daniela" w:date="2023-04-05T10:40:00Z"/>
                <w:rFonts w:eastAsia="Times New Roman" w:cstheme="minorHAnsi"/>
                <w:b/>
                <w:bCs/>
                <w:color w:val="FFFFFF"/>
                <w:sz w:val="20"/>
                <w:szCs w:val="20"/>
              </w:rPr>
              <w:pPrChange w:id="421" w:author="Agarwal, Arpit" w:date="2023-04-03T13:32:00Z">
                <w:pPr>
                  <w:jc w:val="center"/>
                </w:pPr>
              </w:pPrChange>
            </w:pPr>
            <w:del w:id="422" w:author="Hoyos Lopez, Daniela" w:date="2023-04-05T10:40:00Z">
              <w:r w:rsidRPr="00DC3E3B" w:rsidDel="00EB2FA9">
                <w:rPr>
                  <w:rFonts w:eastAsia="Times New Roman" w:cstheme="minorHAnsi"/>
                  <w:b/>
                  <w:bCs/>
                  <w:color w:val="FFFFFF"/>
                  <w:sz w:val="20"/>
                  <w:szCs w:val="20"/>
                </w:rPr>
                <w:delText> </w:delText>
              </w:r>
            </w:del>
          </w:p>
        </w:tc>
        <w:tc>
          <w:tcPr>
            <w:tcW w:w="0" w:type="auto"/>
            <w:tcBorders>
              <w:top w:val="single" w:sz="8" w:space="0" w:color="auto"/>
              <w:left w:val="nil"/>
              <w:bottom w:val="nil"/>
              <w:right w:val="nil"/>
            </w:tcBorders>
            <w:shd w:val="clear" w:color="000000" w:fill="000000"/>
            <w:noWrap/>
            <w:vAlign w:val="bottom"/>
            <w:hideMark/>
          </w:tcPr>
          <w:p w14:paraId="60377692" w14:textId="192D1097" w:rsidR="00DC3E3B" w:rsidRPr="00DC3E3B" w:rsidDel="00EB2FA9" w:rsidRDefault="00DC3E3B">
            <w:pPr>
              <w:pStyle w:val="NoSpacing"/>
              <w:jc w:val="both"/>
              <w:rPr>
                <w:del w:id="423" w:author="Hoyos Lopez, Daniela" w:date="2023-04-05T10:40:00Z"/>
                <w:rFonts w:eastAsia="Times New Roman" w:cstheme="minorHAnsi"/>
                <w:b/>
                <w:bCs/>
                <w:color w:val="FFFFFF"/>
                <w:sz w:val="20"/>
                <w:szCs w:val="20"/>
              </w:rPr>
              <w:pPrChange w:id="424" w:author="Agarwal, Arpit" w:date="2023-04-03T13:32:00Z">
                <w:pPr>
                  <w:jc w:val="center"/>
                </w:pPr>
              </w:pPrChange>
            </w:pPr>
            <w:del w:id="425" w:author="Hoyos Lopez, Daniela" w:date="2023-04-05T10:40:00Z">
              <w:r w:rsidRPr="00DC3E3B" w:rsidDel="00EB2FA9">
                <w:rPr>
                  <w:rFonts w:eastAsia="Times New Roman" w:cstheme="minorHAnsi"/>
                  <w:b/>
                  <w:bCs/>
                  <w:color w:val="FFFFFF"/>
                  <w:sz w:val="20"/>
                  <w:szCs w:val="20"/>
                </w:rPr>
                <w:delText>IE</w:delText>
              </w:r>
            </w:del>
          </w:p>
        </w:tc>
        <w:tc>
          <w:tcPr>
            <w:tcW w:w="0" w:type="auto"/>
            <w:tcBorders>
              <w:top w:val="single" w:sz="8" w:space="0" w:color="auto"/>
              <w:left w:val="nil"/>
              <w:bottom w:val="nil"/>
              <w:right w:val="nil"/>
            </w:tcBorders>
            <w:shd w:val="clear" w:color="000000" w:fill="000000"/>
            <w:noWrap/>
            <w:vAlign w:val="bottom"/>
            <w:hideMark/>
          </w:tcPr>
          <w:p w14:paraId="4ACCA4CB" w14:textId="320B1AD9" w:rsidR="00DC3E3B" w:rsidRPr="00DC3E3B" w:rsidDel="00EB2FA9" w:rsidRDefault="00DC3E3B">
            <w:pPr>
              <w:pStyle w:val="NoSpacing"/>
              <w:jc w:val="both"/>
              <w:rPr>
                <w:del w:id="426" w:author="Hoyos Lopez, Daniela" w:date="2023-04-05T10:40:00Z"/>
                <w:rFonts w:eastAsia="Times New Roman" w:cstheme="minorHAnsi"/>
                <w:b/>
                <w:bCs/>
                <w:color w:val="FFFFFF"/>
                <w:sz w:val="20"/>
                <w:szCs w:val="20"/>
              </w:rPr>
              <w:pPrChange w:id="427" w:author="Agarwal, Arpit" w:date="2023-04-03T13:32:00Z">
                <w:pPr>
                  <w:jc w:val="center"/>
                </w:pPr>
              </w:pPrChange>
            </w:pPr>
            <w:del w:id="428" w:author="Hoyos Lopez, Daniela" w:date="2023-04-05T10:40:00Z">
              <w:r w:rsidRPr="00DC3E3B" w:rsidDel="00EB2FA9">
                <w:rPr>
                  <w:rFonts w:eastAsia="Times New Roman" w:cstheme="minorHAnsi"/>
                  <w:b/>
                  <w:bCs/>
                  <w:color w:val="FFFFFF"/>
                  <w:sz w:val="20"/>
                  <w:szCs w:val="20"/>
                </w:rPr>
                <w:delText>MEU</w:delText>
              </w:r>
            </w:del>
          </w:p>
        </w:tc>
        <w:tc>
          <w:tcPr>
            <w:tcW w:w="0" w:type="auto"/>
            <w:tcBorders>
              <w:top w:val="single" w:sz="8" w:space="0" w:color="auto"/>
              <w:left w:val="nil"/>
              <w:bottom w:val="nil"/>
              <w:right w:val="nil"/>
            </w:tcBorders>
            <w:shd w:val="clear" w:color="000000" w:fill="000000"/>
            <w:noWrap/>
            <w:vAlign w:val="bottom"/>
            <w:hideMark/>
          </w:tcPr>
          <w:p w14:paraId="27DACCD9" w14:textId="19906762" w:rsidR="00DC3E3B" w:rsidRPr="00DC3E3B" w:rsidDel="00EB2FA9" w:rsidRDefault="00DC3E3B">
            <w:pPr>
              <w:pStyle w:val="NoSpacing"/>
              <w:jc w:val="both"/>
              <w:rPr>
                <w:del w:id="429" w:author="Hoyos Lopez, Daniela" w:date="2023-04-05T10:40:00Z"/>
                <w:rFonts w:eastAsia="Times New Roman" w:cstheme="minorHAnsi"/>
                <w:b/>
                <w:bCs/>
                <w:color w:val="FFFFFF"/>
                <w:sz w:val="20"/>
                <w:szCs w:val="20"/>
              </w:rPr>
              <w:pPrChange w:id="430" w:author="Agarwal, Arpit" w:date="2023-04-03T13:32:00Z">
                <w:pPr>
                  <w:jc w:val="center"/>
                </w:pPr>
              </w:pPrChange>
            </w:pPr>
            <w:del w:id="431" w:author="Hoyos Lopez, Daniela" w:date="2023-04-05T10:40:00Z">
              <w:r w:rsidRPr="00DC3E3B" w:rsidDel="00EB2FA9">
                <w:rPr>
                  <w:rFonts w:eastAsia="Times New Roman" w:cstheme="minorHAnsi"/>
                  <w:b/>
                  <w:bCs/>
                  <w:color w:val="FFFFFF"/>
                  <w:sz w:val="20"/>
                  <w:szCs w:val="20"/>
                </w:rPr>
                <w:delText>FR&amp;BE</w:delText>
              </w:r>
            </w:del>
          </w:p>
        </w:tc>
        <w:tc>
          <w:tcPr>
            <w:tcW w:w="0" w:type="auto"/>
            <w:tcBorders>
              <w:top w:val="single" w:sz="8" w:space="0" w:color="auto"/>
              <w:left w:val="nil"/>
              <w:bottom w:val="nil"/>
              <w:right w:val="nil"/>
            </w:tcBorders>
            <w:shd w:val="clear" w:color="000000" w:fill="000000"/>
            <w:noWrap/>
            <w:vAlign w:val="bottom"/>
            <w:hideMark/>
          </w:tcPr>
          <w:p w14:paraId="0FF17727" w14:textId="0E1A902E" w:rsidR="00DC3E3B" w:rsidRPr="00DC3E3B" w:rsidDel="00EB2FA9" w:rsidRDefault="00DC3E3B">
            <w:pPr>
              <w:pStyle w:val="NoSpacing"/>
              <w:jc w:val="both"/>
              <w:rPr>
                <w:del w:id="432" w:author="Hoyos Lopez, Daniela" w:date="2023-04-05T10:40:00Z"/>
                <w:rFonts w:eastAsia="Times New Roman" w:cstheme="minorHAnsi"/>
                <w:b/>
                <w:bCs/>
                <w:color w:val="FFFFFF"/>
                <w:sz w:val="20"/>
                <w:szCs w:val="20"/>
              </w:rPr>
              <w:pPrChange w:id="433" w:author="Agarwal, Arpit" w:date="2023-04-03T13:32:00Z">
                <w:pPr>
                  <w:jc w:val="center"/>
                </w:pPr>
              </w:pPrChange>
            </w:pPr>
            <w:del w:id="434" w:author="Hoyos Lopez, Daniela" w:date="2023-04-05T10:40:00Z">
              <w:r w:rsidRPr="00DC3E3B" w:rsidDel="00EB2FA9">
                <w:rPr>
                  <w:rFonts w:eastAsia="Times New Roman" w:cstheme="minorHAnsi"/>
                  <w:b/>
                  <w:bCs/>
                  <w:color w:val="FFFFFF"/>
                  <w:sz w:val="20"/>
                  <w:szCs w:val="20"/>
                </w:rPr>
                <w:delText>ES</w:delText>
              </w:r>
            </w:del>
          </w:p>
        </w:tc>
        <w:tc>
          <w:tcPr>
            <w:tcW w:w="0" w:type="auto"/>
            <w:tcBorders>
              <w:top w:val="single" w:sz="8" w:space="0" w:color="auto"/>
              <w:left w:val="nil"/>
              <w:bottom w:val="nil"/>
              <w:right w:val="single" w:sz="8" w:space="0" w:color="auto"/>
            </w:tcBorders>
            <w:shd w:val="clear" w:color="000000" w:fill="000000"/>
            <w:noWrap/>
            <w:vAlign w:val="bottom"/>
            <w:hideMark/>
          </w:tcPr>
          <w:p w14:paraId="3D74D03C" w14:textId="796605AD" w:rsidR="00DC3E3B" w:rsidRPr="00DC3E3B" w:rsidDel="00EB2FA9" w:rsidRDefault="00DC3E3B">
            <w:pPr>
              <w:pStyle w:val="NoSpacing"/>
              <w:jc w:val="both"/>
              <w:rPr>
                <w:del w:id="435" w:author="Hoyos Lopez, Daniela" w:date="2023-04-05T10:40:00Z"/>
                <w:rFonts w:eastAsia="Times New Roman" w:cstheme="minorHAnsi"/>
                <w:b/>
                <w:bCs/>
                <w:color w:val="FFFFFF"/>
                <w:sz w:val="20"/>
                <w:szCs w:val="20"/>
              </w:rPr>
              <w:pPrChange w:id="436" w:author="Agarwal, Arpit" w:date="2023-04-03T13:32:00Z">
                <w:pPr>
                  <w:jc w:val="center"/>
                </w:pPr>
              </w:pPrChange>
            </w:pPr>
            <w:del w:id="437" w:author="Hoyos Lopez, Daniela" w:date="2023-04-05T10:40:00Z">
              <w:r w:rsidRPr="00DC3E3B" w:rsidDel="00EB2FA9">
                <w:rPr>
                  <w:rFonts w:eastAsia="Times New Roman" w:cstheme="minorHAnsi"/>
                  <w:b/>
                  <w:bCs/>
                  <w:color w:val="FFFFFF"/>
                  <w:sz w:val="20"/>
                  <w:szCs w:val="20"/>
                </w:rPr>
                <w:delText>IT</w:delText>
              </w:r>
            </w:del>
          </w:p>
        </w:tc>
      </w:tr>
      <w:tr w:rsidR="00DC3E3B" w:rsidRPr="00DC3E3B" w:rsidDel="00EB2FA9" w14:paraId="68BBE44C" w14:textId="3605B097" w:rsidTr="00DC3E3B">
        <w:trPr>
          <w:trHeight w:val="300"/>
          <w:del w:id="438" w:author="Hoyos Lopez, Daniela" w:date="2023-04-05T10:40:00Z"/>
        </w:trPr>
        <w:tc>
          <w:tcPr>
            <w:tcW w:w="0" w:type="auto"/>
            <w:tcBorders>
              <w:top w:val="nil"/>
              <w:left w:val="single" w:sz="8" w:space="0" w:color="auto"/>
              <w:bottom w:val="nil"/>
              <w:right w:val="nil"/>
            </w:tcBorders>
            <w:shd w:val="clear" w:color="000000" w:fill="000000"/>
            <w:vAlign w:val="center"/>
            <w:hideMark/>
          </w:tcPr>
          <w:p w14:paraId="5E7C476E" w14:textId="424C6341" w:rsidR="00DC3E3B" w:rsidRPr="00DC3E3B" w:rsidDel="00EB2FA9" w:rsidRDefault="00DC3E3B">
            <w:pPr>
              <w:pStyle w:val="NoSpacing"/>
              <w:jc w:val="both"/>
              <w:rPr>
                <w:del w:id="439" w:author="Hoyos Lopez, Daniela" w:date="2023-04-05T10:40:00Z"/>
                <w:rFonts w:eastAsia="Times New Roman" w:cstheme="minorHAnsi"/>
                <w:b/>
                <w:bCs/>
                <w:color w:val="FFFFFF"/>
                <w:sz w:val="20"/>
                <w:szCs w:val="20"/>
              </w:rPr>
              <w:pPrChange w:id="440" w:author="Agarwal, Arpit" w:date="2023-04-03T13:32:00Z">
                <w:pPr/>
              </w:pPrChange>
            </w:pPr>
            <w:del w:id="441" w:author="Hoyos Lopez, Daniela" w:date="2023-04-05T10:40:00Z">
              <w:r w:rsidRPr="00DC3E3B" w:rsidDel="00EB2FA9">
                <w:rPr>
                  <w:rFonts w:eastAsia="Times New Roman" w:cstheme="minorHAnsi"/>
                  <w:b/>
                  <w:bCs/>
                  <w:color w:val="FFFFFF"/>
                  <w:sz w:val="20"/>
                  <w:szCs w:val="20"/>
                </w:rPr>
                <w:delText> </w:delText>
              </w:r>
            </w:del>
          </w:p>
        </w:tc>
        <w:tc>
          <w:tcPr>
            <w:tcW w:w="0" w:type="auto"/>
            <w:tcBorders>
              <w:top w:val="nil"/>
              <w:left w:val="nil"/>
              <w:bottom w:val="nil"/>
              <w:right w:val="nil"/>
            </w:tcBorders>
            <w:shd w:val="clear" w:color="000000" w:fill="000000"/>
            <w:vAlign w:val="center"/>
            <w:hideMark/>
          </w:tcPr>
          <w:p w14:paraId="60CD1EC6" w14:textId="1CA58BA0" w:rsidR="00DC3E3B" w:rsidRPr="00DC3E3B" w:rsidDel="00EB2FA9" w:rsidRDefault="00DC3E3B">
            <w:pPr>
              <w:pStyle w:val="NoSpacing"/>
              <w:jc w:val="both"/>
              <w:rPr>
                <w:del w:id="442" w:author="Hoyos Lopez, Daniela" w:date="2023-04-05T10:40:00Z"/>
                <w:rFonts w:eastAsia="Times New Roman" w:cstheme="minorHAnsi"/>
                <w:b/>
                <w:bCs/>
                <w:color w:val="FFFFFF"/>
                <w:sz w:val="20"/>
                <w:szCs w:val="20"/>
              </w:rPr>
              <w:pPrChange w:id="443" w:author="Agarwal, Arpit" w:date="2023-04-03T13:32:00Z">
                <w:pPr>
                  <w:jc w:val="center"/>
                </w:pPr>
              </w:pPrChange>
            </w:pPr>
            <w:del w:id="444" w:author="Hoyos Lopez, Daniela" w:date="2023-04-05T10:40:00Z">
              <w:r w:rsidRPr="00DC3E3B" w:rsidDel="00EB2FA9">
                <w:rPr>
                  <w:rFonts w:eastAsia="Times New Roman" w:cstheme="minorHAnsi"/>
                  <w:b/>
                  <w:bCs/>
                  <w:color w:val="FFFFFF"/>
                  <w:sz w:val="20"/>
                  <w:szCs w:val="20"/>
                </w:rPr>
                <w:delText>DSP1.0s</w:delText>
              </w:r>
            </w:del>
          </w:p>
        </w:tc>
        <w:tc>
          <w:tcPr>
            <w:tcW w:w="0" w:type="auto"/>
            <w:tcBorders>
              <w:top w:val="nil"/>
              <w:left w:val="nil"/>
              <w:bottom w:val="nil"/>
              <w:right w:val="nil"/>
            </w:tcBorders>
            <w:shd w:val="clear" w:color="000000" w:fill="000000"/>
            <w:vAlign w:val="center"/>
            <w:hideMark/>
          </w:tcPr>
          <w:p w14:paraId="38228DA3" w14:textId="56924107" w:rsidR="00DC3E3B" w:rsidRPr="00DC3E3B" w:rsidDel="00EB2FA9" w:rsidRDefault="00DC3E3B">
            <w:pPr>
              <w:pStyle w:val="NoSpacing"/>
              <w:jc w:val="both"/>
              <w:rPr>
                <w:del w:id="445" w:author="Hoyos Lopez, Daniela" w:date="2023-04-05T10:40:00Z"/>
                <w:rFonts w:eastAsia="Times New Roman" w:cstheme="minorHAnsi"/>
                <w:b/>
                <w:bCs/>
                <w:color w:val="FFFFFF"/>
                <w:sz w:val="20"/>
                <w:szCs w:val="20"/>
              </w:rPr>
              <w:pPrChange w:id="446" w:author="Agarwal, Arpit" w:date="2023-04-03T13:32:00Z">
                <w:pPr>
                  <w:jc w:val="center"/>
                </w:pPr>
              </w:pPrChange>
            </w:pPr>
            <w:del w:id="447" w:author="Hoyos Lopez, Daniela" w:date="2023-04-05T10:40:00Z">
              <w:r w:rsidRPr="00DC3E3B" w:rsidDel="00EB2FA9">
                <w:rPr>
                  <w:rFonts w:eastAsia="Times New Roman" w:cstheme="minorHAnsi"/>
                  <w:b/>
                  <w:bCs/>
                  <w:color w:val="FFFFFF"/>
                  <w:sz w:val="20"/>
                  <w:szCs w:val="20"/>
                </w:rPr>
                <w:delText>DSP2.0s</w:delText>
              </w:r>
            </w:del>
          </w:p>
        </w:tc>
        <w:tc>
          <w:tcPr>
            <w:tcW w:w="0" w:type="auto"/>
            <w:tcBorders>
              <w:top w:val="nil"/>
              <w:left w:val="nil"/>
              <w:bottom w:val="nil"/>
              <w:right w:val="nil"/>
            </w:tcBorders>
            <w:shd w:val="clear" w:color="000000" w:fill="000000"/>
            <w:noWrap/>
            <w:vAlign w:val="center"/>
            <w:hideMark/>
          </w:tcPr>
          <w:p w14:paraId="20A07BC9" w14:textId="70A55DB4" w:rsidR="00DC3E3B" w:rsidRPr="00DC3E3B" w:rsidDel="00EB2FA9" w:rsidRDefault="00DC3E3B">
            <w:pPr>
              <w:pStyle w:val="NoSpacing"/>
              <w:jc w:val="both"/>
              <w:rPr>
                <w:del w:id="448" w:author="Hoyos Lopez, Daniela" w:date="2023-04-05T10:40:00Z"/>
                <w:rFonts w:eastAsia="Times New Roman" w:cstheme="minorHAnsi"/>
                <w:b/>
                <w:bCs/>
                <w:color w:val="FFFFFF"/>
                <w:sz w:val="20"/>
                <w:szCs w:val="20"/>
              </w:rPr>
              <w:pPrChange w:id="449" w:author="Agarwal, Arpit" w:date="2023-04-03T13:32:00Z">
                <w:pPr>
                  <w:jc w:val="center"/>
                </w:pPr>
              </w:pPrChange>
            </w:pPr>
            <w:del w:id="450" w:author="Hoyos Lopez, Daniela" w:date="2023-04-05T10:40:00Z">
              <w:r w:rsidRPr="00DC3E3B" w:rsidDel="00EB2FA9">
                <w:rPr>
                  <w:rFonts w:eastAsia="Times New Roman" w:cstheme="minorHAnsi"/>
                  <w:b/>
                  <w:bCs/>
                  <w:color w:val="FFFFFF"/>
                  <w:sz w:val="20"/>
                  <w:szCs w:val="20"/>
                </w:rPr>
                <w:delText>ALL DSPs</w:delText>
              </w:r>
            </w:del>
          </w:p>
        </w:tc>
        <w:tc>
          <w:tcPr>
            <w:tcW w:w="0" w:type="auto"/>
            <w:tcBorders>
              <w:top w:val="nil"/>
              <w:left w:val="nil"/>
              <w:bottom w:val="nil"/>
              <w:right w:val="nil"/>
            </w:tcBorders>
            <w:shd w:val="clear" w:color="000000" w:fill="000000"/>
            <w:noWrap/>
            <w:vAlign w:val="center"/>
            <w:hideMark/>
          </w:tcPr>
          <w:p w14:paraId="47B99221" w14:textId="4F3E3413" w:rsidR="00DC3E3B" w:rsidRPr="00DC3E3B" w:rsidDel="00EB2FA9" w:rsidRDefault="00DC3E3B">
            <w:pPr>
              <w:pStyle w:val="NoSpacing"/>
              <w:jc w:val="both"/>
              <w:rPr>
                <w:del w:id="451" w:author="Hoyos Lopez, Daniela" w:date="2023-04-05T10:40:00Z"/>
                <w:rFonts w:eastAsia="Times New Roman" w:cstheme="minorHAnsi"/>
                <w:b/>
                <w:bCs/>
                <w:color w:val="FFFFFF"/>
                <w:sz w:val="20"/>
                <w:szCs w:val="20"/>
              </w:rPr>
              <w:pPrChange w:id="452" w:author="Agarwal, Arpit" w:date="2023-04-03T13:32:00Z">
                <w:pPr>
                  <w:jc w:val="center"/>
                </w:pPr>
              </w:pPrChange>
            </w:pPr>
            <w:del w:id="453" w:author="Hoyos Lopez, Daniela" w:date="2023-04-05T10:40:00Z">
              <w:r w:rsidRPr="00DC3E3B" w:rsidDel="00EB2FA9">
                <w:rPr>
                  <w:rFonts w:eastAsia="Times New Roman" w:cstheme="minorHAnsi"/>
                  <w:b/>
                  <w:bCs/>
                  <w:color w:val="FFFFFF"/>
                  <w:sz w:val="20"/>
                  <w:szCs w:val="20"/>
                </w:rPr>
                <w:delText>ALL DSPs</w:delText>
              </w:r>
            </w:del>
          </w:p>
        </w:tc>
        <w:tc>
          <w:tcPr>
            <w:tcW w:w="0" w:type="auto"/>
            <w:tcBorders>
              <w:top w:val="nil"/>
              <w:left w:val="nil"/>
              <w:bottom w:val="nil"/>
              <w:right w:val="nil"/>
            </w:tcBorders>
            <w:shd w:val="clear" w:color="000000" w:fill="000000"/>
            <w:noWrap/>
            <w:vAlign w:val="center"/>
            <w:hideMark/>
          </w:tcPr>
          <w:p w14:paraId="3527DA19" w14:textId="329DFE8D" w:rsidR="00DC3E3B" w:rsidRPr="00DC3E3B" w:rsidDel="00EB2FA9" w:rsidRDefault="00DC3E3B">
            <w:pPr>
              <w:pStyle w:val="NoSpacing"/>
              <w:jc w:val="both"/>
              <w:rPr>
                <w:del w:id="454" w:author="Hoyos Lopez, Daniela" w:date="2023-04-05T10:40:00Z"/>
                <w:rFonts w:eastAsia="Times New Roman" w:cstheme="minorHAnsi"/>
                <w:b/>
                <w:bCs/>
                <w:color w:val="FFFFFF"/>
                <w:sz w:val="20"/>
                <w:szCs w:val="20"/>
              </w:rPr>
              <w:pPrChange w:id="455" w:author="Agarwal, Arpit" w:date="2023-04-03T13:32:00Z">
                <w:pPr>
                  <w:jc w:val="center"/>
                </w:pPr>
              </w:pPrChange>
            </w:pPr>
            <w:del w:id="456" w:author="Hoyos Lopez, Daniela" w:date="2023-04-05T10:40:00Z">
              <w:r w:rsidRPr="00DC3E3B" w:rsidDel="00EB2FA9">
                <w:rPr>
                  <w:rFonts w:eastAsia="Times New Roman" w:cstheme="minorHAnsi"/>
                  <w:b/>
                  <w:bCs/>
                  <w:color w:val="FFFFFF"/>
                  <w:sz w:val="20"/>
                  <w:szCs w:val="20"/>
                </w:rPr>
                <w:delText>ALL DSPs</w:delText>
              </w:r>
            </w:del>
          </w:p>
        </w:tc>
        <w:tc>
          <w:tcPr>
            <w:tcW w:w="0" w:type="auto"/>
            <w:tcBorders>
              <w:top w:val="nil"/>
              <w:left w:val="nil"/>
              <w:bottom w:val="nil"/>
              <w:right w:val="nil"/>
            </w:tcBorders>
            <w:shd w:val="clear" w:color="000000" w:fill="000000"/>
            <w:noWrap/>
            <w:vAlign w:val="center"/>
            <w:hideMark/>
          </w:tcPr>
          <w:p w14:paraId="54E6D051" w14:textId="670DAB0B" w:rsidR="00DC3E3B" w:rsidRPr="00DC3E3B" w:rsidDel="00EB2FA9" w:rsidRDefault="00DC3E3B">
            <w:pPr>
              <w:pStyle w:val="NoSpacing"/>
              <w:jc w:val="both"/>
              <w:rPr>
                <w:del w:id="457" w:author="Hoyos Lopez, Daniela" w:date="2023-04-05T10:40:00Z"/>
                <w:rFonts w:eastAsia="Times New Roman" w:cstheme="minorHAnsi"/>
                <w:b/>
                <w:bCs/>
                <w:color w:val="FFFFFF"/>
                <w:sz w:val="20"/>
                <w:szCs w:val="20"/>
              </w:rPr>
              <w:pPrChange w:id="458" w:author="Agarwal, Arpit" w:date="2023-04-03T13:32:00Z">
                <w:pPr>
                  <w:jc w:val="center"/>
                </w:pPr>
              </w:pPrChange>
            </w:pPr>
            <w:del w:id="459" w:author="Hoyos Lopez, Daniela" w:date="2023-04-05T10:40:00Z">
              <w:r w:rsidRPr="00DC3E3B" w:rsidDel="00EB2FA9">
                <w:rPr>
                  <w:rFonts w:eastAsia="Times New Roman" w:cstheme="minorHAnsi"/>
                  <w:b/>
                  <w:bCs/>
                  <w:color w:val="FFFFFF"/>
                  <w:sz w:val="20"/>
                  <w:szCs w:val="20"/>
                </w:rPr>
                <w:delText>ALL DSPs</w:delText>
              </w:r>
            </w:del>
          </w:p>
        </w:tc>
        <w:tc>
          <w:tcPr>
            <w:tcW w:w="0" w:type="auto"/>
            <w:tcBorders>
              <w:top w:val="nil"/>
              <w:left w:val="nil"/>
              <w:bottom w:val="nil"/>
              <w:right w:val="nil"/>
            </w:tcBorders>
            <w:shd w:val="clear" w:color="000000" w:fill="000000"/>
            <w:noWrap/>
            <w:vAlign w:val="center"/>
            <w:hideMark/>
          </w:tcPr>
          <w:p w14:paraId="35D28818" w14:textId="2D1FBF96" w:rsidR="00DC3E3B" w:rsidRPr="00DC3E3B" w:rsidDel="00EB2FA9" w:rsidRDefault="00DC3E3B">
            <w:pPr>
              <w:pStyle w:val="NoSpacing"/>
              <w:jc w:val="both"/>
              <w:rPr>
                <w:del w:id="460" w:author="Hoyos Lopez, Daniela" w:date="2023-04-05T10:40:00Z"/>
                <w:rFonts w:eastAsia="Times New Roman" w:cstheme="minorHAnsi"/>
                <w:b/>
                <w:bCs/>
                <w:color w:val="FFFFFF"/>
                <w:sz w:val="20"/>
                <w:szCs w:val="20"/>
              </w:rPr>
              <w:pPrChange w:id="461" w:author="Agarwal, Arpit" w:date="2023-04-03T13:32:00Z">
                <w:pPr>
                  <w:jc w:val="center"/>
                </w:pPr>
              </w:pPrChange>
            </w:pPr>
            <w:del w:id="462" w:author="Hoyos Lopez, Daniela" w:date="2023-04-05T10:40:00Z">
              <w:r w:rsidRPr="00DC3E3B" w:rsidDel="00EB2FA9">
                <w:rPr>
                  <w:rFonts w:eastAsia="Times New Roman" w:cstheme="minorHAnsi"/>
                  <w:b/>
                  <w:bCs/>
                  <w:color w:val="FFFFFF"/>
                  <w:sz w:val="20"/>
                  <w:szCs w:val="20"/>
                </w:rPr>
                <w:delText>ALL DSPs</w:delText>
              </w:r>
            </w:del>
          </w:p>
        </w:tc>
      </w:tr>
      <w:tr w:rsidR="00DC3E3B" w:rsidRPr="00DC3E3B" w:rsidDel="00EB2FA9" w14:paraId="379FCA4E" w14:textId="310FC8CF" w:rsidTr="00DC3E3B">
        <w:trPr>
          <w:trHeight w:val="300"/>
          <w:del w:id="463" w:author="Hoyos Lopez, Daniela" w:date="2023-04-05T10:40:00Z"/>
        </w:trPr>
        <w:tc>
          <w:tcPr>
            <w:tcW w:w="0" w:type="auto"/>
            <w:tcBorders>
              <w:top w:val="nil"/>
              <w:left w:val="single" w:sz="8" w:space="0" w:color="auto"/>
              <w:bottom w:val="nil"/>
              <w:right w:val="nil"/>
            </w:tcBorders>
            <w:shd w:val="clear" w:color="000000" w:fill="D9D9D9"/>
            <w:noWrap/>
            <w:vAlign w:val="bottom"/>
            <w:hideMark/>
          </w:tcPr>
          <w:p w14:paraId="0B3220D0" w14:textId="25550574" w:rsidR="00DC3E3B" w:rsidRPr="00DC3E3B" w:rsidDel="00EB2FA9" w:rsidRDefault="00DC3E3B">
            <w:pPr>
              <w:pStyle w:val="NoSpacing"/>
              <w:jc w:val="both"/>
              <w:rPr>
                <w:del w:id="464" w:author="Hoyos Lopez, Daniela" w:date="2023-04-05T10:40:00Z"/>
                <w:rFonts w:eastAsia="Times New Roman" w:cstheme="minorHAnsi"/>
                <w:sz w:val="20"/>
                <w:szCs w:val="20"/>
              </w:rPr>
              <w:pPrChange w:id="465" w:author="Agarwal, Arpit" w:date="2023-04-03T13:32:00Z">
                <w:pPr/>
              </w:pPrChange>
            </w:pPr>
            <w:del w:id="466" w:author="Hoyos Lopez, Daniela" w:date="2023-04-05T10:40:00Z">
              <w:r w:rsidRPr="00DC3E3B" w:rsidDel="00EB2FA9">
                <w:rPr>
                  <w:rFonts w:eastAsia="Times New Roman" w:cstheme="minorHAnsi"/>
                  <w:sz w:val="20"/>
                  <w:szCs w:val="20"/>
                </w:rPr>
                <w:delText>Safety</w:delText>
              </w:r>
            </w:del>
          </w:p>
        </w:tc>
        <w:tc>
          <w:tcPr>
            <w:tcW w:w="0" w:type="auto"/>
            <w:tcBorders>
              <w:top w:val="nil"/>
              <w:left w:val="nil"/>
              <w:bottom w:val="nil"/>
              <w:right w:val="nil"/>
            </w:tcBorders>
            <w:shd w:val="clear" w:color="000000" w:fill="D9D9D9"/>
            <w:noWrap/>
            <w:vAlign w:val="bottom"/>
            <w:hideMark/>
          </w:tcPr>
          <w:p w14:paraId="1D217FF1" w14:textId="405676E2" w:rsidR="00DC3E3B" w:rsidRPr="00DC3E3B" w:rsidDel="00EB2FA9" w:rsidRDefault="00DC3E3B">
            <w:pPr>
              <w:pStyle w:val="NoSpacing"/>
              <w:jc w:val="both"/>
              <w:rPr>
                <w:del w:id="467" w:author="Hoyos Lopez, Daniela" w:date="2023-04-05T10:40:00Z"/>
                <w:rFonts w:eastAsia="Times New Roman" w:cstheme="minorHAnsi"/>
                <w:sz w:val="20"/>
                <w:szCs w:val="20"/>
              </w:rPr>
              <w:pPrChange w:id="468" w:author="Agarwal, Arpit" w:date="2023-04-03T13:32:00Z">
                <w:pPr>
                  <w:jc w:val="right"/>
                </w:pPr>
              </w:pPrChange>
            </w:pPr>
            <w:del w:id="469" w:author="Hoyos Lopez, Daniela" w:date="2023-04-05T10:40:00Z">
              <w:r w:rsidRPr="00DC3E3B" w:rsidDel="00EB2FA9">
                <w:rPr>
                  <w:rFonts w:eastAsia="Times New Roman" w:cstheme="minorHAnsi"/>
                  <w:sz w:val="20"/>
                  <w:szCs w:val="20"/>
                </w:rPr>
                <w:delText>30.00</w:delText>
              </w:r>
            </w:del>
          </w:p>
        </w:tc>
        <w:tc>
          <w:tcPr>
            <w:tcW w:w="0" w:type="auto"/>
            <w:tcBorders>
              <w:top w:val="nil"/>
              <w:left w:val="nil"/>
              <w:bottom w:val="nil"/>
              <w:right w:val="nil"/>
            </w:tcBorders>
            <w:shd w:val="clear" w:color="000000" w:fill="D9D9D9"/>
            <w:noWrap/>
            <w:vAlign w:val="bottom"/>
            <w:hideMark/>
          </w:tcPr>
          <w:p w14:paraId="2935F2C1" w14:textId="4D3471A5" w:rsidR="00DC3E3B" w:rsidRPr="00DC3E3B" w:rsidDel="00EB2FA9" w:rsidRDefault="00DC3E3B">
            <w:pPr>
              <w:pStyle w:val="NoSpacing"/>
              <w:jc w:val="both"/>
              <w:rPr>
                <w:del w:id="470" w:author="Hoyos Lopez, Daniela" w:date="2023-04-05T10:40:00Z"/>
                <w:rFonts w:eastAsia="Times New Roman" w:cstheme="minorHAnsi"/>
                <w:sz w:val="20"/>
                <w:szCs w:val="20"/>
              </w:rPr>
              <w:pPrChange w:id="471" w:author="Agarwal, Arpit" w:date="2023-04-03T13:32:00Z">
                <w:pPr>
                  <w:jc w:val="right"/>
                </w:pPr>
              </w:pPrChange>
            </w:pPr>
            <w:del w:id="472" w:author="Hoyos Lopez, Daniela" w:date="2023-04-05T10:40:00Z">
              <w:r w:rsidRPr="00DC3E3B" w:rsidDel="00EB2FA9">
                <w:rPr>
                  <w:rFonts w:eastAsia="Times New Roman" w:cstheme="minorHAnsi"/>
                  <w:sz w:val="20"/>
                  <w:szCs w:val="20"/>
                </w:rPr>
                <w:delText>30.00</w:delText>
              </w:r>
            </w:del>
          </w:p>
        </w:tc>
        <w:tc>
          <w:tcPr>
            <w:tcW w:w="0" w:type="auto"/>
            <w:tcBorders>
              <w:top w:val="nil"/>
              <w:left w:val="nil"/>
              <w:bottom w:val="nil"/>
              <w:right w:val="nil"/>
            </w:tcBorders>
            <w:shd w:val="clear" w:color="000000" w:fill="D9D9D9"/>
            <w:noWrap/>
            <w:vAlign w:val="bottom"/>
            <w:hideMark/>
          </w:tcPr>
          <w:p w14:paraId="15AEA46B" w14:textId="3136FF14" w:rsidR="00DC3E3B" w:rsidRPr="00DC3E3B" w:rsidDel="00EB2FA9" w:rsidRDefault="00DC3E3B">
            <w:pPr>
              <w:pStyle w:val="NoSpacing"/>
              <w:jc w:val="both"/>
              <w:rPr>
                <w:del w:id="473" w:author="Hoyos Lopez, Daniela" w:date="2023-04-05T10:40:00Z"/>
                <w:rFonts w:eastAsia="Times New Roman" w:cstheme="minorHAnsi"/>
                <w:sz w:val="20"/>
                <w:szCs w:val="20"/>
              </w:rPr>
              <w:pPrChange w:id="474" w:author="Agarwal, Arpit" w:date="2023-04-03T13:32:00Z">
                <w:pPr>
                  <w:jc w:val="right"/>
                </w:pPr>
              </w:pPrChange>
            </w:pPr>
            <w:del w:id="475" w:author="Hoyos Lopez, Daniela" w:date="2023-04-05T10:40:00Z">
              <w:r w:rsidRPr="00DC3E3B" w:rsidDel="00EB2FA9">
                <w:rPr>
                  <w:rFonts w:eastAsia="Times New Roman" w:cstheme="minorHAnsi"/>
                  <w:sz w:val="20"/>
                  <w:szCs w:val="20"/>
                </w:rPr>
                <w:delText>30.00</w:delText>
              </w:r>
            </w:del>
          </w:p>
        </w:tc>
        <w:tc>
          <w:tcPr>
            <w:tcW w:w="0" w:type="auto"/>
            <w:tcBorders>
              <w:top w:val="nil"/>
              <w:left w:val="nil"/>
              <w:bottom w:val="nil"/>
              <w:right w:val="nil"/>
            </w:tcBorders>
            <w:shd w:val="clear" w:color="000000" w:fill="D9D9D9"/>
            <w:noWrap/>
            <w:vAlign w:val="bottom"/>
            <w:hideMark/>
          </w:tcPr>
          <w:p w14:paraId="67E6493A" w14:textId="476EC105" w:rsidR="00DC3E3B" w:rsidRPr="00DC3E3B" w:rsidDel="00EB2FA9" w:rsidRDefault="00DC3E3B">
            <w:pPr>
              <w:pStyle w:val="NoSpacing"/>
              <w:jc w:val="both"/>
              <w:rPr>
                <w:del w:id="476" w:author="Hoyos Lopez, Daniela" w:date="2023-04-05T10:40:00Z"/>
                <w:rFonts w:eastAsia="Times New Roman" w:cstheme="minorHAnsi"/>
                <w:sz w:val="20"/>
                <w:szCs w:val="20"/>
              </w:rPr>
              <w:pPrChange w:id="477" w:author="Agarwal, Arpit" w:date="2023-04-03T13:32:00Z">
                <w:pPr>
                  <w:jc w:val="right"/>
                </w:pPr>
              </w:pPrChange>
            </w:pPr>
            <w:del w:id="478" w:author="Hoyos Lopez, Daniela" w:date="2023-04-05T10:40:00Z">
              <w:r w:rsidRPr="00DC3E3B" w:rsidDel="00EB2FA9">
                <w:rPr>
                  <w:rFonts w:eastAsia="Times New Roman" w:cstheme="minorHAnsi"/>
                  <w:sz w:val="20"/>
                  <w:szCs w:val="20"/>
                </w:rPr>
                <w:delText>30.00</w:delText>
              </w:r>
            </w:del>
          </w:p>
        </w:tc>
        <w:tc>
          <w:tcPr>
            <w:tcW w:w="0" w:type="auto"/>
            <w:tcBorders>
              <w:top w:val="nil"/>
              <w:left w:val="nil"/>
              <w:bottom w:val="nil"/>
              <w:right w:val="nil"/>
            </w:tcBorders>
            <w:shd w:val="clear" w:color="000000" w:fill="D9D9D9"/>
            <w:noWrap/>
            <w:vAlign w:val="bottom"/>
            <w:hideMark/>
          </w:tcPr>
          <w:p w14:paraId="0894244B" w14:textId="4A98BB39" w:rsidR="00DC3E3B" w:rsidRPr="00DC3E3B" w:rsidDel="00EB2FA9" w:rsidRDefault="00DC3E3B">
            <w:pPr>
              <w:pStyle w:val="NoSpacing"/>
              <w:jc w:val="both"/>
              <w:rPr>
                <w:del w:id="479" w:author="Hoyos Lopez, Daniela" w:date="2023-04-05T10:40:00Z"/>
                <w:rFonts w:eastAsia="Times New Roman" w:cstheme="minorHAnsi"/>
                <w:sz w:val="20"/>
                <w:szCs w:val="20"/>
              </w:rPr>
              <w:pPrChange w:id="480" w:author="Agarwal, Arpit" w:date="2023-04-03T13:32:00Z">
                <w:pPr>
                  <w:jc w:val="right"/>
                </w:pPr>
              </w:pPrChange>
            </w:pPr>
            <w:del w:id="481" w:author="Hoyos Lopez, Daniela" w:date="2023-04-05T10:40:00Z">
              <w:r w:rsidRPr="00DC3E3B" w:rsidDel="00EB2FA9">
                <w:rPr>
                  <w:rFonts w:eastAsia="Times New Roman" w:cstheme="minorHAnsi"/>
                  <w:sz w:val="20"/>
                  <w:szCs w:val="20"/>
                </w:rPr>
                <w:delText>30.00</w:delText>
              </w:r>
            </w:del>
          </w:p>
        </w:tc>
        <w:tc>
          <w:tcPr>
            <w:tcW w:w="0" w:type="auto"/>
            <w:tcBorders>
              <w:top w:val="nil"/>
              <w:left w:val="nil"/>
              <w:bottom w:val="nil"/>
              <w:right w:val="nil"/>
            </w:tcBorders>
            <w:shd w:val="clear" w:color="000000" w:fill="D9D9D9"/>
            <w:noWrap/>
            <w:vAlign w:val="bottom"/>
            <w:hideMark/>
          </w:tcPr>
          <w:p w14:paraId="36410C24" w14:textId="79B2DCC4" w:rsidR="00DC3E3B" w:rsidRPr="00DC3E3B" w:rsidDel="00EB2FA9" w:rsidRDefault="00DC3E3B">
            <w:pPr>
              <w:pStyle w:val="NoSpacing"/>
              <w:jc w:val="both"/>
              <w:rPr>
                <w:del w:id="482" w:author="Hoyos Lopez, Daniela" w:date="2023-04-05T10:40:00Z"/>
                <w:rFonts w:eastAsia="Times New Roman" w:cstheme="minorHAnsi"/>
                <w:sz w:val="20"/>
                <w:szCs w:val="20"/>
              </w:rPr>
              <w:pPrChange w:id="483" w:author="Agarwal, Arpit" w:date="2023-04-03T13:32:00Z">
                <w:pPr>
                  <w:jc w:val="right"/>
                </w:pPr>
              </w:pPrChange>
            </w:pPr>
            <w:del w:id="484" w:author="Hoyos Lopez, Daniela" w:date="2023-04-05T10:40:00Z">
              <w:r w:rsidRPr="00DC3E3B" w:rsidDel="00EB2FA9">
                <w:rPr>
                  <w:rFonts w:eastAsia="Times New Roman" w:cstheme="minorHAnsi"/>
                  <w:sz w:val="20"/>
                  <w:szCs w:val="20"/>
                </w:rPr>
                <w:delText>35.00</w:delText>
              </w:r>
            </w:del>
          </w:p>
        </w:tc>
        <w:tc>
          <w:tcPr>
            <w:tcW w:w="0" w:type="auto"/>
            <w:tcBorders>
              <w:top w:val="nil"/>
              <w:left w:val="nil"/>
              <w:bottom w:val="nil"/>
              <w:right w:val="single" w:sz="8" w:space="0" w:color="auto"/>
            </w:tcBorders>
            <w:shd w:val="clear" w:color="000000" w:fill="D9D9D9"/>
            <w:noWrap/>
            <w:vAlign w:val="bottom"/>
            <w:hideMark/>
          </w:tcPr>
          <w:p w14:paraId="787B9213" w14:textId="01EE611A" w:rsidR="00DC3E3B" w:rsidRPr="00DC3E3B" w:rsidDel="00EB2FA9" w:rsidRDefault="00DC3E3B">
            <w:pPr>
              <w:pStyle w:val="NoSpacing"/>
              <w:jc w:val="both"/>
              <w:rPr>
                <w:del w:id="485" w:author="Hoyos Lopez, Daniela" w:date="2023-04-05T10:40:00Z"/>
                <w:rFonts w:eastAsia="Times New Roman" w:cstheme="minorHAnsi"/>
                <w:sz w:val="20"/>
                <w:szCs w:val="20"/>
              </w:rPr>
              <w:pPrChange w:id="486" w:author="Agarwal, Arpit" w:date="2023-04-03T13:32:00Z">
                <w:pPr>
                  <w:jc w:val="right"/>
                </w:pPr>
              </w:pPrChange>
            </w:pPr>
            <w:del w:id="487" w:author="Hoyos Lopez, Daniela" w:date="2023-04-05T10:40:00Z">
              <w:r w:rsidRPr="00DC3E3B" w:rsidDel="00EB2FA9">
                <w:rPr>
                  <w:rFonts w:eastAsia="Times New Roman" w:cstheme="minorHAnsi"/>
                  <w:sz w:val="20"/>
                  <w:szCs w:val="20"/>
                </w:rPr>
                <w:delText>20.00</w:delText>
              </w:r>
            </w:del>
          </w:p>
        </w:tc>
      </w:tr>
      <w:tr w:rsidR="00DC3E3B" w:rsidRPr="00DC3E3B" w:rsidDel="00EB2FA9" w14:paraId="4AA62268" w14:textId="5FCE0F06" w:rsidTr="00DC3E3B">
        <w:trPr>
          <w:trHeight w:val="300"/>
          <w:del w:id="488"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0820DF4B" w14:textId="6124734E" w:rsidR="00DC3E3B" w:rsidRPr="00DC3E3B" w:rsidDel="00EB2FA9" w:rsidRDefault="00DC3E3B">
            <w:pPr>
              <w:pStyle w:val="NoSpacing"/>
              <w:jc w:val="both"/>
              <w:rPr>
                <w:del w:id="489" w:author="Hoyos Lopez, Daniela" w:date="2023-04-05T10:40:00Z"/>
                <w:rFonts w:eastAsia="Times New Roman" w:cstheme="minorHAnsi"/>
                <w:sz w:val="20"/>
                <w:szCs w:val="20"/>
              </w:rPr>
              <w:pPrChange w:id="490" w:author="Agarwal, Arpit" w:date="2023-04-03T13:32:00Z">
                <w:pPr/>
              </w:pPrChange>
            </w:pPr>
            <w:del w:id="491" w:author="Hoyos Lopez, Daniela" w:date="2023-04-05T10:40:00Z">
              <w:r w:rsidRPr="00DC3E3B" w:rsidDel="00EB2FA9">
                <w:rPr>
                  <w:rFonts w:eastAsia="Times New Roman" w:cstheme="minorHAnsi"/>
                  <w:sz w:val="20"/>
                  <w:szCs w:val="20"/>
                </w:rPr>
                <w:delText>Vehicle Safety Audit (VSA)</w:delText>
              </w:r>
            </w:del>
          </w:p>
        </w:tc>
        <w:tc>
          <w:tcPr>
            <w:tcW w:w="0" w:type="auto"/>
            <w:tcBorders>
              <w:top w:val="nil"/>
              <w:left w:val="nil"/>
              <w:bottom w:val="nil"/>
              <w:right w:val="nil"/>
            </w:tcBorders>
            <w:shd w:val="clear" w:color="auto" w:fill="auto"/>
            <w:noWrap/>
            <w:vAlign w:val="bottom"/>
            <w:hideMark/>
          </w:tcPr>
          <w:p w14:paraId="7022E243" w14:textId="1751AB3B" w:rsidR="00DC3E3B" w:rsidRPr="00DC3E3B" w:rsidDel="00EB2FA9" w:rsidRDefault="00DC3E3B">
            <w:pPr>
              <w:pStyle w:val="NoSpacing"/>
              <w:jc w:val="both"/>
              <w:rPr>
                <w:del w:id="492" w:author="Hoyos Lopez, Daniela" w:date="2023-04-05T10:40:00Z"/>
                <w:rFonts w:eastAsia="Times New Roman" w:cstheme="minorHAnsi"/>
                <w:sz w:val="20"/>
                <w:szCs w:val="20"/>
              </w:rPr>
              <w:pPrChange w:id="493" w:author="Agarwal, Arpit" w:date="2023-04-03T13:32:00Z">
                <w:pPr>
                  <w:jc w:val="right"/>
                </w:pPr>
              </w:pPrChange>
            </w:pPr>
            <w:del w:id="494"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054F1004" w14:textId="577D978B" w:rsidR="00DC3E3B" w:rsidRPr="00DC3E3B" w:rsidDel="00EB2FA9" w:rsidRDefault="00DC3E3B">
            <w:pPr>
              <w:pStyle w:val="NoSpacing"/>
              <w:jc w:val="both"/>
              <w:rPr>
                <w:del w:id="495" w:author="Hoyos Lopez, Daniela" w:date="2023-04-05T10:40:00Z"/>
                <w:rFonts w:eastAsia="Times New Roman" w:cstheme="minorHAnsi"/>
                <w:sz w:val="20"/>
                <w:szCs w:val="20"/>
              </w:rPr>
              <w:pPrChange w:id="496" w:author="Agarwal, Arpit" w:date="2023-04-03T13:32:00Z">
                <w:pPr>
                  <w:jc w:val="right"/>
                </w:pPr>
              </w:pPrChange>
            </w:pPr>
            <w:del w:id="497"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45261DAE" w14:textId="0AECC6A6" w:rsidR="00DC3E3B" w:rsidRPr="00DC3E3B" w:rsidDel="00EB2FA9" w:rsidRDefault="00DC3E3B">
            <w:pPr>
              <w:pStyle w:val="NoSpacing"/>
              <w:jc w:val="both"/>
              <w:rPr>
                <w:del w:id="498" w:author="Hoyos Lopez, Daniela" w:date="2023-04-05T10:40:00Z"/>
                <w:rFonts w:eastAsia="Times New Roman" w:cstheme="minorHAnsi"/>
                <w:sz w:val="20"/>
                <w:szCs w:val="20"/>
              </w:rPr>
              <w:pPrChange w:id="499" w:author="Agarwal, Arpit" w:date="2023-04-03T13:32:00Z">
                <w:pPr>
                  <w:jc w:val="right"/>
                </w:pPr>
              </w:pPrChange>
            </w:pPr>
            <w:del w:id="500"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624D66D6" w14:textId="279EC87E" w:rsidR="00DC3E3B" w:rsidRPr="00DC3E3B" w:rsidDel="00EB2FA9" w:rsidRDefault="00DC3E3B">
            <w:pPr>
              <w:pStyle w:val="NoSpacing"/>
              <w:jc w:val="both"/>
              <w:rPr>
                <w:del w:id="501" w:author="Hoyos Lopez, Daniela" w:date="2023-04-05T10:40:00Z"/>
                <w:rFonts w:eastAsia="Times New Roman" w:cstheme="minorHAnsi"/>
                <w:sz w:val="20"/>
                <w:szCs w:val="20"/>
              </w:rPr>
              <w:pPrChange w:id="502" w:author="Agarwal, Arpit" w:date="2023-04-03T13:32:00Z">
                <w:pPr>
                  <w:jc w:val="right"/>
                </w:pPr>
              </w:pPrChange>
            </w:pPr>
            <w:del w:id="503"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4E6F1CA6" w14:textId="387E32AF" w:rsidR="00DC3E3B" w:rsidRPr="00DC3E3B" w:rsidDel="00EB2FA9" w:rsidRDefault="00DC3E3B">
            <w:pPr>
              <w:pStyle w:val="NoSpacing"/>
              <w:jc w:val="both"/>
              <w:rPr>
                <w:del w:id="504" w:author="Hoyos Lopez, Daniela" w:date="2023-04-05T10:40:00Z"/>
                <w:rFonts w:eastAsia="Times New Roman" w:cstheme="minorHAnsi"/>
                <w:sz w:val="20"/>
                <w:szCs w:val="20"/>
              </w:rPr>
              <w:pPrChange w:id="505" w:author="Agarwal, Arpit" w:date="2023-04-03T13:32:00Z">
                <w:pPr>
                  <w:jc w:val="right"/>
                </w:pPr>
              </w:pPrChange>
            </w:pPr>
            <w:del w:id="506"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17AADE47" w14:textId="1603A101" w:rsidR="00DC3E3B" w:rsidRPr="00DC3E3B" w:rsidDel="00EB2FA9" w:rsidRDefault="00DC3E3B">
            <w:pPr>
              <w:pStyle w:val="NoSpacing"/>
              <w:jc w:val="both"/>
              <w:rPr>
                <w:del w:id="507" w:author="Hoyos Lopez, Daniela" w:date="2023-04-05T10:40:00Z"/>
                <w:rFonts w:eastAsia="Times New Roman" w:cstheme="minorHAnsi"/>
                <w:sz w:val="20"/>
                <w:szCs w:val="20"/>
              </w:rPr>
              <w:pPrChange w:id="508" w:author="Agarwal, Arpit" w:date="2023-04-03T13:32:00Z">
                <w:pPr>
                  <w:jc w:val="right"/>
                </w:pPr>
              </w:pPrChange>
            </w:pPr>
            <w:del w:id="509"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bottom"/>
            <w:hideMark/>
          </w:tcPr>
          <w:p w14:paraId="111E18B2" w14:textId="710B7680" w:rsidR="00DC3E3B" w:rsidRPr="00DC3E3B" w:rsidDel="00EB2FA9" w:rsidRDefault="00DC3E3B">
            <w:pPr>
              <w:pStyle w:val="NoSpacing"/>
              <w:jc w:val="both"/>
              <w:rPr>
                <w:del w:id="510" w:author="Hoyos Lopez, Daniela" w:date="2023-04-05T10:40:00Z"/>
                <w:rFonts w:eastAsia="Times New Roman" w:cstheme="minorHAnsi"/>
                <w:sz w:val="20"/>
                <w:szCs w:val="20"/>
              </w:rPr>
              <w:pPrChange w:id="511" w:author="Agarwal, Arpit" w:date="2023-04-03T13:32:00Z">
                <w:pPr>
                  <w:jc w:val="right"/>
                </w:pPr>
              </w:pPrChange>
            </w:pPr>
            <w:del w:id="512" w:author="Hoyos Lopez, Daniela" w:date="2023-04-05T10:40:00Z">
              <w:r w:rsidRPr="00DC3E3B" w:rsidDel="00EB2FA9">
                <w:rPr>
                  <w:rFonts w:eastAsia="Times New Roman" w:cstheme="minorHAnsi"/>
                  <w:sz w:val="20"/>
                  <w:szCs w:val="20"/>
                </w:rPr>
                <w:delText>10.00</w:delText>
              </w:r>
            </w:del>
          </w:p>
        </w:tc>
      </w:tr>
      <w:tr w:rsidR="00DC3E3B" w:rsidRPr="00DC3E3B" w:rsidDel="00EB2FA9" w14:paraId="18BA0264" w14:textId="7F563540" w:rsidTr="00DC3E3B">
        <w:trPr>
          <w:trHeight w:val="300"/>
          <w:del w:id="513"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6282BD08" w14:textId="06D5FC8F" w:rsidR="00DC3E3B" w:rsidRPr="00DC3E3B" w:rsidDel="00EB2FA9" w:rsidRDefault="00DC3E3B">
            <w:pPr>
              <w:pStyle w:val="NoSpacing"/>
              <w:jc w:val="both"/>
              <w:rPr>
                <w:del w:id="514" w:author="Hoyos Lopez, Daniela" w:date="2023-04-05T10:40:00Z"/>
                <w:rFonts w:eastAsia="Times New Roman" w:cstheme="minorHAnsi"/>
                <w:sz w:val="20"/>
                <w:szCs w:val="20"/>
              </w:rPr>
              <w:pPrChange w:id="515" w:author="Agarwal, Arpit" w:date="2023-04-03T13:32:00Z">
                <w:pPr/>
              </w:pPrChange>
            </w:pPr>
            <w:del w:id="516" w:author="Hoyos Lopez, Daniela" w:date="2023-04-05T10:40:00Z">
              <w:r w:rsidRPr="00DC3E3B" w:rsidDel="00EB2FA9">
                <w:rPr>
                  <w:rFonts w:eastAsia="Times New Roman" w:cstheme="minorHAnsi"/>
                  <w:sz w:val="20"/>
                  <w:szCs w:val="20"/>
                </w:rPr>
                <w:delText>DVIC Compliance</w:delText>
              </w:r>
            </w:del>
          </w:p>
        </w:tc>
        <w:tc>
          <w:tcPr>
            <w:tcW w:w="0" w:type="auto"/>
            <w:tcBorders>
              <w:top w:val="nil"/>
              <w:left w:val="nil"/>
              <w:bottom w:val="nil"/>
              <w:right w:val="nil"/>
            </w:tcBorders>
            <w:shd w:val="clear" w:color="auto" w:fill="auto"/>
            <w:noWrap/>
            <w:vAlign w:val="bottom"/>
            <w:hideMark/>
          </w:tcPr>
          <w:p w14:paraId="4C9AC029" w14:textId="63418E3C" w:rsidR="00DC3E3B" w:rsidRPr="00DC3E3B" w:rsidDel="00EB2FA9" w:rsidRDefault="00DC3E3B">
            <w:pPr>
              <w:pStyle w:val="NoSpacing"/>
              <w:jc w:val="both"/>
              <w:rPr>
                <w:del w:id="517" w:author="Hoyos Lopez, Daniela" w:date="2023-04-05T10:40:00Z"/>
                <w:rFonts w:eastAsia="Times New Roman" w:cstheme="minorHAnsi"/>
                <w:sz w:val="20"/>
                <w:szCs w:val="20"/>
              </w:rPr>
              <w:pPrChange w:id="518" w:author="Agarwal, Arpit" w:date="2023-04-03T13:32:00Z">
                <w:pPr>
                  <w:jc w:val="right"/>
                </w:pPr>
              </w:pPrChange>
            </w:pPr>
            <w:del w:id="519"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67CAC015" w14:textId="79B0F0D4" w:rsidR="00DC3E3B" w:rsidRPr="00DC3E3B" w:rsidDel="00EB2FA9" w:rsidRDefault="00DC3E3B">
            <w:pPr>
              <w:pStyle w:val="NoSpacing"/>
              <w:jc w:val="both"/>
              <w:rPr>
                <w:del w:id="520" w:author="Hoyos Lopez, Daniela" w:date="2023-04-05T10:40:00Z"/>
                <w:rFonts w:eastAsia="Times New Roman" w:cstheme="minorHAnsi"/>
                <w:sz w:val="20"/>
                <w:szCs w:val="20"/>
              </w:rPr>
              <w:pPrChange w:id="521" w:author="Agarwal, Arpit" w:date="2023-04-03T13:32:00Z">
                <w:pPr>
                  <w:jc w:val="right"/>
                </w:pPr>
              </w:pPrChange>
            </w:pPr>
            <w:del w:id="522"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6837C1A4" w14:textId="5A185518" w:rsidR="00DC3E3B" w:rsidRPr="00DC3E3B" w:rsidDel="00EB2FA9" w:rsidRDefault="00DC3E3B">
            <w:pPr>
              <w:pStyle w:val="NoSpacing"/>
              <w:jc w:val="both"/>
              <w:rPr>
                <w:del w:id="523" w:author="Hoyos Lopez, Daniela" w:date="2023-04-05T10:40:00Z"/>
                <w:rFonts w:eastAsia="Times New Roman" w:cstheme="minorHAnsi"/>
                <w:sz w:val="20"/>
                <w:szCs w:val="20"/>
              </w:rPr>
              <w:pPrChange w:id="524" w:author="Agarwal, Arpit" w:date="2023-04-03T13:32:00Z">
                <w:pPr>
                  <w:jc w:val="right"/>
                </w:pPr>
              </w:pPrChange>
            </w:pPr>
            <w:del w:id="525"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3E0C8C84" w14:textId="006A808C" w:rsidR="00DC3E3B" w:rsidRPr="00DC3E3B" w:rsidDel="00EB2FA9" w:rsidRDefault="00DC3E3B">
            <w:pPr>
              <w:pStyle w:val="NoSpacing"/>
              <w:jc w:val="both"/>
              <w:rPr>
                <w:del w:id="526" w:author="Hoyos Lopez, Daniela" w:date="2023-04-05T10:40:00Z"/>
                <w:rFonts w:eastAsia="Times New Roman" w:cstheme="minorHAnsi"/>
                <w:sz w:val="20"/>
                <w:szCs w:val="20"/>
              </w:rPr>
              <w:pPrChange w:id="527" w:author="Agarwal, Arpit" w:date="2023-04-03T13:32:00Z">
                <w:pPr>
                  <w:jc w:val="right"/>
                </w:pPr>
              </w:pPrChange>
            </w:pPr>
            <w:del w:id="528"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027778ED" w14:textId="69F22ECB" w:rsidR="00DC3E3B" w:rsidRPr="00DC3E3B" w:rsidDel="00EB2FA9" w:rsidRDefault="00DC3E3B">
            <w:pPr>
              <w:pStyle w:val="NoSpacing"/>
              <w:jc w:val="both"/>
              <w:rPr>
                <w:del w:id="529" w:author="Hoyos Lopez, Daniela" w:date="2023-04-05T10:40:00Z"/>
                <w:rFonts w:eastAsia="Times New Roman" w:cstheme="minorHAnsi"/>
                <w:sz w:val="20"/>
                <w:szCs w:val="20"/>
              </w:rPr>
              <w:pPrChange w:id="530" w:author="Agarwal, Arpit" w:date="2023-04-03T13:32:00Z">
                <w:pPr>
                  <w:jc w:val="right"/>
                </w:pPr>
              </w:pPrChange>
            </w:pPr>
            <w:del w:id="531"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3C66CED3" w14:textId="36252962" w:rsidR="00DC3E3B" w:rsidRPr="00DC3E3B" w:rsidDel="00EB2FA9" w:rsidRDefault="00DC3E3B">
            <w:pPr>
              <w:pStyle w:val="NoSpacing"/>
              <w:jc w:val="both"/>
              <w:rPr>
                <w:del w:id="532" w:author="Hoyos Lopez, Daniela" w:date="2023-04-05T10:40:00Z"/>
                <w:rFonts w:eastAsia="Times New Roman" w:cstheme="minorHAnsi"/>
                <w:sz w:val="20"/>
                <w:szCs w:val="20"/>
              </w:rPr>
              <w:pPrChange w:id="533" w:author="Agarwal, Arpit" w:date="2023-04-03T13:32:00Z">
                <w:pPr>
                  <w:jc w:val="right"/>
                </w:pPr>
              </w:pPrChange>
            </w:pPr>
            <w:del w:id="534"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bottom"/>
            <w:hideMark/>
          </w:tcPr>
          <w:p w14:paraId="4F194D5F" w14:textId="13D57780" w:rsidR="00DC3E3B" w:rsidRPr="00DC3E3B" w:rsidDel="00EB2FA9" w:rsidRDefault="00DC3E3B">
            <w:pPr>
              <w:pStyle w:val="NoSpacing"/>
              <w:jc w:val="both"/>
              <w:rPr>
                <w:del w:id="535" w:author="Hoyos Lopez, Daniela" w:date="2023-04-05T10:40:00Z"/>
                <w:rFonts w:eastAsia="Times New Roman" w:cstheme="minorHAnsi"/>
                <w:sz w:val="20"/>
                <w:szCs w:val="20"/>
              </w:rPr>
              <w:pPrChange w:id="536" w:author="Agarwal, Arpit" w:date="2023-04-03T13:32:00Z">
                <w:pPr>
                  <w:jc w:val="right"/>
                </w:pPr>
              </w:pPrChange>
            </w:pPr>
            <w:del w:id="537" w:author="Hoyos Lopez, Daniela" w:date="2023-04-05T10:40:00Z">
              <w:r w:rsidRPr="00DC3E3B" w:rsidDel="00EB2FA9">
                <w:rPr>
                  <w:rFonts w:eastAsia="Times New Roman" w:cstheme="minorHAnsi"/>
                  <w:sz w:val="20"/>
                  <w:szCs w:val="20"/>
                </w:rPr>
                <w:delText>10.00</w:delText>
              </w:r>
            </w:del>
          </w:p>
        </w:tc>
      </w:tr>
      <w:tr w:rsidR="00DC3E3B" w:rsidRPr="00DC3E3B" w:rsidDel="00EB2FA9" w14:paraId="34EA1560" w14:textId="25BD0E03" w:rsidTr="00DC3E3B">
        <w:trPr>
          <w:trHeight w:val="300"/>
          <w:del w:id="538"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32FA77BE" w14:textId="7579E3E2" w:rsidR="00DC3E3B" w:rsidRPr="00DC3E3B" w:rsidDel="00EB2FA9" w:rsidRDefault="00DC3E3B">
            <w:pPr>
              <w:pStyle w:val="NoSpacing"/>
              <w:jc w:val="both"/>
              <w:rPr>
                <w:del w:id="539" w:author="Hoyos Lopez, Daniela" w:date="2023-04-05T10:40:00Z"/>
                <w:rFonts w:eastAsia="Times New Roman" w:cstheme="minorHAnsi"/>
                <w:sz w:val="20"/>
                <w:szCs w:val="20"/>
              </w:rPr>
              <w:pPrChange w:id="540" w:author="Agarwal, Arpit" w:date="2023-04-03T13:32:00Z">
                <w:pPr/>
              </w:pPrChange>
            </w:pPr>
            <w:del w:id="541" w:author="Hoyos Lopez, Daniela" w:date="2023-04-05T10:40:00Z">
              <w:r w:rsidRPr="00DC3E3B" w:rsidDel="00EB2FA9">
                <w:rPr>
                  <w:rFonts w:eastAsia="Times New Roman" w:cstheme="minorHAnsi"/>
                  <w:sz w:val="20"/>
                  <w:szCs w:val="20"/>
                </w:rPr>
                <w:delText>FICO</w:delText>
              </w:r>
            </w:del>
          </w:p>
        </w:tc>
        <w:tc>
          <w:tcPr>
            <w:tcW w:w="0" w:type="auto"/>
            <w:tcBorders>
              <w:top w:val="nil"/>
              <w:left w:val="nil"/>
              <w:bottom w:val="nil"/>
              <w:right w:val="nil"/>
            </w:tcBorders>
            <w:shd w:val="clear" w:color="auto" w:fill="auto"/>
            <w:noWrap/>
            <w:vAlign w:val="bottom"/>
            <w:hideMark/>
          </w:tcPr>
          <w:p w14:paraId="4DD07D74" w14:textId="07A7F44A" w:rsidR="00DC3E3B" w:rsidRPr="00DC3E3B" w:rsidDel="00EB2FA9" w:rsidRDefault="00DC3E3B">
            <w:pPr>
              <w:pStyle w:val="NoSpacing"/>
              <w:jc w:val="both"/>
              <w:rPr>
                <w:del w:id="542" w:author="Hoyos Lopez, Daniela" w:date="2023-04-05T10:40:00Z"/>
                <w:rFonts w:eastAsia="Times New Roman" w:cstheme="minorHAnsi"/>
                <w:sz w:val="20"/>
                <w:szCs w:val="20"/>
              </w:rPr>
              <w:pPrChange w:id="543" w:author="Agarwal, Arpit" w:date="2023-04-03T13:32:00Z">
                <w:pPr>
                  <w:jc w:val="right"/>
                </w:pPr>
              </w:pPrChange>
            </w:pPr>
            <w:del w:id="544"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5269A547" w14:textId="08BAB13A" w:rsidR="00DC3E3B" w:rsidRPr="00DC3E3B" w:rsidDel="00EB2FA9" w:rsidRDefault="00DC3E3B">
            <w:pPr>
              <w:pStyle w:val="NoSpacing"/>
              <w:jc w:val="both"/>
              <w:rPr>
                <w:del w:id="545" w:author="Hoyos Lopez, Daniela" w:date="2023-04-05T10:40:00Z"/>
                <w:rFonts w:eastAsia="Times New Roman" w:cstheme="minorHAnsi"/>
                <w:sz w:val="20"/>
                <w:szCs w:val="20"/>
              </w:rPr>
              <w:pPrChange w:id="546" w:author="Agarwal, Arpit" w:date="2023-04-03T13:32:00Z">
                <w:pPr>
                  <w:jc w:val="right"/>
                </w:pPr>
              </w:pPrChange>
            </w:pPr>
            <w:del w:id="547"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39F68257" w14:textId="5D8DF331" w:rsidR="00DC3E3B" w:rsidRPr="00DC3E3B" w:rsidDel="00EB2FA9" w:rsidRDefault="00DC3E3B">
            <w:pPr>
              <w:pStyle w:val="NoSpacing"/>
              <w:jc w:val="both"/>
              <w:rPr>
                <w:del w:id="548" w:author="Hoyos Lopez, Daniela" w:date="2023-04-05T10:40:00Z"/>
                <w:rFonts w:eastAsia="Times New Roman" w:cstheme="minorHAnsi"/>
                <w:sz w:val="20"/>
                <w:szCs w:val="20"/>
              </w:rPr>
              <w:pPrChange w:id="549" w:author="Agarwal, Arpit" w:date="2023-04-03T13:32:00Z">
                <w:pPr>
                  <w:jc w:val="right"/>
                </w:pPr>
              </w:pPrChange>
            </w:pPr>
            <w:del w:id="550"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40F30C83" w14:textId="02C94D25" w:rsidR="00DC3E3B" w:rsidRPr="00DC3E3B" w:rsidDel="00EB2FA9" w:rsidRDefault="00DC3E3B">
            <w:pPr>
              <w:pStyle w:val="NoSpacing"/>
              <w:jc w:val="both"/>
              <w:rPr>
                <w:del w:id="551" w:author="Hoyos Lopez, Daniela" w:date="2023-04-05T10:40:00Z"/>
                <w:rFonts w:eastAsia="Times New Roman" w:cstheme="minorHAnsi"/>
                <w:sz w:val="20"/>
                <w:szCs w:val="20"/>
              </w:rPr>
              <w:pPrChange w:id="552" w:author="Agarwal, Arpit" w:date="2023-04-03T13:32:00Z">
                <w:pPr>
                  <w:jc w:val="right"/>
                </w:pPr>
              </w:pPrChange>
            </w:pPr>
            <w:del w:id="553"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4733CD50" w14:textId="6713423C" w:rsidR="00DC3E3B" w:rsidRPr="00DC3E3B" w:rsidDel="00EB2FA9" w:rsidRDefault="00DC3E3B">
            <w:pPr>
              <w:pStyle w:val="NoSpacing"/>
              <w:jc w:val="both"/>
              <w:rPr>
                <w:del w:id="554" w:author="Hoyos Lopez, Daniela" w:date="2023-04-05T10:40:00Z"/>
                <w:rFonts w:eastAsia="Times New Roman" w:cstheme="minorHAnsi"/>
                <w:sz w:val="20"/>
                <w:szCs w:val="20"/>
              </w:rPr>
              <w:pPrChange w:id="555" w:author="Agarwal, Arpit" w:date="2023-04-03T13:32:00Z">
                <w:pPr>
                  <w:jc w:val="right"/>
                </w:pPr>
              </w:pPrChange>
            </w:pPr>
            <w:del w:id="556"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29585A18" w14:textId="1455A633" w:rsidR="00DC3E3B" w:rsidRPr="00DC3E3B" w:rsidDel="00EB2FA9" w:rsidRDefault="00DC3E3B">
            <w:pPr>
              <w:pStyle w:val="NoSpacing"/>
              <w:jc w:val="both"/>
              <w:rPr>
                <w:del w:id="557" w:author="Hoyos Lopez, Daniela" w:date="2023-04-05T10:40:00Z"/>
                <w:rFonts w:eastAsia="Times New Roman" w:cstheme="minorHAnsi"/>
                <w:sz w:val="20"/>
                <w:szCs w:val="20"/>
              </w:rPr>
              <w:pPrChange w:id="558" w:author="Agarwal, Arpit" w:date="2023-04-03T13:32:00Z">
                <w:pPr>
                  <w:jc w:val="right"/>
                </w:pPr>
              </w:pPrChange>
            </w:pPr>
            <w:del w:id="559"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bottom"/>
            <w:hideMark/>
          </w:tcPr>
          <w:p w14:paraId="3D851101" w14:textId="04CF74B6" w:rsidR="00DC3E3B" w:rsidRPr="00DC3E3B" w:rsidDel="00EB2FA9" w:rsidRDefault="00DC3E3B">
            <w:pPr>
              <w:pStyle w:val="NoSpacing"/>
              <w:jc w:val="both"/>
              <w:rPr>
                <w:del w:id="560" w:author="Hoyos Lopez, Daniela" w:date="2023-04-05T10:40:00Z"/>
                <w:rFonts w:eastAsia="Times New Roman" w:cstheme="minorHAnsi"/>
                <w:sz w:val="20"/>
                <w:szCs w:val="20"/>
              </w:rPr>
              <w:pPrChange w:id="561" w:author="Agarwal, Arpit" w:date="2023-04-03T13:32:00Z">
                <w:pPr>
                  <w:jc w:val="right"/>
                </w:pPr>
              </w:pPrChange>
            </w:pPr>
            <w:del w:id="562" w:author="Hoyos Lopez, Daniela" w:date="2023-04-05T10:40:00Z">
              <w:r w:rsidRPr="00DC3E3B" w:rsidDel="00EB2FA9">
                <w:rPr>
                  <w:rFonts w:eastAsia="Times New Roman" w:cstheme="minorHAnsi"/>
                  <w:sz w:val="20"/>
                  <w:szCs w:val="20"/>
                </w:rPr>
                <w:delText> </w:delText>
              </w:r>
            </w:del>
          </w:p>
        </w:tc>
      </w:tr>
      <w:tr w:rsidR="00DC3E3B" w:rsidRPr="00DC3E3B" w:rsidDel="00EB2FA9" w14:paraId="7A6E6F74" w14:textId="4F1CCB6B" w:rsidTr="00DC3E3B">
        <w:trPr>
          <w:trHeight w:val="300"/>
          <w:del w:id="563"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1342DEB1" w14:textId="095BF7F7" w:rsidR="00DC3E3B" w:rsidRPr="00DC3E3B" w:rsidDel="00EB2FA9" w:rsidRDefault="00DC3E3B">
            <w:pPr>
              <w:pStyle w:val="NoSpacing"/>
              <w:jc w:val="both"/>
              <w:rPr>
                <w:del w:id="564" w:author="Hoyos Lopez, Daniela" w:date="2023-04-05T10:40:00Z"/>
                <w:rFonts w:eastAsia="Times New Roman" w:cstheme="minorHAnsi"/>
                <w:sz w:val="20"/>
                <w:szCs w:val="20"/>
              </w:rPr>
              <w:pPrChange w:id="565" w:author="Agarwal, Arpit" w:date="2023-04-03T13:32:00Z">
                <w:pPr/>
              </w:pPrChange>
            </w:pPr>
            <w:del w:id="566" w:author="Hoyos Lopez, Daniela" w:date="2023-04-05T10:40:00Z">
              <w:r w:rsidRPr="00DC3E3B" w:rsidDel="00EB2FA9">
                <w:rPr>
                  <w:rFonts w:eastAsia="Times New Roman" w:cstheme="minorHAnsi"/>
                  <w:sz w:val="20"/>
                  <w:szCs w:val="20"/>
                </w:rPr>
                <w:delText>Speeding event rate (Per 100 Trips)</w:delText>
              </w:r>
            </w:del>
          </w:p>
        </w:tc>
        <w:tc>
          <w:tcPr>
            <w:tcW w:w="0" w:type="auto"/>
            <w:tcBorders>
              <w:top w:val="nil"/>
              <w:left w:val="nil"/>
              <w:bottom w:val="nil"/>
              <w:right w:val="nil"/>
            </w:tcBorders>
            <w:shd w:val="clear" w:color="auto" w:fill="auto"/>
            <w:noWrap/>
            <w:vAlign w:val="bottom"/>
            <w:hideMark/>
          </w:tcPr>
          <w:p w14:paraId="0765E57A" w14:textId="62F2A30A" w:rsidR="00DC3E3B" w:rsidRPr="00DC3E3B" w:rsidDel="00EB2FA9" w:rsidRDefault="00DC3E3B">
            <w:pPr>
              <w:pStyle w:val="NoSpacing"/>
              <w:jc w:val="both"/>
              <w:rPr>
                <w:del w:id="567" w:author="Hoyos Lopez, Daniela" w:date="2023-04-05T10:40:00Z"/>
                <w:rFonts w:eastAsia="Times New Roman" w:cstheme="minorHAnsi"/>
                <w:sz w:val="20"/>
                <w:szCs w:val="20"/>
              </w:rPr>
              <w:pPrChange w:id="568" w:author="Agarwal, Arpit" w:date="2023-04-03T13:32:00Z">
                <w:pPr>
                  <w:jc w:val="right"/>
                </w:pPr>
              </w:pPrChange>
            </w:pPr>
            <w:del w:id="569"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6B211D22" w14:textId="02724BF7" w:rsidR="00DC3E3B" w:rsidRPr="00DC3E3B" w:rsidDel="00EB2FA9" w:rsidRDefault="00DC3E3B">
            <w:pPr>
              <w:pStyle w:val="NoSpacing"/>
              <w:jc w:val="both"/>
              <w:rPr>
                <w:del w:id="570" w:author="Hoyos Lopez, Daniela" w:date="2023-04-05T10:40:00Z"/>
                <w:rFonts w:eastAsia="Times New Roman" w:cstheme="minorHAnsi"/>
                <w:sz w:val="20"/>
                <w:szCs w:val="20"/>
              </w:rPr>
              <w:pPrChange w:id="571" w:author="Agarwal, Arpit" w:date="2023-04-03T13:32:00Z">
                <w:pPr>
                  <w:jc w:val="right"/>
                </w:pPr>
              </w:pPrChange>
            </w:pPr>
            <w:del w:id="572"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70679ACF" w14:textId="214FEB13" w:rsidR="00DC3E3B" w:rsidRPr="00DC3E3B" w:rsidDel="00EB2FA9" w:rsidRDefault="00DC3E3B">
            <w:pPr>
              <w:pStyle w:val="NoSpacing"/>
              <w:jc w:val="both"/>
              <w:rPr>
                <w:del w:id="573" w:author="Hoyos Lopez, Daniela" w:date="2023-04-05T10:40:00Z"/>
                <w:rFonts w:eastAsia="Times New Roman" w:cstheme="minorHAnsi"/>
                <w:sz w:val="20"/>
                <w:szCs w:val="20"/>
              </w:rPr>
              <w:pPrChange w:id="574" w:author="Agarwal, Arpit" w:date="2023-04-03T13:32:00Z">
                <w:pPr>
                  <w:jc w:val="right"/>
                </w:pPr>
              </w:pPrChange>
            </w:pPr>
            <w:del w:id="575"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51AAE1F9" w14:textId="3E45DD33" w:rsidR="00DC3E3B" w:rsidRPr="00DC3E3B" w:rsidDel="00EB2FA9" w:rsidRDefault="00DC3E3B">
            <w:pPr>
              <w:pStyle w:val="NoSpacing"/>
              <w:jc w:val="both"/>
              <w:rPr>
                <w:del w:id="576" w:author="Hoyos Lopez, Daniela" w:date="2023-04-05T10:40:00Z"/>
                <w:rFonts w:eastAsia="Times New Roman" w:cstheme="minorHAnsi"/>
                <w:sz w:val="20"/>
                <w:szCs w:val="20"/>
              </w:rPr>
              <w:pPrChange w:id="577" w:author="Agarwal, Arpit" w:date="2023-04-03T13:32:00Z">
                <w:pPr>
                  <w:jc w:val="right"/>
                </w:pPr>
              </w:pPrChange>
            </w:pPr>
            <w:del w:id="578"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23ABE127" w14:textId="59132982" w:rsidR="00DC3E3B" w:rsidRPr="00DC3E3B" w:rsidDel="00EB2FA9" w:rsidRDefault="00DC3E3B">
            <w:pPr>
              <w:pStyle w:val="NoSpacing"/>
              <w:jc w:val="both"/>
              <w:rPr>
                <w:del w:id="579" w:author="Hoyos Lopez, Daniela" w:date="2023-04-05T10:40:00Z"/>
                <w:rFonts w:eastAsia="Times New Roman" w:cstheme="minorHAnsi"/>
                <w:sz w:val="20"/>
                <w:szCs w:val="20"/>
              </w:rPr>
              <w:pPrChange w:id="580" w:author="Agarwal, Arpit" w:date="2023-04-03T13:32:00Z">
                <w:pPr>
                  <w:jc w:val="right"/>
                </w:pPr>
              </w:pPrChange>
            </w:pPr>
            <w:del w:id="581"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13E96AE4" w14:textId="70321F08" w:rsidR="00DC3E3B" w:rsidRPr="00DC3E3B" w:rsidDel="00EB2FA9" w:rsidRDefault="00DC3E3B">
            <w:pPr>
              <w:pStyle w:val="NoSpacing"/>
              <w:jc w:val="both"/>
              <w:rPr>
                <w:del w:id="582" w:author="Hoyos Lopez, Daniela" w:date="2023-04-05T10:40:00Z"/>
                <w:rFonts w:eastAsia="Times New Roman" w:cstheme="minorHAnsi"/>
                <w:sz w:val="20"/>
                <w:szCs w:val="20"/>
              </w:rPr>
              <w:pPrChange w:id="583" w:author="Agarwal, Arpit" w:date="2023-04-03T13:32:00Z">
                <w:pPr>
                  <w:jc w:val="right"/>
                </w:pPr>
              </w:pPrChange>
            </w:pPr>
            <w:del w:id="584"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bottom"/>
            <w:hideMark/>
          </w:tcPr>
          <w:p w14:paraId="7CB65882" w14:textId="442B605E" w:rsidR="00DC3E3B" w:rsidRPr="00DC3E3B" w:rsidDel="00EB2FA9" w:rsidRDefault="00DC3E3B">
            <w:pPr>
              <w:pStyle w:val="NoSpacing"/>
              <w:jc w:val="both"/>
              <w:rPr>
                <w:del w:id="585" w:author="Hoyos Lopez, Daniela" w:date="2023-04-05T10:40:00Z"/>
                <w:rFonts w:eastAsia="Times New Roman" w:cstheme="minorHAnsi"/>
                <w:sz w:val="20"/>
                <w:szCs w:val="20"/>
              </w:rPr>
              <w:pPrChange w:id="586" w:author="Agarwal, Arpit" w:date="2023-04-03T13:32:00Z">
                <w:pPr>
                  <w:jc w:val="right"/>
                </w:pPr>
              </w:pPrChange>
            </w:pPr>
            <w:del w:id="587" w:author="Hoyos Lopez, Daniela" w:date="2023-04-05T10:40:00Z">
              <w:r w:rsidRPr="00DC3E3B" w:rsidDel="00EB2FA9">
                <w:rPr>
                  <w:rFonts w:eastAsia="Times New Roman" w:cstheme="minorHAnsi"/>
                  <w:sz w:val="20"/>
                  <w:szCs w:val="20"/>
                </w:rPr>
                <w:delText> </w:delText>
              </w:r>
            </w:del>
          </w:p>
        </w:tc>
      </w:tr>
      <w:tr w:rsidR="00DC3E3B" w:rsidRPr="00DC3E3B" w:rsidDel="00EB2FA9" w14:paraId="6A33FF23" w14:textId="1D9AAD72" w:rsidTr="00DC3E3B">
        <w:trPr>
          <w:trHeight w:val="300"/>
          <w:del w:id="58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79B6BBA2" w14:textId="10FD6831" w:rsidR="00DC3E3B" w:rsidRPr="00DC3E3B" w:rsidDel="00EB2FA9" w:rsidRDefault="00DC3E3B">
            <w:pPr>
              <w:pStyle w:val="NoSpacing"/>
              <w:jc w:val="both"/>
              <w:rPr>
                <w:del w:id="589" w:author="Hoyos Lopez, Daniela" w:date="2023-04-05T10:40:00Z"/>
                <w:rFonts w:eastAsia="Times New Roman" w:cstheme="minorHAnsi"/>
                <w:sz w:val="20"/>
                <w:szCs w:val="20"/>
              </w:rPr>
              <w:pPrChange w:id="590" w:author="Agarwal, Arpit" w:date="2023-04-03T13:32:00Z">
                <w:pPr/>
              </w:pPrChange>
            </w:pPr>
            <w:del w:id="591" w:author="Hoyos Lopez, Daniela" w:date="2023-04-05T10:40:00Z">
              <w:r w:rsidRPr="00DC3E3B" w:rsidDel="00EB2FA9">
                <w:rPr>
                  <w:rFonts w:eastAsia="Times New Roman" w:cstheme="minorHAnsi"/>
                  <w:sz w:val="20"/>
                  <w:szCs w:val="20"/>
                </w:rPr>
                <w:delText>E Mentor Adoption Rate</w:delText>
              </w:r>
            </w:del>
          </w:p>
        </w:tc>
        <w:tc>
          <w:tcPr>
            <w:tcW w:w="0" w:type="auto"/>
            <w:tcBorders>
              <w:top w:val="nil"/>
              <w:left w:val="nil"/>
              <w:bottom w:val="nil"/>
              <w:right w:val="nil"/>
            </w:tcBorders>
            <w:shd w:val="clear" w:color="auto" w:fill="auto"/>
            <w:noWrap/>
            <w:vAlign w:val="bottom"/>
            <w:hideMark/>
          </w:tcPr>
          <w:p w14:paraId="724937D9" w14:textId="705595BD" w:rsidR="00DC3E3B" w:rsidRPr="00DC3E3B" w:rsidDel="00EB2FA9" w:rsidRDefault="00DC3E3B">
            <w:pPr>
              <w:pStyle w:val="NoSpacing"/>
              <w:jc w:val="both"/>
              <w:rPr>
                <w:del w:id="592" w:author="Hoyos Lopez, Daniela" w:date="2023-04-05T10:40:00Z"/>
                <w:rFonts w:eastAsia="Times New Roman" w:cstheme="minorHAnsi"/>
                <w:sz w:val="20"/>
                <w:szCs w:val="20"/>
              </w:rPr>
              <w:pPrChange w:id="593" w:author="Agarwal, Arpit" w:date="2023-04-03T13:32:00Z">
                <w:pPr>
                  <w:jc w:val="right"/>
                </w:pPr>
              </w:pPrChange>
            </w:pPr>
            <w:del w:id="594"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7DF085BA" w14:textId="25201E9C" w:rsidR="00DC3E3B" w:rsidRPr="00DC3E3B" w:rsidDel="00EB2FA9" w:rsidRDefault="00DC3E3B">
            <w:pPr>
              <w:pStyle w:val="NoSpacing"/>
              <w:jc w:val="both"/>
              <w:rPr>
                <w:del w:id="595" w:author="Hoyos Lopez, Daniela" w:date="2023-04-05T10:40:00Z"/>
                <w:rFonts w:eastAsia="Times New Roman" w:cstheme="minorHAnsi"/>
                <w:sz w:val="20"/>
                <w:szCs w:val="20"/>
              </w:rPr>
              <w:pPrChange w:id="596" w:author="Agarwal, Arpit" w:date="2023-04-03T13:32:00Z">
                <w:pPr>
                  <w:jc w:val="right"/>
                </w:pPr>
              </w:pPrChange>
            </w:pPr>
            <w:del w:id="597"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0F472131" w14:textId="10BFB2C4" w:rsidR="00DC3E3B" w:rsidRPr="00DC3E3B" w:rsidDel="00EB2FA9" w:rsidRDefault="00DC3E3B">
            <w:pPr>
              <w:pStyle w:val="NoSpacing"/>
              <w:jc w:val="both"/>
              <w:rPr>
                <w:del w:id="598" w:author="Hoyos Lopez, Daniela" w:date="2023-04-05T10:40:00Z"/>
                <w:rFonts w:eastAsia="Times New Roman" w:cstheme="minorHAnsi"/>
                <w:sz w:val="20"/>
                <w:szCs w:val="20"/>
              </w:rPr>
              <w:pPrChange w:id="599" w:author="Agarwal, Arpit" w:date="2023-04-03T13:32:00Z">
                <w:pPr>
                  <w:jc w:val="right"/>
                </w:pPr>
              </w:pPrChange>
            </w:pPr>
            <w:del w:id="600"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36D10894" w14:textId="317E629A" w:rsidR="00DC3E3B" w:rsidRPr="00DC3E3B" w:rsidDel="00EB2FA9" w:rsidRDefault="00DC3E3B">
            <w:pPr>
              <w:pStyle w:val="NoSpacing"/>
              <w:jc w:val="both"/>
              <w:rPr>
                <w:del w:id="601" w:author="Hoyos Lopez, Daniela" w:date="2023-04-05T10:40:00Z"/>
                <w:rFonts w:eastAsia="Times New Roman" w:cstheme="minorHAnsi"/>
                <w:sz w:val="20"/>
                <w:szCs w:val="20"/>
              </w:rPr>
              <w:pPrChange w:id="602" w:author="Agarwal, Arpit" w:date="2023-04-03T13:32:00Z">
                <w:pPr>
                  <w:jc w:val="right"/>
                </w:pPr>
              </w:pPrChange>
            </w:pPr>
            <w:del w:id="603"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0C42DCF3" w14:textId="1348EF39" w:rsidR="00DC3E3B" w:rsidRPr="00DC3E3B" w:rsidDel="00EB2FA9" w:rsidRDefault="00DC3E3B">
            <w:pPr>
              <w:pStyle w:val="NoSpacing"/>
              <w:jc w:val="both"/>
              <w:rPr>
                <w:del w:id="604" w:author="Hoyos Lopez, Daniela" w:date="2023-04-05T10:40:00Z"/>
                <w:rFonts w:eastAsia="Times New Roman" w:cstheme="minorHAnsi"/>
                <w:sz w:val="20"/>
                <w:szCs w:val="20"/>
              </w:rPr>
              <w:pPrChange w:id="605" w:author="Agarwal, Arpit" w:date="2023-04-03T13:32:00Z">
                <w:pPr>
                  <w:jc w:val="right"/>
                </w:pPr>
              </w:pPrChange>
            </w:pPr>
            <w:del w:id="606" w:author="Hoyos Lopez, Daniela" w:date="2023-04-05T10:40:00Z">
              <w:r w:rsidRPr="00DC3E3B" w:rsidDel="00EB2FA9">
                <w:rPr>
                  <w:rFonts w:eastAsia="Times New Roman" w:cstheme="minorHAnsi"/>
                  <w:sz w:val="20"/>
                  <w:szCs w:val="20"/>
                </w:rPr>
                <w:delText>6.00</w:delText>
              </w:r>
            </w:del>
          </w:p>
        </w:tc>
        <w:tc>
          <w:tcPr>
            <w:tcW w:w="0" w:type="auto"/>
            <w:tcBorders>
              <w:top w:val="nil"/>
              <w:left w:val="nil"/>
              <w:bottom w:val="nil"/>
              <w:right w:val="nil"/>
            </w:tcBorders>
            <w:shd w:val="clear" w:color="auto" w:fill="auto"/>
            <w:noWrap/>
            <w:vAlign w:val="bottom"/>
            <w:hideMark/>
          </w:tcPr>
          <w:p w14:paraId="7C231F2E" w14:textId="67E99BE8" w:rsidR="00DC3E3B" w:rsidRPr="00DC3E3B" w:rsidDel="00EB2FA9" w:rsidRDefault="00DC3E3B">
            <w:pPr>
              <w:pStyle w:val="NoSpacing"/>
              <w:jc w:val="both"/>
              <w:rPr>
                <w:del w:id="607" w:author="Hoyos Lopez, Daniela" w:date="2023-04-05T10:40:00Z"/>
                <w:rFonts w:eastAsia="Times New Roman" w:cstheme="minorHAnsi"/>
                <w:sz w:val="20"/>
                <w:szCs w:val="20"/>
              </w:rPr>
              <w:pPrChange w:id="608" w:author="Agarwal, Arpit" w:date="2023-04-03T13:32:00Z">
                <w:pPr>
                  <w:jc w:val="right"/>
                </w:pPr>
              </w:pPrChange>
            </w:pPr>
            <w:del w:id="609"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bottom"/>
            <w:hideMark/>
          </w:tcPr>
          <w:p w14:paraId="6A701DCC" w14:textId="4285AF16" w:rsidR="00DC3E3B" w:rsidRPr="00DC3E3B" w:rsidDel="00EB2FA9" w:rsidRDefault="00DC3E3B">
            <w:pPr>
              <w:pStyle w:val="NoSpacing"/>
              <w:jc w:val="both"/>
              <w:rPr>
                <w:del w:id="610" w:author="Hoyos Lopez, Daniela" w:date="2023-04-05T10:40:00Z"/>
                <w:rFonts w:eastAsia="Times New Roman" w:cstheme="minorHAnsi"/>
                <w:sz w:val="20"/>
                <w:szCs w:val="20"/>
              </w:rPr>
              <w:pPrChange w:id="611" w:author="Agarwal, Arpit" w:date="2023-04-03T13:32:00Z">
                <w:pPr>
                  <w:jc w:val="right"/>
                </w:pPr>
              </w:pPrChange>
            </w:pPr>
            <w:del w:id="612" w:author="Hoyos Lopez, Daniela" w:date="2023-04-05T10:40:00Z">
              <w:r w:rsidRPr="00DC3E3B" w:rsidDel="00EB2FA9">
                <w:rPr>
                  <w:rFonts w:eastAsia="Times New Roman" w:cstheme="minorHAnsi"/>
                  <w:sz w:val="20"/>
                  <w:szCs w:val="20"/>
                </w:rPr>
                <w:delText> </w:delText>
              </w:r>
            </w:del>
          </w:p>
        </w:tc>
      </w:tr>
      <w:tr w:rsidR="00DC3E3B" w:rsidRPr="00DC3E3B" w:rsidDel="00EB2FA9" w14:paraId="35A941E0" w14:textId="3D7ADD61" w:rsidTr="00DC3E3B">
        <w:trPr>
          <w:trHeight w:val="300"/>
          <w:del w:id="61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67CFCE5C" w14:textId="64E10DBB" w:rsidR="00DC3E3B" w:rsidRPr="00DC3E3B" w:rsidDel="00EB2FA9" w:rsidRDefault="00DC3E3B">
            <w:pPr>
              <w:pStyle w:val="NoSpacing"/>
              <w:jc w:val="both"/>
              <w:rPr>
                <w:del w:id="614" w:author="Hoyos Lopez, Daniela" w:date="2023-04-05T10:40:00Z"/>
                <w:rFonts w:eastAsia="Times New Roman" w:cstheme="minorHAnsi"/>
                <w:sz w:val="20"/>
                <w:szCs w:val="20"/>
              </w:rPr>
              <w:pPrChange w:id="615" w:author="Agarwal, Arpit" w:date="2023-04-03T13:32:00Z">
                <w:pPr/>
              </w:pPrChange>
            </w:pPr>
            <w:del w:id="616" w:author="Hoyos Lopez, Daniela" w:date="2023-04-05T10:40:00Z">
              <w:r w:rsidRPr="00DC3E3B" w:rsidDel="00EB2FA9">
                <w:rPr>
                  <w:rFonts w:eastAsia="Times New Roman" w:cstheme="minorHAnsi"/>
                  <w:sz w:val="20"/>
                  <w:szCs w:val="20"/>
                </w:rPr>
                <w:delText>Following Distance</w:delText>
              </w:r>
            </w:del>
          </w:p>
        </w:tc>
        <w:tc>
          <w:tcPr>
            <w:tcW w:w="0" w:type="auto"/>
            <w:tcBorders>
              <w:top w:val="nil"/>
              <w:left w:val="nil"/>
              <w:bottom w:val="nil"/>
              <w:right w:val="nil"/>
            </w:tcBorders>
            <w:shd w:val="clear" w:color="auto" w:fill="auto"/>
            <w:noWrap/>
            <w:vAlign w:val="bottom"/>
            <w:hideMark/>
          </w:tcPr>
          <w:p w14:paraId="2A2C87CC" w14:textId="28D8A0F1" w:rsidR="00DC3E3B" w:rsidRPr="00DC3E3B" w:rsidDel="00EB2FA9" w:rsidRDefault="00DC3E3B">
            <w:pPr>
              <w:pStyle w:val="NoSpacing"/>
              <w:jc w:val="both"/>
              <w:rPr>
                <w:del w:id="617" w:author="Hoyos Lopez, Daniela" w:date="2023-04-05T10:40:00Z"/>
                <w:rFonts w:eastAsia="Times New Roman" w:cstheme="minorHAnsi"/>
                <w:sz w:val="20"/>
                <w:szCs w:val="20"/>
              </w:rPr>
              <w:pPrChange w:id="618" w:author="Agarwal, Arpit" w:date="2023-04-03T13:32:00Z">
                <w:pPr/>
              </w:pPrChange>
            </w:pPr>
          </w:p>
        </w:tc>
        <w:tc>
          <w:tcPr>
            <w:tcW w:w="0" w:type="auto"/>
            <w:tcBorders>
              <w:top w:val="nil"/>
              <w:left w:val="nil"/>
              <w:bottom w:val="nil"/>
              <w:right w:val="nil"/>
            </w:tcBorders>
            <w:shd w:val="clear" w:color="auto" w:fill="auto"/>
            <w:noWrap/>
            <w:vAlign w:val="bottom"/>
            <w:hideMark/>
          </w:tcPr>
          <w:p w14:paraId="096277ED" w14:textId="1E63C46B" w:rsidR="00DC3E3B" w:rsidRPr="00DC3E3B" w:rsidDel="00EB2FA9" w:rsidRDefault="00DC3E3B">
            <w:pPr>
              <w:pStyle w:val="NoSpacing"/>
              <w:jc w:val="both"/>
              <w:rPr>
                <w:del w:id="619" w:author="Hoyos Lopez, Daniela" w:date="2023-04-05T10:40:00Z"/>
                <w:rFonts w:eastAsia="Times New Roman" w:cstheme="minorHAnsi"/>
                <w:sz w:val="20"/>
                <w:szCs w:val="20"/>
              </w:rPr>
              <w:pPrChange w:id="620" w:author="Agarwal, Arpit" w:date="2023-04-03T13:32:00Z">
                <w:pPr>
                  <w:jc w:val="right"/>
                </w:pPr>
              </w:pPrChange>
            </w:pPr>
            <w:del w:id="621"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219F7845" w14:textId="74730D91" w:rsidR="00DC3E3B" w:rsidRPr="00DC3E3B" w:rsidDel="00EB2FA9" w:rsidRDefault="00DC3E3B">
            <w:pPr>
              <w:pStyle w:val="NoSpacing"/>
              <w:jc w:val="both"/>
              <w:rPr>
                <w:del w:id="622" w:author="Hoyos Lopez, Daniela" w:date="2023-04-05T10:40:00Z"/>
                <w:rFonts w:eastAsia="Times New Roman" w:cstheme="minorHAnsi"/>
                <w:sz w:val="20"/>
                <w:szCs w:val="20"/>
              </w:rPr>
              <w:pPrChange w:id="623"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7DD5B93E" w14:textId="7CDC6590" w:rsidR="00DC3E3B" w:rsidRPr="00DC3E3B" w:rsidDel="00EB2FA9" w:rsidRDefault="00DC3E3B">
            <w:pPr>
              <w:pStyle w:val="NoSpacing"/>
              <w:jc w:val="both"/>
              <w:rPr>
                <w:del w:id="624" w:author="Hoyos Lopez, Daniela" w:date="2023-04-05T10:40:00Z"/>
                <w:rFonts w:eastAsia="Times New Roman" w:cstheme="minorHAnsi"/>
                <w:sz w:val="20"/>
                <w:szCs w:val="20"/>
              </w:rPr>
              <w:pPrChange w:id="625"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0B3078FC" w14:textId="2E31491D" w:rsidR="00DC3E3B" w:rsidRPr="00DC3E3B" w:rsidDel="00EB2FA9" w:rsidRDefault="00DC3E3B">
            <w:pPr>
              <w:pStyle w:val="NoSpacing"/>
              <w:jc w:val="both"/>
              <w:rPr>
                <w:del w:id="626" w:author="Hoyos Lopez, Daniela" w:date="2023-04-05T10:40:00Z"/>
                <w:rFonts w:eastAsia="Times New Roman" w:cstheme="minorHAnsi"/>
                <w:sz w:val="20"/>
                <w:szCs w:val="20"/>
              </w:rPr>
              <w:pPrChange w:id="627"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5D9E1FF4" w14:textId="33CEA47E" w:rsidR="00DC3E3B" w:rsidRPr="00DC3E3B" w:rsidDel="00EB2FA9" w:rsidRDefault="00DC3E3B">
            <w:pPr>
              <w:pStyle w:val="NoSpacing"/>
              <w:jc w:val="both"/>
              <w:rPr>
                <w:del w:id="628" w:author="Hoyos Lopez, Daniela" w:date="2023-04-05T10:40:00Z"/>
                <w:rFonts w:eastAsia="Times New Roman" w:cstheme="minorHAnsi"/>
                <w:sz w:val="20"/>
                <w:szCs w:val="20"/>
              </w:rPr>
              <w:pPrChange w:id="629" w:author="Agarwal, Arpit" w:date="2023-04-03T13:32:00Z">
                <w:pPr>
                  <w:jc w:val="right"/>
                </w:pPr>
              </w:pPrChange>
            </w:pPr>
          </w:p>
        </w:tc>
        <w:tc>
          <w:tcPr>
            <w:tcW w:w="0" w:type="auto"/>
            <w:tcBorders>
              <w:top w:val="nil"/>
              <w:left w:val="nil"/>
              <w:bottom w:val="nil"/>
              <w:right w:val="single" w:sz="8" w:space="0" w:color="auto"/>
            </w:tcBorders>
            <w:shd w:val="clear" w:color="auto" w:fill="auto"/>
            <w:noWrap/>
            <w:vAlign w:val="bottom"/>
            <w:hideMark/>
          </w:tcPr>
          <w:p w14:paraId="163CCDA0" w14:textId="43D42ACD" w:rsidR="00DC3E3B" w:rsidRPr="00DC3E3B" w:rsidDel="00EB2FA9" w:rsidRDefault="00DC3E3B">
            <w:pPr>
              <w:pStyle w:val="NoSpacing"/>
              <w:jc w:val="both"/>
              <w:rPr>
                <w:del w:id="630" w:author="Hoyos Lopez, Daniela" w:date="2023-04-05T10:40:00Z"/>
                <w:rFonts w:eastAsia="Times New Roman" w:cstheme="minorHAnsi"/>
                <w:sz w:val="20"/>
                <w:szCs w:val="20"/>
              </w:rPr>
              <w:pPrChange w:id="631" w:author="Agarwal, Arpit" w:date="2023-04-03T13:32:00Z">
                <w:pPr>
                  <w:jc w:val="right"/>
                </w:pPr>
              </w:pPrChange>
            </w:pPr>
            <w:del w:id="632" w:author="Hoyos Lopez, Daniela" w:date="2023-04-05T10:40:00Z">
              <w:r w:rsidRPr="00DC3E3B" w:rsidDel="00EB2FA9">
                <w:rPr>
                  <w:rFonts w:eastAsia="Times New Roman" w:cstheme="minorHAnsi"/>
                  <w:sz w:val="20"/>
                  <w:szCs w:val="20"/>
                </w:rPr>
                <w:delText> </w:delText>
              </w:r>
            </w:del>
          </w:p>
        </w:tc>
      </w:tr>
      <w:tr w:rsidR="00DC3E3B" w:rsidRPr="00DC3E3B" w:rsidDel="00EB2FA9" w14:paraId="39DEFB54" w14:textId="4DBAD03E" w:rsidTr="00DC3E3B">
        <w:trPr>
          <w:trHeight w:val="300"/>
          <w:del w:id="63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3951048B" w14:textId="60FC5C74" w:rsidR="00DC3E3B" w:rsidRPr="00DC3E3B" w:rsidDel="00EB2FA9" w:rsidRDefault="00DC3E3B">
            <w:pPr>
              <w:pStyle w:val="NoSpacing"/>
              <w:jc w:val="both"/>
              <w:rPr>
                <w:del w:id="634" w:author="Hoyos Lopez, Daniela" w:date="2023-04-05T10:40:00Z"/>
                <w:rFonts w:eastAsia="Times New Roman" w:cstheme="minorHAnsi"/>
                <w:sz w:val="20"/>
                <w:szCs w:val="20"/>
              </w:rPr>
              <w:pPrChange w:id="635" w:author="Agarwal, Arpit" w:date="2023-04-03T13:32:00Z">
                <w:pPr/>
              </w:pPrChange>
            </w:pPr>
            <w:del w:id="636" w:author="Hoyos Lopez, Daniela" w:date="2023-04-05T10:40:00Z">
              <w:r w:rsidRPr="00DC3E3B" w:rsidDel="00EB2FA9">
                <w:rPr>
                  <w:rFonts w:eastAsia="Times New Roman" w:cstheme="minorHAnsi"/>
                  <w:sz w:val="20"/>
                  <w:szCs w:val="20"/>
                </w:rPr>
                <w:delText>Sign Violations</w:delText>
              </w:r>
            </w:del>
          </w:p>
        </w:tc>
        <w:tc>
          <w:tcPr>
            <w:tcW w:w="0" w:type="auto"/>
            <w:tcBorders>
              <w:top w:val="nil"/>
              <w:left w:val="nil"/>
              <w:bottom w:val="nil"/>
              <w:right w:val="nil"/>
            </w:tcBorders>
            <w:shd w:val="clear" w:color="auto" w:fill="auto"/>
            <w:noWrap/>
            <w:vAlign w:val="bottom"/>
            <w:hideMark/>
          </w:tcPr>
          <w:p w14:paraId="74281DFD" w14:textId="4C73C9B2" w:rsidR="00DC3E3B" w:rsidRPr="00DC3E3B" w:rsidDel="00EB2FA9" w:rsidRDefault="00DC3E3B">
            <w:pPr>
              <w:pStyle w:val="NoSpacing"/>
              <w:jc w:val="both"/>
              <w:rPr>
                <w:del w:id="637" w:author="Hoyos Lopez, Daniela" w:date="2023-04-05T10:40:00Z"/>
                <w:rFonts w:eastAsia="Times New Roman" w:cstheme="minorHAnsi"/>
                <w:sz w:val="20"/>
                <w:szCs w:val="20"/>
              </w:rPr>
              <w:pPrChange w:id="638" w:author="Agarwal, Arpit" w:date="2023-04-03T13:32:00Z">
                <w:pPr/>
              </w:pPrChange>
            </w:pPr>
          </w:p>
        </w:tc>
        <w:tc>
          <w:tcPr>
            <w:tcW w:w="0" w:type="auto"/>
            <w:tcBorders>
              <w:top w:val="nil"/>
              <w:left w:val="nil"/>
              <w:bottom w:val="nil"/>
              <w:right w:val="nil"/>
            </w:tcBorders>
            <w:shd w:val="clear" w:color="auto" w:fill="auto"/>
            <w:noWrap/>
            <w:vAlign w:val="bottom"/>
            <w:hideMark/>
          </w:tcPr>
          <w:p w14:paraId="4213566A" w14:textId="52B2E2BF" w:rsidR="00DC3E3B" w:rsidRPr="00DC3E3B" w:rsidDel="00EB2FA9" w:rsidRDefault="00DC3E3B">
            <w:pPr>
              <w:pStyle w:val="NoSpacing"/>
              <w:jc w:val="both"/>
              <w:rPr>
                <w:del w:id="639" w:author="Hoyos Lopez, Daniela" w:date="2023-04-05T10:40:00Z"/>
                <w:rFonts w:eastAsia="Times New Roman" w:cstheme="minorHAnsi"/>
                <w:sz w:val="20"/>
                <w:szCs w:val="20"/>
              </w:rPr>
              <w:pPrChange w:id="640" w:author="Agarwal, Arpit" w:date="2023-04-03T13:32:00Z">
                <w:pPr>
                  <w:jc w:val="right"/>
                </w:pPr>
              </w:pPrChange>
            </w:pPr>
            <w:del w:id="641"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7AE702BC" w14:textId="33B196C0" w:rsidR="00DC3E3B" w:rsidRPr="00DC3E3B" w:rsidDel="00EB2FA9" w:rsidRDefault="00DC3E3B">
            <w:pPr>
              <w:pStyle w:val="NoSpacing"/>
              <w:jc w:val="both"/>
              <w:rPr>
                <w:del w:id="642" w:author="Hoyos Lopez, Daniela" w:date="2023-04-05T10:40:00Z"/>
                <w:rFonts w:eastAsia="Times New Roman" w:cstheme="minorHAnsi"/>
                <w:sz w:val="20"/>
                <w:szCs w:val="20"/>
              </w:rPr>
              <w:pPrChange w:id="643"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0B60EB86" w14:textId="3EF103AA" w:rsidR="00DC3E3B" w:rsidRPr="00DC3E3B" w:rsidDel="00EB2FA9" w:rsidRDefault="00DC3E3B">
            <w:pPr>
              <w:pStyle w:val="NoSpacing"/>
              <w:jc w:val="both"/>
              <w:rPr>
                <w:del w:id="644" w:author="Hoyos Lopez, Daniela" w:date="2023-04-05T10:40:00Z"/>
                <w:rFonts w:eastAsia="Times New Roman" w:cstheme="minorHAnsi"/>
                <w:sz w:val="20"/>
                <w:szCs w:val="20"/>
              </w:rPr>
              <w:pPrChange w:id="645"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203825A9" w14:textId="3F266846" w:rsidR="00DC3E3B" w:rsidRPr="00DC3E3B" w:rsidDel="00EB2FA9" w:rsidRDefault="00DC3E3B">
            <w:pPr>
              <w:pStyle w:val="NoSpacing"/>
              <w:jc w:val="both"/>
              <w:rPr>
                <w:del w:id="646" w:author="Hoyos Lopez, Daniela" w:date="2023-04-05T10:40:00Z"/>
                <w:rFonts w:eastAsia="Times New Roman" w:cstheme="minorHAnsi"/>
                <w:sz w:val="20"/>
                <w:szCs w:val="20"/>
              </w:rPr>
              <w:pPrChange w:id="647"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25097DCB" w14:textId="3F7B2543" w:rsidR="00DC3E3B" w:rsidRPr="00DC3E3B" w:rsidDel="00EB2FA9" w:rsidRDefault="00DC3E3B">
            <w:pPr>
              <w:pStyle w:val="NoSpacing"/>
              <w:jc w:val="both"/>
              <w:rPr>
                <w:del w:id="648" w:author="Hoyos Lopez, Daniela" w:date="2023-04-05T10:40:00Z"/>
                <w:rFonts w:eastAsia="Times New Roman" w:cstheme="minorHAnsi"/>
                <w:sz w:val="20"/>
                <w:szCs w:val="20"/>
              </w:rPr>
              <w:pPrChange w:id="649" w:author="Agarwal, Arpit" w:date="2023-04-03T13:32:00Z">
                <w:pPr>
                  <w:jc w:val="right"/>
                </w:pPr>
              </w:pPrChange>
            </w:pPr>
          </w:p>
        </w:tc>
        <w:tc>
          <w:tcPr>
            <w:tcW w:w="0" w:type="auto"/>
            <w:tcBorders>
              <w:top w:val="nil"/>
              <w:left w:val="nil"/>
              <w:bottom w:val="nil"/>
              <w:right w:val="single" w:sz="8" w:space="0" w:color="auto"/>
            </w:tcBorders>
            <w:shd w:val="clear" w:color="auto" w:fill="auto"/>
            <w:noWrap/>
            <w:vAlign w:val="bottom"/>
            <w:hideMark/>
          </w:tcPr>
          <w:p w14:paraId="782B8D77" w14:textId="3712224E" w:rsidR="00DC3E3B" w:rsidRPr="00DC3E3B" w:rsidDel="00EB2FA9" w:rsidRDefault="00DC3E3B">
            <w:pPr>
              <w:pStyle w:val="NoSpacing"/>
              <w:jc w:val="both"/>
              <w:rPr>
                <w:del w:id="650" w:author="Hoyos Lopez, Daniela" w:date="2023-04-05T10:40:00Z"/>
                <w:rFonts w:eastAsia="Times New Roman" w:cstheme="minorHAnsi"/>
                <w:sz w:val="20"/>
                <w:szCs w:val="20"/>
              </w:rPr>
              <w:pPrChange w:id="651" w:author="Agarwal, Arpit" w:date="2023-04-03T13:32:00Z">
                <w:pPr>
                  <w:jc w:val="right"/>
                </w:pPr>
              </w:pPrChange>
            </w:pPr>
            <w:del w:id="652" w:author="Hoyos Lopez, Daniela" w:date="2023-04-05T10:40:00Z">
              <w:r w:rsidRPr="00DC3E3B" w:rsidDel="00EB2FA9">
                <w:rPr>
                  <w:rFonts w:eastAsia="Times New Roman" w:cstheme="minorHAnsi"/>
                  <w:sz w:val="20"/>
                  <w:szCs w:val="20"/>
                </w:rPr>
                <w:delText> </w:delText>
              </w:r>
            </w:del>
          </w:p>
        </w:tc>
      </w:tr>
      <w:tr w:rsidR="00DC3E3B" w:rsidRPr="00DC3E3B" w:rsidDel="00EB2FA9" w14:paraId="54FAEBD9" w14:textId="1670C942" w:rsidTr="00DC3E3B">
        <w:trPr>
          <w:trHeight w:val="300"/>
          <w:del w:id="65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3A5C8AFA" w14:textId="616FE64A" w:rsidR="00DC3E3B" w:rsidRPr="00DC3E3B" w:rsidDel="00EB2FA9" w:rsidRDefault="00DC3E3B">
            <w:pPr>
              <w:pStyle w:val="NoSpacing"/>
              <w:jc w:val="both"/>
              <w:rPr>
                <w:del w:id="654" w:author="Hoyos Lopez, Daniela" w:date="2023-04-05T10:40:00Z"/>
                <w:rFonts w:eastAsia="Times New Roman" w:cstheme="minorHAnsi"/>
                <w:sz w:val="20"/>
                <w:szCs w:val="20"/>
              </w:rPr>
              <w:pPrChange w:id="655" w:author="Agarwal, Arpit" w:date="2023-04-03T13:32:00Z">
                <w:pPr/>
              </w:pPrChange>
            </w:pPr>
            <w:del w:id="656" w:author="Hoyos Lopez, Daniela" w:date="2023-04-05T10:40:00Z">
              <w:r w:rsidRPr="00DC3E3B" w:rsidDel="00EB2FA9">
                <w:rPr>
                  <w:rFonts w:eastAsia="Times New Roman" w:cstheme="minorHAnsi"/>
                  <w:sz w:val="20"/>
                  <w:szCs w:val="20"/>
                </w:rPr>
                <w:delText>Distractions rate</w:delText>
              </w:r>
            </w:del>
          </w:p>
        </w:tc>
        <w:tc>
          <w:tcPr>
            <w:tcW w:w="0" w:type="auto"/>
            <w:tcBorders>
              <w:top w:val="nil"/>
              <w:left w:val="nil"/>
              <w:bottom w:val="nil"/>
              <w:right w:val="nil"/>
            </w:tcBorders>
            <w:shd w:val="clear" w:color="auto" w:fill="auto"/>
            <w:noWrap/>
            <w:vAlign w:val="bottom"/>
            <w:hideMark/>
          </w:tcPr>
          <w:p w14:paraId="0B4C5AE9" w14:textId="1CE2828C" w:rsidR="00DC3E3B" w:rsidRPr="00DC3E3B" w:rsidDel="00EB2FA9" w:rsidRDefault="00DC3E3B">
            <w:pPr>
              <w:pStyle w:val="NoSpacing"/>
              <w:jc w:val="both"/>
              <w:rPr>
                <w:del w:id="657" w:author="Hoyos Lopez, Daniela" w:date="2023-04-05T10:40:00Z"/>
                <w:rFonts w:eastAsia="Times New Roman" w:cstheme="minorHAnsi"/>
                <w:sz w:val="20"/>
                <w:szCs w:val="20"/>
              </w:rPr>
              <w:pPrChange w:id="658" w:author="Agarwal, Arpit" w:date="2023-04-03T13:32:00Z">
                <w:pPr/>
              </w:pPrChange>
            </w:pPr>
          </w:p>
        </w:tc>
        <w:tc>
          <w:tcPr>
            <w:tcW w:w="0" w:type="auto"/>
            <w:tcBorders>
              <w:top w:val="nil"/>
              <w:left w:val="nil"/>
              <w:bottom w:val="nil"/>
              <w:right w:val="nil"/>
            </w:tcBorders>
            <w:shd w:val="clear" w:color="auto" w:fill="auto"/>
            <w:noWrap/>
            <w:vAlign w:val="bottom"/>
            <w:hideMark/>
          </w:tcPr>
          <w:p w14:paraId="0B485811" w14:textId="5C46B98D" w:rsidR="00DC3E3B" w:rsidRPr="00DC3E3B" w:rsidDel="00EB2FA9" w:rsidRDefault="00DC3E3B">
            <w:pPr>
              <w:pStyle w:val="NoSpacing"/>
              <w:jc w:val="both"/>
              <w:rPr>
                <w:del w:id="659" w:author="Hoyos Lopez, Daniela" w:date="2023-04-05T10:40:00Z"/>
                <w:rFonts w:eastAsia="Times New Roman" w:cstheme="minorHAnsi"/>
                <w:sz w:val="20"/>
                <w:szCs w:val="20"/>
              </w:rPr>
              <w:pPrChange w:id="660" w:author="Agarwal, Arpit" w:date="2023-04-03T13:32:00Z">
                <w:pPr>
                  <w:jc w:val="right"/>
                </w:pPr>
              </w:pPrChange>
            </w:pPr>
            <w:del w:id="661"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bottom"/>
            <w:hideMark/>
          </w:tcPr>
          <w:p w14:paraId="71673939" w14:textId="2049378F" w:rsidR="00DC3E3B" w:rsidRPr="00DC3E3B" w:rsidDel="00EB2FA9" w:rsidRDefault="00DC3E3B">
            <w:pPr>
              <w:pStyle w:val="NoSpacing"/>
              <w:jc w:val="both"/>
              <w:rPr>
                <w:del w:id="662" w:author="Hoyos Lopez, Daniela" w:date="2023-04-05T10:40:00Z"/>
                <w:rFonts w:eastAsia="Times New Roman" w:cstheme="minorHAnsi"/>
                <w:sz w:val="20"/>
                <w:szCs w:val="20"/>
              </w:rPr>
              <w:pPrChange w:id="663"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200B30A0" w14:textId="33E51A8E" w:rsidR="00DC3E3B" w:rsidRPr="00DC3E3B" w:rsidDel="00EB2FA9" w:rsidRDefault="00DC3E3B">
            <w:pPr>
              <w:pStyle w:val="NoSpacing"/>
              <w:jc w:val="both"/>
              <w:rPr>
                <w:del w:id="664" w:author="Hoyos Lopez, Daniela" w:date="2023-04-05T10:40:00Z"/>
                <w:rFonts w:eastAsia="Times New Roman" w:cstheme="minorHAnsi"/>
                <w:sz w:val="20"/>
                <w:szCs w:val="20"/>
              </w:rPr>
              <w:pPrChange w:id="665"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685539C6" w14:textId="77387680" w:rsidR="00DC3E3B" w:rsidRPr="00DC3E3B" w:rsidDel="00EB2FA9" w:rsidRDefault="00DC3E3B">
            <w:pPr>
              <w:pStyle w:val="NoSpacing"/>
              <w:jc w:val="both"/>
              <w:rPr>
                <w:del w:id="666" w:author="Hoyos Lopez, Daniela" w:date="2023-04-05T10:40:00Z"/>
                <w:rFonts w:eastAsia="Times New Roman" w:cstheme="minorHAnsi"/>
                <w:sz w:val="20"/>
                <w:szCs w:val="20"/>
              </w:rPr>
              <w:pPrChange w:id="667" w:author="Agarwal, Arpit" w:date="2023-04-03T13:32:00Z">
                <w:pPr>
                  <w:jc w:val="right"/>
                </w:pPr>
              </w:pPrChange>
            </w:pPr>
          </w:p>
        </w:tc>
        <w:tc>
          <w:tcPr>
            <w:tcW w:w="0" w:type="auto"/>
            <w:tcBorders>
              <w:top w:val="nil"/>
              <w:left w:val="nil"/>
              <w:bottom w:val="nil"/>
              <w:right w:val="nil"/>
            </w:tcBorders>
            <w:shd w:val="clear" w:color="auto" w:fill="auto"/>
            <w:noWrap/>
            <w:vAlign w:val="bottom"/>
            <w:hideMark/>
          </w:tcPr>
          <w:p w14:paraId="28963DFE" w14:textId="4C270030" w:rsidR="00DC3E3B" w:rsidRPr="00DC3E3B" w:rsidDel="00EB2FA9" w:rsidRDefault="00DC3E3B">
            <w:pPr>
              <w:pStyle w:val="NoSpacing"/>
              <w:jc w:val="both"/>
              <w:rPr>
                <w:del w:id="668" w:author="Hoyos Lopez, Daniela" w:date="2023-04-05T10:40:00Z"/>
                <w:rFonts w:eastAsia="Times New Roman" w:cstheme="minorHAnsi"/>
                <w:sz w:val="20"/>
                <w:szCs w:val="20"/>
              </w:rPr>
              <w:pPrChange w:id="669" w:author="Agarwal, Arpit" w:date="2023-04-03T13:32:00Z">
                <w:pPr>
                  <w:jc w:val="right"/>
                </w:pPr>
              </w:pPrChange>
            </w:pPr>
          </w:p>
        </w:tc>
        <w:tc>
          <w:tcPr>
            <w:tcW w:w="0" w:type="auto"/>
            <w:tcBorders>
              <w:top w:val="nil"/>
              <w:left w:val="nil"/>
              <w:bottom w:val="nil"/>
              <w:right w:val="single" w:sz="8" w:space="0" w:color="auto"/>
            </w:tcBorders>
            <w:shd w:val="clear" w:color="auto" w:fill="auto"/>
            <w:noWrap/>
            <w:vAlign w:val="bottom"/>
            <w:hideMark/>
          </w:tcPr>
          <w:p w14:paraId="26D503AE" w14:textId="033B5677" w:rsidR="00DC3E3B" w:rsidRPr="00DC3E3B" w:rsidDel="00EB2FA9" w:rsidRDefault="00DC3E3B">
            <w:pPr>
              <w:pStyle w:val="NoSpacing"/>
              <w:jc w:val="both"/>
              <w:rPr>
                <w:del w:id="670" w:author="Hoyos Lopez, Daniela" w:date="2023-04-05T10:40:00Z"/>
                <w:rFonts w:eastAsia="Times New Roman" w:cstheme="minorHAnsi"/>
                <w:sz w:val="20"/>
                <w:szCs w:val="20"/>
              </w:rPr>
              <w:pPrChange w:id="671" w:author="Agarwal, Arpit" w:date="2023-04-03T13:32:00Z">
                <w:pPr>
                  <w:jc w:val="right"/>
                </w:pPr>
              </w:pPrChange>
            </w:pPr>
            <w:del w:id="672" w:author="Hoyos Lopez, Daniela" w:date="2023-04-05T10:40:00Z">
              <w:r w:rsidRPr="00DC3E3B" w:rsidDel="00EB2FA9">
                <w:rPr>
                  <w:rFonts w:eastAsia="Times New Roman" w:cstheme="minorHAnsi"/>
                  <w:sz w:val="20"/>
                  <w:szCs w:val="20"/>
                </w:rPr>
                <w:delText> </w:delText>
              </w:r>
            </w:del>
          </w:p>
        </w:tc>
      </w:tr>
      <w:tr w:rsidR="00DC3E3B" w:rsidRPr="00DC3E3B" w:rsidDel="00EB2FA9" w14:paraId="14130978" w14:textId="5F95A349" w:rsidTr="00DC3E3B">
        <w:trPr>
          <w:trHeight w:val="300"/>
          <w:del w:id="673" w:author="Hoyos Lopez, Daniela" w:date="2023-04-05T10:40:00Z"/>
        </w:trPr>
        <w:tc>
          <w:tcPr>
            <w:tcW w:w="0" w:type="auto"/>
            <w:tcBorders>
              <w:top w:val="nil"/>
              <w:left w:val="single" w:sz="8" w:space="0" w:color="auto"/>
              <w:bottom w:val="nil"/>
              <w:right w:val="nil"/>
            </w:tcBorders>
            <w:shd w:val="clear" w:color="000000" w:fill="D9D9D9"/>
            <w:noWrap/>
            <w:vAlign w:val="center"/>
            <w:hideMark/>
          </w:tcPr>
          <w:p w14:paraId="3936C22B" w14:textId="26795946" w:rsidR="00DC3E3B" w:rsidRPr="00DC3E3B" w:rsidDel="00EB2FA9" w:rsidRDefault="00DC3E3B">
            <w:pPr>
              <w:pStyle w:val="NoSpacing"/>
              <w:jc w:val="both"/>
              <w:rPr>
                <w:del w:id="674" w:author="Hoyos Lopez, Daniela" w:date="2023-04-05T10:40:00Z"/>
                <w:rFonts w:eastAsia="Times New Roman" w:cstheme="minorHAnsi"/>
                <w:sz w:val="20"/>
                <w:szCs w:val="20"/>
              </w:rPr>
              <w:pPrChange w:id="675" w:author="Agarwal, Arpit" w:date="2023-04-03T13:32:00Z">
                <w:pPr/>
              </w:pPrChange>
            </w:pPr>
            <w:del w:id="676" w:author="Hoyos Lopez, Daniela" w:date="2023-04-05T10:40:00Z">
              <w:r w:rsidRPr="00DC3E3B" w:rsidDel="00EB2FA9">
                <w:rPr>
                  <w:rFonts w:eastAsia="Times New Roman" w:cstheme="minorHAnsi"/>
                  <w:sz w:val="20"/>
                  <w:szCs w:val="20"/>
                </w:rPr>
                <w:delText>Compliance</w:delText>
              </w:r>
            </w:del>
          </w:p>
        </w:tc>
        <w:tc>
          <w:tcPr>
            <w:tcW w:w="0" w:type="auto"/>
            <w:tcBorders>
              <w:top w:val="nil"/>
              <w:left w:val="nil"/>
              <w:bottom w:val="nil"/>
              <w:right w:val="nil"/>
            </w:tcBorders>
            <w:shd w:val="clear" w:color="000000" w:fill="D9D9D9"/>
            <w:noWrap/>
            <w:vAlign w:val="center"/>
            <w:hideMark/>
          </w:tcPr>
          <w:p w14:paraId="04C3B967" w14:textId="1B4CB231" w:rsidR="00DC3E3B" w:rsidRPr="00DC3E3B" w:rsidDel="00EB2FA9" w:rsidRDefault="00DC3E3B">
            <w:pPr>
              <w:pStyle w:val="NoSpacing"/>
              <w:jc w:val="both"/>
              <w:rPr>
                <w:del w:id="677" w:author="Hoyos Lopez, Daniela" w:date="2023-04-05T10:40:00Z"/>
                <w:rFonts w:eastAsia="Times New Roman" w:cstheme="minorHAnsi"/>
                <w:sz w:val="20"/>
                <w:szCs w:val="20"/>
              </w:rPr>
              <w:pPrChange w:id="678" w:author="Agarwal, Arpit" w:date="2023-04-03T13:32:00Z">
                <w:pPr>
                  <w:jc w:val="right"/>
                </w:pPr>
              </w:pPrChange>
            </w:pPr>
            <w:del w:id="679"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000000" w:fill="D9D9D9"/>
            <w:noWrap/>
            <w:vAlign w:val="center"/>
            <w:hideMark/>
          </w:tcPr>
          <w:p w14:paraId="63AC465C" w14:textId="488EEBDC" w:rsidR="00DC3E3B" w:rsidRPr="00DC3E3B" w:rsidDel="00EB2FA9" w:rsidRDefault="00DC3E3B">
            <w:pPr>
              <w:pStyle w:val="NoSpacing"/>
              <w:jc w:val="both"/>
              <w:rPr>
                <w:del w:id="680" w:author="Hoyos Lopez, Daniela" w:date="2023-04-05T10:40:00Z"/>
                <w:rFonts w:eastAsia="Times New Roman" w:cstheme="minorHAnsi"/>
                <w:sz w:val="20"/>
                <w:szCs w:val="20"/>
              </w:rPr>
              <w:pPrChange w:id="681" w:author="Agarwal, Arpit" w:date="2023-04-03T13:32:00Z">
                <w:pPr>
                  <w:jc w:val="right"/>
                </w:pPr>
              </w:pPrChange>
            </w:pPr>
            <w:del w:id="682"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000000" w:fill="D9D9D9"/>
            <w:noWrap/>
            <w:vAlign w:val="center"/>
            <w:hideMark/>
          </w:tcPr>
          <w:p w14:paraId="63141C20" w14:textId="1992EE9E" w:rsidR="00DC3E3B" w:rsidRPr="00DC3E3B" w:rsidDel="00EB2FA9" w:rsidRDefault="00DC3E3B">
            <w:pPr>
              <w:pStyle w:val="NoSpacing"/>
              <w:jc w:val="both"/>
              <w:rPr>
                <w:del w:id="683" w:author="Hoyos Lopez, Daniela" w:date="2023-04-05T10:40:00Z"/>
                <w:rFonts w:eastAsia="Times New Roman" w:cstheme="minorHAnsi"/>
                <w:sz w:val="20"/>
                <w:szCs w:val="20"/>
              </w:rPr>
              <w:pPrChange w:id="684" w:author="Agarwal, Arpit" w:date="2023-04-03T13:32:00Z">
                <w:pPr>
                  <w:jc w:val="right"/>
                </w:pPr>
              </w:pPrChange>
            </w:pPr>
            <w:del w:id="685"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000000" w:fill="D9D9D9"/>
            <w:noWrap/>
            <w:vAlign w:val="center"/>
            <w:hideMark/>
          </w:tcPr>
          <w:p w14:paraId="1587D643" w14:textId="7E535A0F" w:rsidR="00DC3E3B" w:rsidRPr="00DC3E3B" w:rsidDel="00EB2FA9" w:rsidRDefault="00DC3E3B">
            <w:pPr>
              <w:pStyle w:val="NoSpacing"/>
              <w:jc w:val="both"/>
              <w:rPr>
                <w:del w:id="686" w:author="Hoyos Lopez, Daniela" w:date="2023-04-05T10:40:00Z"/>
                <w:rFonts w:eastAsia="Times New Roman" w:cstheme="minorHAnsi"/>
                <w:sz w:val="20"/>
                <w:szCs w:val="20"/>
              </w:rPr>
              <w:pPrChange w:id="687" w:author="Agarwal, Arpit" w:date="2023-04-03T13:32:00Z">
                <w:pPr>
                  <w:jc w:val="right"/>
                </w:pPr>
              </w:pPrChange>
            </w:pPr>
            <w:del w:id="688"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000000" w:fill="D9D9D9"/>
            <w:noWrap/>
            <w:vAlign w:val="center"/>
            <w:hideMark/>
          </w:tcPr>
          <w:p w14:paraId="17338BA1" w14:textId="13015901" w:rsidR="00DC3E3B" w:rsidRPr="00DC3E3B" w:rsidDel="00EB2FA9" w:rsidRDefault="00DC3E3B">
            <w:pPr>
              <w:pStyle w:val="NoSpacing"/>
              <w:jc w:val="both"/>
              <w:rPr>
                <w:del w:id="689" w:author="Hoyos Lopez, Daniela" w:date="2023-04-05T10:40:00Z"/>
                <w:rFonts w:eastAsia="Times New Roman" w:cstheme="minorHAnsi"/>
                <w:sz w:val="20"/>
                <w:szCs w:val="20"/>
              </w:rPr>
              <w:pPrChange w:id="690" w:author="Agarwal, Arpit" w:date="2023-04-03T13:32:00Z">
                <w:pPr>
                  <w:jc w:val="right"/>
                </w:pPr>
              </w:pPrChange>
            </w:pPr>
            <w:del w:id="691"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000000" w:fill="D9D9D9"/>
            <w:noWrap/>
            <w:vAlign w:val="center"/>
            <w:hideMark/>
          </w:tcPr>
          <w:p w14:paraId="2F805750" w14:textId="27FFE938" w:rsidR="00DC3E3B" w:rsidRPr="00DC3E3B" w:rsidDel="00EB2FA9" w:rsidRDefault="00DC3E3B">
            <w:pPr>
              <w:pStyle w:val="NoSpacing"/>
              <w:jc w:val="both"/>
              <w:rPr>
                <w:del w:id="692" w:author="Hoyos Lopez, Daniela" w:date="2023-04-05T10:40:00Z"/>
                <w:rFonts w:eastAsia="Times New Roman" w:cstheme="minorHAnsi"/>
                <w:sz w:val="20"/>
                <w:szCs w:val="20"/>
              </w:rPr>
              <w:pPrChange w:id="693" w:author="Agarwal, Arpit" w:date="2023-04-03T13:32:00Z">
                <w:pPr>
                  <w:jc w:val="right"/>
                </w:pPr>
              </w:pPrChange>
            </w:pPr>
            <w:del w:id="694"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single" w:sz="8" w:space="0" w:color="auto"/>
            </w:tcBorders>
            <w:shd w:val="clear" w:color="000000" w:fill="D9D9D9"/>
            <w:noWrap/>
            <w:vAlign w:val="center"/>
            <w:hideMark/>
          </w:tcPr>
          <w:p w14:paraId="69A257E6" w14:textId="45F83EFF" w:rsidR="00DC3E3B" w:rsidRPr="00DC3E3B" w:rsidDel="00EB2FA9" w:rsidRDefault="00DC3E3B">
            <w:pPr>
              <w:pStyle w:val="NoSpacing"/>
              <w:jc w:val="both"/>
              <w:rPr>
                <w:del w:id="695" w:author="Hoyos Lopez, Daniela" w:date="2023-04-05T10:40:00Z"/>
                <w:rFonts w:eastAsia="Times New Roman" w:cstheme="minorHAnsi"/>
                <w:sz w:val="20"/>
                <w:szCs w:val="20"/>
              </w:rPr>
              <w:pPrChange w:id="696" w:author="Agarwal, Arpit" w:date="2023-04-03T13:32:00Z">
                <w:pPr>
                  <w:jc w:val="right"/>
                </w:pPr>
              </w:pPrChange>
            </w:pPr>
            <w:del w:id="697" w:author="Hoyos Lopez, Daniela" w:date="2023-04-05T10:40:00Z">
              <w:r w:rsidRPr="00DC3E3B" w:rsidDel="00EB2FA9">
                <w:rPr>
                  <w:rFonts w:eastAsia="Times New Roman" w:cstheme="minorHAnsi"/>
                  <w:sz w:val="20"/>
                  <w:szCs w:val="20"/>
                </w:rPr>
                <w:delText>5.00</w:delText>
              </w:r>
            </w:del>
          </w:p>
        </w:tc>
      </w:tr>
      <w:tr w:rsidR="00DC3E3B" w:rsidRPr="00DC3E3B" w:rsidDel="00EB2FA9" w14:paraId="01F0A288" w14:textId="66B6A92B" w:rsidTr="00DC3E3B">
        <w:trPr>
          <w:trHeight w:val="300"/>
          <w:del w:id="698"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395EFE2F" w14:textId="226E7FF8" w:rsidR="00DC3E3B" w:rsidRPr="00DC3E3B" w:rsidDel="00EB2FA9" w:rsidRDefault="00DC3E3B">
            <w:pPr>
              <w:pStyle w:val="NoSpacing"/>
              <w:jc w:val="both"/>
              <w:rPr>
                <w:del w:id="699" w:author="Hoyos Lopez, Daniela" w:date="2023-04-05T10:40:00Z"/>
                <w:rFonts w:eastAsia="Times New Roman" w:cstheme="minorHAnsi"/>
                <w:sz w:val="20"/>
                <w:szCs w:val="20"/>
              </w:rPr>
              <w:pPrChange w:id="700" w:author="Agarwal, Arpit" w:date="2023-04-03T13:32:00Z">
                <w:pPr/>
              </w:pPrChange>
            </w:pPr>
            <w:del w:id="701" w:author="Hoyos Lopez, Daniela" w:date="2023-04-05T10:40:00Z">
              <w:r w:rsidRPr="00DC3E3B" w:rsidDel="00EB2FA9">
                <w:rPr>
                  <w:rFonts w:eastAsia="Times New Roman" w:cstheme="minorHAnsi"/>
                  <w:sz w:val="20"/>
                  <w:szCs w:val="20"/>
                </w:rPr>
                <w:delText>Working Hour Compliance (WHC)</w:delText>
              </w:r>
            </w:del>
          </w:p>
        </w:tc>
        <w:tc>
          <w:tcPr>
            <w:tcW w:w="0" w:type="auto"/>
            <w:tcBorders>
              <w:top w:val="nil"/>
              <w:left w:val="nil"/>
              <w:bottom w:val="nil"/>
              <w:right w:val="nil"/>
            </w:tcBorders>
            <w:shd w:val="clear" w:color="auto" w:fill="auto"/>
            <w:noWrap/>
            <w:vAlign w:val="bottom"/>
            <w:hideMark/>
          </w:tcPr>
          <w:p w14:paraId="0C4A36C1" w14:textId="42AF1A66" w:rsidR="00DC3E3B" w:rsidRPr="00DC3E3B" w:rsidDel="00EB2FA9" w:rsidRDefault="00DC3E3B">
            <w:pPr>
              <w:pStyle w:val="NoSpacing"/>
              <w:jc w:val="both"/>
              <w:rPr>
                <w:del w:id="702" w:author="Hoyos Lopez, Daniela" w:date="2023-04-05T10:40:00Z"/>
                <w:rFonts w:eastAsia="Times New Roman" w:cstheme="minorHAnsi"/>
                <w:sz w:val="20"/>
                <w:szCs w:val="20"/>
              </w:rPr>
              <w:pPrChange w:id="703" w:author="Agarwal, Arpit" w:date="2023-04-03T13:32:00Z">
                <w:pPr>
                  <w:jc w:val="right"/>
                </w:pPr>
              </w:pPrChange>
            </w:pPr>
            <w:del w:id="704"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bottom"/>
            <w:hideMark/>
          </w:tcPr>
          <w:p w14:paraId="16235040" w14:textId="27F03493" w:rsidR="00DC3E3B" w:rsidRPr="00DC3E3B" w:rsidDel="00EB2FA9" w:rsidRDefault="00DC3E3B">
            <w:pPr>
              <w:pStyle w:val="NoSpacing"/>
              <w:jc w:val="both"/>
              <w:rPr>
                <w:del w:id="705" w:author="Hoyos Lopez, Daniela" w:date="2023-04-05T10:40:00Z"/>
                <w:rFonts w:eastAsia="Times New Roman" w:cstheme="minorHAnsi"/>
                <w:sz w:val="20"/>
                <w:szCs w:val="20"/>
              </w:rPr>
              <w:pPrChange w:id="706" w:author="Agarwal, Arpit" w:date="2023-04-03T13:32:00Z">
                <w:pPr>
                  <w:jc w:val="right"/>
                </w:pPr>
              </w:pPrChange>
            </w:pPr>
            <w:del w:id="707"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bottom"/>
            <w:hideMark/>
          </w:tcPr>
          <w:p w14:paraId="63CA5B53" w14:textId="1E8CD695" w:rsidR="00DC3E3B" w:rsidRPr="00DC3E3B" w:rsidDel="00EB2FA9" w:rsidRDefault="00DC3E3B">
            <w:pPr>
              <w:pStyle w:val="NoSpacing"/>
              <w:jc w:val="both"/>
              <w:rPr>
                <w:del w:id="708" w:author="Hoyos Lopez, Daniela" w:date="2023-04-05T10:40:00Z"/>
                <w:rFonts w:eastAsia="Times New Roman" w:cstheme="minorHAnsi"/>
                <w:sz w:val="20"/>
                <w:szCs w:val="20"/>
              </w:rPr>
              <w:pPrChange w:id="709" w:author="Agarwal, Arpit" w:date="2023-04-03T13:32:00Z">
                <w:pPr>
                  <w:jc w:val="right"/>
                </w:pPr>
              </w:pPrChange>
            </w:pPr>
            <w:del w:id="710"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bottom"/>
            <w:hideMark/>
          </w:tcPr>
          <w:p w14:paraId="651E6235" w14:textId="4C9044ED" w:rsidR="00DC3E3B" w:rsidRPr="00DC3E3B" w:rsidDel="00EB2FA9" w:rsidRDefault="00DC3E3B">
            <w:pPr>
              <w:pStyle w:val="NoSpacing"/>
              <w:jc w:val="both"/>
              <w:rPr>
                <w:del w:id="711" w:author="Hoyos Lopez, Daniela" w:date="2023-04-05T10:40:00Z"/>
                <w:rFonts w:eastAsia="Times New Roman" w:cstheme="minorHAnsi"/>
                <w:sz w:val="20"/>
                <w:szCs w:val="20"/>
              </w:rPr>
              <w:pPrChange w:id="712" w:author="Agarwal, Arpit" w:date="2023-04-03T13:32:00Z">
                <w:pPr>
                  <w:jc w:val="right"/>
                </w:pPr>
              </w:pPrChange>
            </w:pPr>
            <w:del w:id="713"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bottom"/>
            <w:hideMark/>
          </w:tcPr>
          <w:p w14:paraId="59AA6A09" w14:textId="05157559" w:rsidR="00DC3E3B" w:rsidRPr="00DC3E3B" w:rsidDel="00EB2FA9" w:rsidRDefault="00DC3E3B">
            <w:pPr>
              <w:pStyle w:val="NoSpacing"/>
              <w:jc w:val="both"/>
              <w:rPr>
                <w:del w:id="714" w:author="Hoyos Lopez, Daniela" w:date="2023-04-05T10:40:00Z"/>
                <w:rFonts w:eastAsia="Times New Roman" w:cstheme="minorHAnsi"/>
                <w:sz w:val="20"/>
                <w:szCs w:val="20"/>
              </w:rPr>
              <w:pPrChange w:id="715" w:author="Agarwal, Arpit" w:date="2023-04-03T13:32:00Z">
                <w:pPr>
                  <w:jc w:val="right"/>
                </w:pPr>
              </w:pPrChange>
            </w:pPr>
            <w:del w:id="716"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bottom"/>
            <w:hideMark/>
          </w:tcPr>
          <w:p w14:paraId="79B2D2DA" w14:textId="6EA75619" w:rsidR="00DC3E3B" w:rsidRPr="00DC3E3B" w:rsidDel="00EB2FA9" w:rsidRDefault="00DC3E3B">
            <w:pPr>
              <w:pStyle w:val="NoSpacing"/>
              <w:jc w:val="both"/>
              <w:rPr>
                <w:del w:id="717" w:author="Hoyos Lopez, Daniela" w:date="2023-04-05T10:40:00Z"/>
                <w:rFonts w:eastAsia="Times New Roman" w:cstheme="minorHAnsi"/>
                <w:sz w:val="20"/>
                <w:szCs w:val="20"/>
              </w:rPr>
              <w:pPrChange w:id="718" w:author="Agarwal, Arpit" w:date="2023-04-03T13:32:00Z">
                <w:pPr>
                  <w:jc w:val="right"/>
                </w:pPr>
              </w:pPrChange>
            </w:pPr>
            <w:del w:id="719"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single" w:sz="8" w:space="0" w:color="auto"/>
            </w:tcBorders>
            <w:shd w:val="clear" w:color="auto" w:fill="auto"/>
            <w:noWrap/>
            <w:vAlign w:val="bottom"/>
            <w:hideMark/>
          </w:tcPr>
          <w:p w14:paraId="5C4FF180" w14:textId="7E2EDBE4" w:rsidR="00DC3E3B" w:rsidRPr="00DC3E3B" w:rsidDel="00EB2FA9" w:rsidRDefault="00DC3E3B">
            <w:pPr>
              <w:pStyle w:val="NoSpacing"/>
              <w:jc w:val="both"/>
              <w:rPr>
                <w:del w:id="720" w:author="Hoyos Lopez, Daniela" w:date="2023-04-05T10:40:00Z"/>
                <w:rFonts w:eastAsia="Times New Roman" w:cstheme="minorHAnsi"/>
                <w:sz w:val="20"/>
                <w:szCs w:val="20"/>
              </w:rPr>
              <w:pPrChange w:id="721" w:author="Agarwal, Arpit" w:date="2023-04-03T13:32:00Z">
                <w:pPr>
                  <w:jc w:val="right"/>
                </w:pPr>
              </w:pPrChange>
            </w:pPr>
            <w:del w:id="722" w:author="Hoyos Lopez, Daniela" w:date="2023-04-05T10:40:00Z">
              <w:r w:rsidRPr="00DC3E3B" w:rsidDel="00EB2FA9">
                <w:rPr>
                  <w:rFonts w:eastAsia="Times New Roman" w:cstheme="minorHAnsi"/>
                  <w:sz w:val="20"/>
                  <w:szCs w:val="20"/>
                </w:rPr>
                <w:delText>5.00</w:delText>
              </w:r>
            </w:del>
          </w:p>
        </w:tc>
      </w:tr>
      <w:tr w:rsidR="00DC3E3B" w:rsidRPr="00DC3E3B" w:rsidDel="00EB2FA9" w14:paraId="3AB5FA23" w14:textId="3D90B5D5" w:rsidTr="00DC3E3B">
        <w:trPr>
          <w:trHeight w:val="300"/>
          <w:del w:id="723" w:author="Hoyos Lopez, Daniela" w:date="2023-04-05T10:40:00Z"/>
        </w:trPr>
        <w:tc>
          <w:tcPr>
            <w:tcW w:w="0" w:type="auto"/>
            <w:tcBorders>
              <w:top w:val="nil"/>
              <w:left w:val="single" w:sz="8" w:space="0" w:color="auto"/>
              <w:bottom w:val="nil"/>
              <w:right w:val="nil"/>
            </w:tcBorders>
            <w:shd w:val="clear" w:color="auto" w:fill="auto"/>
            <w:noWrap/>
            <w:vAlign w:val="bottom"/>
            <w:hideMark/>
          </w:tcPr>
          <w:p w14:paraId="0797E585" w14:textId="6ABF337F" w:rsidR="00DC3E3B" w:rsidRPr="00DC3E3B" w:rsidDel="00EB2FA9" w:rsidRDefault="00DC3E3B">
            <w:pPr>
              <w:pStyle w:val="NoSpacing"/>
              <w:jc w:val="both"/>
              <w:rPr>
                <w:del w:id="724" w:author="Hoyos Lopez, Daniela" w:date="2023-04-05T10:40:00Z"/>
                <w:rFonts w:eastAsia="Times New Roman" w:cstheme="minorHAnsi"/>
                <w:color w:val="000000"/>
                <w:sz w:val="20"/>
                <w:szCs w:val="20"/>
              </w:rPr>
              <w:pPrChange w:id="725" w:author="Agarwal, Arpit" w:date="2023-04-03T13:32:00Z">
                <w:pPr/>
              </w:pPrChange>
            </w:pPr>
            <w:del w:id="726" w:author="Hoyos Lopez, Daniela" w:date="2023-04-05T10:40:00Z">
              <w:r w:rsidRPr="00DC3E3B" w:rsidDel="00EB2FA9">
                <w:rPr>
                  <w:rFonts w:eastAsia="Times New Roman" w:cstheme="minorHAnsi"/>
                  <w:color w:val="000000"/>
                  <w:sz w:val="20"/>
                  <w:szCs w:val="20"/>
                </w:rPr>
                <w:delText>Comprehensive Audit Score (CAS)</w:delText>
              </w:r>
            </w:del>
          </w:p>
        </w:tc>
        <w:tc>
          <w:tcPr>
            <w:tcW w:w="0" w:type="auto"/>
            <w:tcBorders>
              <w:top w:val="nil"/>
              <w:left w:val="nil"/>
              <w:bottom w:val="nil"/>
              <w:right w:val="nil"/>
            </w:tcBorders>
            <w:shd w:val="clear" w:color="auto" w:fill="auto"/>
            <w:noWrap/>
            <w:vAlign w:val="center"/>
            <w:hideMark/>
          </w:tcPr>
          <w:p w14:paraId="694CD5F0" w14:textId="3896BD9D" w:rsidR="00DC3E3B" w:rsidRPr="00DC3E3B" w:rsidDel="00EB2FA9" w:rsidRDefault="00DC3E3B">
            <w:pPr>
              <w:pStyle w:val="NoSpacing"/>
              <w:jc w:val="both"/>
              <w:rPr>
                <w:del w:id="727" w:author="Hoyos Lopez, Daniela" w:date="2023-04-05T10:40:00Z"/>
                <w:rFonts w:eastAsia="Times New Roman" w:cstheme="minorHAnsi"/>
                <w:color w:val="000000"/>
                <w:sz w:val="20"/>
                <w:szCs w:val="20"/>
              </w:rPr>
              <w:pPrChange w:id="728" w:author="Agarwal, Arpit" w:date="2023-04-03T13:32:00Z">
                <w:pPr>
                  <w:jc w:val="right"/>
                </w:pPr>
              </w:pPrChange>
            </w:pPr>
            <w:del w:id="729"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nil"/>
            </w:tcBorders>
            <w:shd w:val="clear" w:color="auto" w:fill="auto"/>
            <w:noWrap/>
            <w:vAlign w:val="center"/>
            <w:hideMark/>
          </w:tcPr>
          <w:p w14:paraId="43B858FB" w14:textId="14895617" w:rsidR="00DC3E3B" w:rsidRPr="00DC3E3B" w:rsidDel="00EB2FA9" w:rsidRDefault="00DC3E3B">
            <w:pPr>
              <w:pStyle w:val="NoSpacing"/>
              <w:jc w:val="both"/>
              <w:rPr>
                <w:del w:id="730" w:author="Hoyos Lopez, Daniela" w:date="2023-04-05T10:40:00Z"/>
                <w:rFonts w:eastAsia="Times New Roman" w:cstheme="minorHAnsi"/>
                <w:color w:val="000000"/>
                <w:sz w:val="20"/>
                <w:szCs w:val="20"/>
              </w:rPr>
              <w:pPrChange w:id="731" w:author="Agarwal, Arpit" w:date="2023-04-03T13:32:00Z">
                <w:pPr>
                  <w:jc w:val="right"/>
                </w:pPr>
              </w:pPrChange>
            </w:pPr>
            <w:del w:id="732"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nil"/>
            </w:tcBorders>
            <w:shd w:val="clear" w:color="auto" w:fill="auto"/>
            <w:noWrap/>
            <w:vAlign w:val="center"/>
            <w:hideMark/>
          </w:tcPr>
          <w:p w14:paraId="123A68F5" w14:textId="052DE4CB" w:rsidR="00DC3E3B" w:rsidRPr="00DC3E3B" w:rsidDel="00EB2FA9" w:rsidRDefault="00DC3E3B">
            <w:pPr>
              <w:pStyle w:val="NoSpacing"/>
              <w:jc w:val="both"/>
              <w:rPr>
                <w:del w:id="733" w:author="Hoyos Lopez, Daniela" w:date="2023-04-05T10:40:00Z"/>
                <w:rFonts w:eastAsia="Times New Roman" w:cstheme="minorHAnsi"/>
                <w:color w:val="000000"/>
                <w:sz w:val="20"/>
                <w:szCs w:val="20"/>
              </w:rPr>
              <w:pPrChange w:id="734" w:author="Agarwal, Arpit" w:date="2023-04-03T13:32:00Z">
                <w:pPr>
                  <w:jc w:val="right"/>
                </w:pPr>
              </w:pPrChange>
            </w:pPr>
            <w:del w:id="735"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nil"/>
            </w:tcBorders>
            <w:shd w:val="clear" w:color="auto" w:fill="auto"/>
            <w:noWrap/>
            <w:vAlign w:val="center"/>
            <w:hideMark/>
          </w:tcPr>
          <w:p w14:paraId="65D93553" w14:textId="70818EAF" w:rsidR="00DC3E3B" w:rsidRPr="00DC3E3B" w:rsidDel="00EB2FA9" w:rsidRDefault="00DC3E3B">
            <w:pPr>
              <w:pStyle w:val="NoSpacing"/>
              <w:jc w:val="both"/>
              <w:rPr>
                <w:del w:id="736" w:author="Hoyos Lopez, Daniela" w:date="2023-04-05T10:40:00Z"/>
                <w:rFonts w:eastAsia="Times New Roman" w:cstheme="minorHAnsi"/>
                <w:color w:val="000000"/>
                <w:sz w:val="20"/>
                <w:szCs w:val="20"/>
              </w:rPr>
              <w:pPrChange w:id="737" w:author="Agarwal, Arpit" w:date="2023-04-03T13:32:00Z">
                <w:pPr>
                  <w:jc w:val="right"/>
                </w:pPr>
              </w:pPrChange>
            </w:pPr>
            <w:del w:id="738"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nil"/>
            </w:tcBorders>
            <w:shd w:val="clear" w:color="auto" w:fill="auto"/>
            <w:noWrap/>
            <w:vAlign w:val="center"/>
            <w:hideMark/>
          </w:tcPr>
          <w:p w14:paraId="58DFA571" w14:textId="3749A43B" w:rsidR="00DC3E3B" w:rsidRPr="00DC3E3B" w:rsidDel="00EB2FA9" w:rsidRDefault="00DC3E3B">
            <w:pPr>
              <w:pStyle w:val="NoSpacing"/>
              <w:jc w:val="both"/>
              <w:rPr>
                <w:del w:id="739" w:author="Hoyos Lopez, Daniela" w:date="2023-04-05T10:40:00Z"/>
                <w:rFonts w:eastAsia="Times New Roman" w:cstheme="minorHAnsi"/>
                <w:color w:val="000000"/>
                <w:sz w:val="20"/>
                <w:szCs w:val="20"/>
              </w:rPr>
              <w:pPrChange w:id="740" w:author="Agarwal, Arpit" w:date="2023-04-03T13:32:00Z">
                <w:pPr>
                  <w:jc w:val="right"/>
                </w:pPr>
              </w:pPrChange>
            </w:pPr>
            <w:del w:id="741"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nil"/>
            </w:tcBorders>
            <w:shd w:val="clear" w:color="auto" w:fill="auto"/>
            <w:noWrap/>
            <w:vAlign w:val="center"/>
            <w:hideMark/>
          </w:tcPr>
          <w:p w14:paraId="16DAB64C" w14:textId="4DDF37B2" w:rsidR="00DC3E3B" w:rsidRPr="00DC3E3B" w:rsidDel="00EB2FA9" w:rsidRDefault="00DC3E3B">
            <w:pPr>
              <w:pStyle w:val="NoSpacing"/>
              <w:jc w:val="both"/>
              <w:rPr>
                <w:del w:id="742" w:author="Hoyos Lopez, Daniela" w:date="2023-04-05T10:40:00Z"/>
                <w:rFonts w:eastAsia="Times New Roman" w:cstheme="minorHAnsi"/>
                <w:color w:val="000000"/>
                <w:sz w:val="20"/>
                <w:szCs w:val="20"/>
              </w:rPr>
              <w:pPrChange w:id="743" w:author="Agarwal, Arpit" w:date="2023-04-03T13:32:00Z">
                <w:pPr>
                  <w:jc w:val="right"/>
                </w:pPr>
              </w:pPrChange>
            </w:pPr>
            <w:del w:id="744" w:author="Hoyos Lopez, Daniela" w:date="2023-04-05T10:40:00Z">
              <w:r w:rsidRPr="00DC3E3B" w:rsidDel="00EB2FA9">
                <w:rPr>
                  <w:rFonts w:eastAsia="Times New Roman" w:cstheme="minorHAnsi"/>
                  <w:color w:val="000000"/>
                  <w:sz w:val="20"/>
                  <w:szCs w:val="20"/>
                </w:rPr>
                <w:delText>Binary</w:delText>
              </w:r>
            </w:del>
          </w:p>
        </w:tc>
        <w:tc>
          <w:tcPr>
            <w:tcW w:w="0" w:type="auto"/>
            <w:tcBorders>
              <w:top w:val="nil"/>
              <w:left w:val="nil"/>
              <w:bottom w:val="nil"/>
              <w:right w:val="single" w:sz="8" w:space="0" w:color="auto"/>
            </w:tcBorders>
            <w:shd w:val="clear" w:color="auto" w:fill="auto"/>
            <w:noWrap/>
            <w:vAlign w:val="center"/>
            <w:hideMark/>
          </w:tcPr>
          <w:p w14:paraId="5F9037B5" w14:textId="4F45A326" w:rsidR="00DC3E3B" w:rsidRPr="00DC3E3B" w:rsidDel="00EB2FA9" w:rsidRDefault="00DC3E3B">
            <w:pPr>
              <w:pStyle w:val="NoSpacing"/>
              <w:jc w:val="both"/>
              <w:rPr>
                <w:del w:id="745" w:author="Hoyos Lopez, Daniela" w:date="2023-04-05T10:40:00Z"/>
                <w:rFonts w:eastAsia="Times New Roman" w:cstheme="minorHAnsi"/>
                <w:color w:val="000000"/>
                <w:sz w:val="20"/>
                <w:szCs w:val="20"/>
              </w:rPr>
              <w:pPrChange w:id="746" w:author="Agarwal, Arpit" w:date="2023-04-03T13:32:00Z">
                <w:pPr>
                  <w:jc w:val="right"/>
                </w:pPr>
              </w:pPrChange>
            </w:pPr>
            <w:del w:id="747" w:author="Hoyos Lopez, Daniela" w:date="2023-04-05T10:40:00Z">
              <w:r w:rsidRPr="00DC3E3B" w:rsidDel="00EB2FA9">
                <w:rPr>
                  <w:rFonts w:eastAsia="Times New Roman" w:cstheme="minorHAnsi"/>
                  <w:color w:val="000000"/>
                  <w:sz w:val="20"/>
                  <w:szCs w:val="20"/>
                </w:rPr>
                <w:delText>Binary</w:delText>
              </w:r>
            </w:del>
          </w:p>
        </w:tc>
      </w:tr>
      <w:tr w:rsidR="00DC3E3B" w:rsidRPr="00DC3E3B" w:rsidDel="00EB2FA9" w14:paraId="0756DE3C" w14:textId="114F2B87" w:rsidTr="00DC3E3B">
        <w:trPr>
          <w:trHeight w:val="300"/>
          <w:del w:id="748" w:author="Hoyos Lopez, Daniela" w:date="2023-04-05T10:40:00Z"/>
        </w:trPr>
        <w:tc>
          <w:tcPr>
            <w:tcW w:w="0" w:type="auto"/>
            <w:tcBorders>
              <w:top w:val="nil"/>
              <w:left w:val="single" w:sz="8" w:space="0" w:color="auto"/>
              <w:bottom w:val="nil"/>
              <w:right w:val="nil"/>
            </w:tcBorders>
            <w:shd w:val="clear" w:color="000000" w:fill="D9D9D9"/>
            <w:noWrap/>
            <w:vAlign w:val="center"/>
            <w:hideMark/>
          </w:tcPr>
          <w:p w14:paraId="7249F351" w14:textId="5543761F" w:rsidR="00DC3E3B" w:rsidRPr="00DC3E3B" w:rsidDel="00EB2FA9" w:rsidRDefault="00DC3E3B">
            <w:pPr>
              <w:pStyle w:val="NoSpacing"/>
              <w:jc w:val="both"/>
              <w:rPr>
                <w:del w:id="749" w:author="Hoyos Lopez, Daniela" w:date="2023-04-05T10:40:00Z"/>
                <w:rFonts w:eastAsia="Times New Roman" w:cstheme="minorHAnsi"/>
                <w:sz w:val="20"/>
                <w:szCs w:val="20"/>
              </w:rPr>
              <w:pPrChange w:id="750" w:author="Agarwal, Arpit" w:date="2023-04-03T13:32:00Z">
                <w:pPr/>
              </w:pPrChange>
            </w:pPr>
            <w:del w:id="751" w:author="Hoyos Lopez, Daniela" w:date="2023-04-05T10:40:00Z">
              <w:r w:rsidRPr="00DC3E3B" w:rsidDel="00EB2FA9">
                <w:rPr>
                  <w:rFonts w:eastAsia="Times New Roman" w:cstheme="minorHAnsi"/>
                  <w:sz w:val="20"/>
                  <w:szCs w:val="20"/>
                </w:rPr>
                <w:delText>Delivery Quality</w:delText>
              </w:r>
            </w:del>
          </w:p>
        </w:tc>
        <w:tc>
          <w:tcPr>
            <w:tcW w:w="0" w:type="auto"/>
            <w:tcBorders>
              <w:top w:val="nil"/>
              <w:left w:val="nil"/>
              <w:bottom w:val="nil"/>
              <w:right w:val="nil"/>
            </w:tcBorders>
            <w:shd w:val="clear" w:color="000000" w:fill="D9D9D9"/>
            <w:noWrap/>
            <w:vAlign w:val="center"/>
            <w:hideMark/>
          </w:tcPr>
          <w:p w14:paraId="1A086C21" w14:textId="53897E0C" w:rsidR="00DC3E3B" w:rsidRPr="00DC3E3B" w:rsidDel="00EB2FA9" w:rsidRDefault="00DC3E3B">
            <w:pPr>
              <w:pStyle w:val="NoSpacing"/>
              <w:jc w:val="both"/>
              <w:rPr>
                <w:del w:id="752" w:author="Hoyos Lopez, Daniela" w:date="2023-04-05T10:40:00Z"/>
                <w:rFonts w:eastAsia="Times New Roman" w:cstheme="minorHAnsi"/>
                <w:sz w:val="20"/>
                <w:szCs w:val="20"/>
              </w:rPr>
              <w:pPrChange w:id="753" w:author="Agarwal, Arpit" w:date="2023-04-03T13:32:00Z">
                <w:pPr>
                  <w:jc w:val="right"/>
                </w:pPr>
              </w:pPrChange>
            </w:pPr>
            <w:del w:id="754" w:author="Hoyos Lopez, Daniela" w:date="2023-04-05T10:40:00Z">
              <w:r w:rsidRPr="00DC3E3B" w:rsidDel="00EB2FA9">
                <w:rPr>
                  <w:rFonts w:eastAsia="Times New Roman" w:cstheme="minorHAnsi"/>
                  <w:sz w:val="20"/>
                  <w:szCs w:val="20"/>
                </w:rPr>
                <w:delText>24.00</w:delText>
              </w:r>
            </w:del>
          </w:p>
        </w:tc>
        <w:tc>
          <w:tcPr>
            <w:tcW w:w="0" w:type="auto"/>
            <w:tcBorders>
              <w:top w:val="nil"/>
              <w:left w:val="nil"/>
              <w:bottom w:val="nil"/>
              <w:right w:val="nil"/>
            </w:tcBorders>
            <w:shd w:val="clear" w:color="000000" w:fill="D9D9D9"/>
            <w:noWrap/>
            <w:vAlign w:val="center"/>
            <w:hideMark/>
          </w:tcPr>
          <w:p w14:paraId="5028F1A6" w14:textId="3891605A" w:rsidR="00DC3E3B" w:rsidRPr="00DC3E3B" w:rsidDel="00EB2FA9" w:rsidRDefault="00DC3E3B">
            <w:pPr>
              <w:pStyle w:val="NoSpacing"/>
              <w:jc w:val="both"/>
              <w:rPr>
                <w:del w:id="755" w:author="Hoyos Lopez, Daniela" w:date="2023-04-05T10:40:00Z"/>
                <w:rFonts w:eastAsia="Times New Roman" w:cstheme="minorHAnsi"/>
                <w:sz w:val="20"/>
                <w:szCs w:val="20"/>
              </w:rPr>
              <w:pPrChange w:id="756" w:author="Agarwal, Arpit" w:date="2023-04-03T13:32:00Z">
                <w:pPr>
                  <w:jc w:val="right"/>
                </w:pPr>
              </w:pPrChange>
            </w:pPr>
            <w:del w:id="757" w:author="Hoyos Lopez, Daniela" w:date="2023-04-05T10:40:00Z">
              <w:r w:rsidRPr="00DC3E3B" w:rsidDel="00EB2FA9">
                <w:rPr>
                  <w:rFonts w:eastAsia="Times New Roman" w:cstheme="minorHAnsi"/>
                  <w:sz w:val="20"/>
                  <w:szCs w:val="20"/>
                </w:rPr>
                <w:delText>24.00</w:delText>
              </w:r>
            </w:del>
          </w:p>
        </w:tc>
        <w:tc>
          <w:tcPr>
            <w:tcW w:w="0" w:type="auto"/>
            <w:tcBorders>
              <w:top w:val="nil"/>
              <w:left w:val="nil"/>
              <w:bottom w:val="nil"/>
              <w:right w:val="nil"/>
            </w:tcBorders>
            <w:shd w:val="clear" w:color="000000" w:fill="D9D9D9"/>
            <w:noWrap/>
            <w:vAlign w:val="center"/>
            <w:hideMark/>
          </w:tcPr>
          <w:p w14:paraId="4DCB47F8" w14:textId="3B6C6C94" w:rsidR="00DC3E3B" w:rsidRPr="00DC3E3B" w:rsidDel="00EB2FA9" w:rsidRDefault="00DC3E3B">
            <w:pPr>
              <w:pStyle w:val="NoSpacing"/>
              <w:jc w:val="both"/>
              <w:rPr>
                <w:del w:id="758" w:author="Hoyos Lopez, Daniela" w:date="2023-04-05T10:40:00Z"/>
                <w:rFonts w:eastAsia="Times New Roman" w:cstheme="minorHAnsi"/>
                <w:sz w:val="20"/>
                <w:szCs w:val="20"/>
              </w:rPr>
              <w:pPrChange w:id="759" w:author="Agarwal, Arpit" w:date="2023-04-03T13:32:00Z">
                <w:pPr>
                  <w:jc w:val="right"/>
                </w:pPr>
              </w:pPrChange>
            </w:pPr>
            <w:del w:id="760" w:author="Hoyos Lopez, Daniela" w:date="2023-04-05T10:40:00Z">
              <w:r w:rsidRPr="00DC3E3B" w:rsidDel="00EB2FA9">
                <w:rPr>
                  <w:rFonts w:eastAsia="Times New Roman" w:cstheme="minorHAnsi"/>
                  <w:sz w:val="20"/>
                  <w:szCs w:val="20"/>
                </w:rPr>
                <w:delText>24.00</w:delText>
              </w:r>
            </w:del>
          </w:p>
        </w:tc>
        <w:tc>
          <w:tcPr>
            <w:tcW w:w="0" w:type="auto"/>
            <w:tcBorders>
              <w:top w:val="nil"/>
              <w:left w:val="nil"/>
              <w:bottom w:val="nil"/>
              <w:right w:val="nil"/>
            </w:tcBorders>
            <w:shd w:val="clear" w:color="000000" w:fill="D9D9D9"/>
            <w:noWrap/>
            <w:vAlign w:val="center"/>
            <w:hideMark/>
          </w:tcPr>
          <w:p w14:paraId="0A94C6B2" w14:textId="7190A54E" w:rsidR="00DC3E3B" w:rsidRPr="00DC3E3B" w:rsidDel="00EB2FA9" w:rsidRDefault="00DC3E3B">
            <w:pPr>
              <w:pStyle w:val="NoSpacing"/>
              <w:jc w:val="both"/>
              <w:rPr>
                <w:del w:id="761" w:author="Hoyos Lopez, Daniela" w:date="2023-04-05T10:40:00Z"/>
                <w:rFonts w:eastAsia="Times New Roman" w:cstheme="minorHAnsi"/>
                <w:sz w:val="20"/>
                <w:szCs w:val="20"/>
              </w:rPr>
              <w:pPrChange w:id="762" w:author="Agarwal, Arpit" w:date="2023-04-03T13:32:00Z">
                <w:pPr>
                  <w:jc w:val="right"/>
                </w:pPr>
              </w:pPrChange>
            </w:pPr>
            <w:del w:id="763" w:author="Hoyos Lopez, Daniela" w:date="2023-04-05T10:40:00Z">
              <w:r w:rsidRPr="00DC3E3B" w:rsidDel="00EB2FA9">
                <w:rPr>
                  <w:rFonts w:eastAsia="Times New Roman" w:cstheme="minorHAnsi"/>
                  <w:sz w:val="20"/>
                  <w:szCs w:val="20"/>
                </w:rPr>
                <w:delText>24.00</w:delText>
              </w:r>
            </w:del>
          </w:p>
        </w:tc>
        <w:tc>
          <w:tcPr>
            <w:tcW w:w="0" w:type="auto"/>
            <w:tcBorders>
              <w:top w:val="nil"/>
              <w:left w:val="nil"/>
              <w:bottom w:val="nil"/>
              <w:right w:val="nil"/>
            </w:tcBorders>
            <w:shd w:val="clear" w:color="000000" w:fill="D9D9D9"/>
            <w:noWrap/>
            <w:vAlign w:val="center"/>
            <w:hideMark/>
          </w:tcPr>
          <w:p w14:paraId="089746BA" w14:textId="2C29020E" w:rsidR="00DC3E3B" w:rsidRPr="00DC3E3B" w:rsidDel="00EB2FA9" w:rsidRDefault="00DC3E3B">
            <w:pPr>
              <w:pStyle w:val="NoSpacing"/>
              <w:jc w:val="both"/>
              <w:rPr>
                <w:del w:id="764" w:author="Hoyos Lopez, Daniela" w:date="2023-04-05T10:40:00Z"/>
                <w:rFonts w:eastAsia="Times New Roman" w:cstheme="minorHAnsi"/>
                <w:sz w:val="20"/>
                <w:szCs w:val="20"/>
              </w:rPr>
              <w:pPrChange w:id="765" w:author="Agarwal, Arpit" w:date="2023-04-03T13:32:00Z">
                <w:pPr>
                  <w:jc w:val="right"/>
                </w:pPr>
              </w:pPrChange>
            </w:pPr>
            <w:del w:id="766" w:author="Hoyos Lopez, Daniela" w:date="2023-04-05T10:40:00Z">
              <w:r w:rsidRPr="00DC3E3B" w:rsidDel="00EB2FA9">
                <w:rPr>
                  <w:rFonts w:eastAsia="Times New Roman" w:cstheme="minorHAnsi"/>
                  <w:sz w:val="20"/>
                  <w:szCs w:val="20"/>
                </w:rPr>
                <w:delText>24.00</w:delText>
              </w:r>
            </w:del>
          </w:p>
        </w:tc>
        <w:tc>
          <w:tcPr>
            <w:tcW w:w="0" w:type="auto"/>
            <w:tcBorders>
              <w:top w:val="nil"/>
              <w:left w:val="nil"/>
              <w:bottom w:val="nil"/>
              <w:right w:val="nil"/>
            </w:tcBorders>
            <w:shd w:val="clear" w:color="000000" w:fill="D9D9D9"/>
            <w:noWrap/>
            <w:vAlign w:val="center"/>
            <w:hideMark/>
          </w:tcPr>
          <w:p w14:paraId="2E80F98E" w14:textId="15261514" w:rsidR="00DC3E3B" w:rsidRPr="00DC3E3B" w:rsidDel="00EB2FA9" w:rsidRDefault="00DC3E3B">
            <w:pPr>
              <w:pStyle w:val="NoSpacing"/>
              <w:jc w:val="both"/>
              <w:rPr>
                <w:del w:id="767" w:author="Hoyos Lopez, Daniela" w:date="2023-04-05T10:40:00Z"/>
                <w:rFonts w:eastAsia="Times New Roman" w:cstheme="minorHAnsi"/>
                <w:sz w:val="20"/>
                <w:szCs w:val="20"/>
              </w:rPr>
              <w:pPrChange w:id="768" w:author="Agarwal, Arpit" w:date="2023-04-03T13:32:00Z">
                <w:pPr>
                  <w:jc w:val="right"/>
                </w:pPr>
              </w:pPrChange>
            </w:pPr>
            <w:del w:id="769" w:author="Hoyos Lopez, Daniela" w:date="2023-04-05T10:40:00Z">
              <w:r w:rsidRPr="00DC3E3B" w:rsidDel="00EB2FA9">
                <w:rPr>
                  <w:rFonts w:eastAsia="Times New Roman" w:cstheme="minorHAnsi"/>
                  <w:sz w:val="20"/>
                  <w:szCs w:val="20"/>
                </w:rPr>
                <w:delText>25.00</w:delText>
              </w:r>
            </w:del>
          </w:p>
        </w:tc>
        <w:tc>
          <w:tcPr>
            <w:tcW w:w="0" w:type="auto"/>
            <w:tcBorders>
              <w:top w:val="nil"/>
              <w:left w:val="nil"/>
              <w:bottom w:val="nil"/>
              <w:right w:val="single" w:sz="8" w:space="0" w:color="auto"/>
            </w:tcBorders>
            <w:shd w:val="clear" w:color="000000" w:fill="D9D9D9"/>
            <w:noWrap/>
            <w:vAlign w:val="center"/>
            <w:hideMark/>
          </w:tcPr>
          <w:p w14:paraId="24F287F7" w14:textId="297F3CE0" w:rsidR="00DC3E3B" w:rsidRPr="00DC3E3B" w:rsidDel="00EB2FA9" w:rsidRDefault="00DC3E3B">
            <w:pPr>
              <w:pStyle w:val="NoSpacing"/>
              <w:jc w:val="both"/>
              <w:rPr>
                <w:del w:id="770" w:author="Hoyos Lopez, Daniela" w:date="2023-04-05T10:40:00Z"/>
                <w:rFonts w:eastAsia="Times New Roman" w:cstheme="minorHAnsi"/>
                <w:sz w:val="20"/>
                <w:szCs w:val="20"/>
              </w:rPr>
              <w:pPrChange w:id="771" w:author="Agarwal, Arpit" w:date="2023-04-03T13:32:00Z">
                <w:pPr>
                  <w:jc w:val="right"/>
                </w:pPr>
              </w:pPrChange>
            </w:pPr>
            <w:del w:id="772" w:author="Hoyos Lopez, Daniela" w:date="2023-04-05T10:40:00Z">
              <w:r w:rsidRPr="00DC3E3B" w:rsidDel="00EB2FA9">
                <w:rPr>
                  <w:rFonts w:eastAsia="Times New Roman" w:cstheme="minorHAnsi"/>
                  <w:sz w:val="20"/>
                  <w:szCs w:val="20"/>
                </w:rPr>
                <w:delText>34.00</w:delText>
              </w:r>
            </w:del>
          </w:p>
        </w:tc>
      </w:tr>
      <w:tr w:rsidR="00DC3E3B" w:rsidRPr="00DC3E3B" w:rsidDel="00EB2FA9" w14:paraId="76EE5A6E" w14:textId="682B827C" w:rsidTr="00DC3E3B">
        <w:trPr>
          <w:trHeight w:val="300"/>
          <w:del w:id="77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2A984C8F" w14:textId="7AEAFB1C" w:rsidR="00DC3E3B" w:rsidRPr="00DC3E3B" w:rsidDel="00EB2FA9" w:rsidRDefault="00DC3E3B">
            <w:pPr>
              <w:pStyle w:val="NoSpacing"/>
              <w:jc w:val="both"/>
              <w:rPr>
                <w:del w:id="774" w:author="Hoyos Lopez, Daniela" w:date="2023-04-05T10:40:00Z"/>
                <w:rFonts w:eastAsia="Times New Roman" w:cstheme="minorHAnsi"/>
                <w:sz w:val="20"/>
                <w:szCs w:val="20"/>
              </w:rPr>
              <w:pPrChange w:id="775" w:author="Agarwal, Arpit" w:date="2023-04-03T13:32:00Z">
                <w:pPr/>
              </w:pPrChange>
            </w:pPr>
            <w:del w:id="776" w:author="Hoyos Lopez, Daniela" w:date="2023-04-05T10:40:00Z">
              <w:r w:rsidRPr="00DC3E3B" w:rsidDel="00EB2FA9">
                <w:rPr>
                  <w:rFonts w:eastAsia="Times New Roman" w:cstheme="minorHAnsi"/>
                  <w:sz w:val="20"/>
                  <w:szCs w:val="20"/>
                </w:rPr>
                <w:delText>Delivery Completion rate (DCR)</w:delText>
              </w:r>
            </w:del>
          </w:p>
        </w:tc>
        <w:tc>
          <w:tcPr>
            <w:tcW w:w="0" w:type="auto"/>
            <w:tcBorders>
              <w:top w:val="nil"/>
              <w:left w:val="nil"/>
              <w:bottom w:val="nil"/>
              <w:right w:val="nil"/>
            </w:tcBorders>
            <w:shd w:val="clear" w:color="auto" w:fill="auto"/>
            <w:noWrap/>
            <w:vAlign w:val="center"/>
            <w:hideMark/>
          </w:tcPr>
          <w:p w14:paraId="2FBDDC99" w14:textId="41944609" w:rsidR="00DC3E3B" w:rsidRPr="00DC3E3B" w:rsidDel="00EB2FA9" w:rsidRDefault="00DC3E3B">
            <w:pPr>
              <w:pStyle w:val="NoSpacing"/>
              <w:jc w:val="both"/>
              <w:rPr>
                <w:del w:id="777" w:author="Hoyos Lopez, Daniela" w:date="2023-04-05T10:40:00Z"/>
                <w:rFonts w:eastAsia="Times New Roman" w:cstheme="minorHAnsi"/>
                <w:sz w:val="20"/>
                <w:szCs w:val="20"/>
              </w:rPr>
              <w:pPrChange w:id="778" w:author="Agarwal, Arpit" w:date="2023-04-03T13:32:00Z">
                <w:pPr>
                  <w:jc w:val="right"/>
                </w:pPr>
              </w:pPrChange>
            </w:pPr>
            <w:del w:id="779"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center"/>
            <w:hideMark/>
          </w:tcPr>
          <w:p w14:paraId="21C49A79" w14:textId="3C5A0486" w:rsidR="00DC3E3B" w:rsidRPr="00DC3E3B" w:rsidDel="00EB2FA9" w:rsidRDefault="00DC3E3B">
            <w:pPr>
              <w:pStyle w:val="NoSpacing"/>
              <w:jc w:val="both"/>
              <w:rPr>
                <w:del w:id="780" w:author="Hoyos Lopez, Daniela" w:date="2023-04-05T10:40:00Z"/>
                <w:rFonts w:eastAsia="Times New Roman" w:cstheme="minorHAnsi"/>
                <w:sz w:val="20"/>
                <w:szCs w:val="20"/>
              </w:rPr>
              <w:pPrChange w:id="781" w:author="Agarwal, Arpit" w:date="2023-04-03T13:32:00Z">
                <w:pPr>
                  <w:jc w:val="right"/>
                </w:pPr>
              </w:pPrChange>
            </w:pPr>
            <w:del w:id="782"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0E66D2FA" w14:textId="29F8BD6D" w:rsidR="00DC3E3B" w:rsidRPr="00DC3E3B" w:rsidDel="00EB2FA9" w:rsidRDefault="00DC3E3B">
            <w:pPr>
              <w:pStyle w:val="NoSpacing"/>
              <w:jc w:val="both"/>
              <w:rPr>
                <w:del w:id="783" w:author="Hoyos Lopez, Daniela" w:date="2023-04-05T10:40:00Z"/>
                <w:rFonts w:eastAsia="Times New Roman" w:cstheme="minorHAnsi"/>
                <w:sz w:val="20"/>
                <w:szCs w:val="20"/>
              </w:rPr>
              <w:pPrChange w:id="784" w:author="Agarwal, Arpit" w:date="2023-04-03T13:32:00Z">
                <w:pPr>
                  <w:jc w:val="right"/>
                </w:pPr>
              </w:pPrChange>
            </w:pPr>
            <w:del w:id="785"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19B86B15" w14:textId="613438A3" w:rsidR="00DC3E3B" w:rsidRPr="00DC3E3B" w:rsidDel="00EB2FA9" w:rsidRDefault="00DC3E3B">
            <w:pPr>
              <w:pStyle w:val="NoSpacing"/>
              <w:jc w:val="both"/>
              <w:rPr>
                <w:del w:id="786" w:author="Hoyos Lopez, Daniela" w:date="2023-04-05T10:40:00Z"/>
                <w:rFonts w:eastAsia="Times New Roman" w:cstheme="minorHAnsi"/>
                <w:sz w:val="20"/>
                <w:szCs w:val="20"/>
              </w:rPr>
              <w:pPrChange w:id="787" w:author="Agarwal, Arpit" w:date="2023-04-03T13:32:00Z">
                <w:pPr>
                  <w:jc w:val="right"/>
                </w:pPr>
              </w:pPrChange>
            </w:pPr>
            <w:del w:id="788"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52F0C930" w14:textId="2BFF39C5" w:rsidR="00DC3E3B" w:rsidRPr="00DC3E3B" w:rsidDel="00EB2FA9" w:rsidRDefault="00DC3E3B">
            <w:pPr>
              <w:pStyle w:val="NoSpacing"/>
              <w:jc w:val="both"/>
              <w:rPr>
                <w:del w:id="789" w:author="Hoyos Lopez, Daniela" w:date="2023-04-05T10:40:00Z"/>
                <w:rFonts w:eastAsia="Times New Roman" w:cstheme="minorHAnsi"/>
                <w:sz w:val="20"/>
                <w:szCs w:val="20"/>
              </w:rPr>
              <w:pPrChange w:id="790" w:author="Agarwal, Arpit" w:date="2023-04-03T13:32:00Z">
                <w:pPr>
                  <w:jc w:val="right"/>
                </w:pPr>
              </w:pPrChange>
            </w:pPr>
            <w:del w:id="791"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7A6317FE" w14:textId="41F43863" w:rsidR="00DC3E3B" w:rsidRPr="00DC3E3B" w:rsidDel="00EB2FA9" w:rsidRDefault="00DC3E3B">
            <w:pPr>
              <w:pStyle w:val="NoSpacing"/>
              <w:jc w:val="both"/>
              <w:rPr>
                <w:del w:id="792" w:author="Hoyos Lopez, Daniela" w:date="2023-04-05T10:40:00Z"/>
                <w:rFonts w:eastAsia="Times New Roman" w:cstheme="minorHAnsi"/>
                <w:sz w:val="20"/>
                <w:szCs w:val="20"/>
              </w:rPr>
              <w:pPrChange w:id="793" w:author="Agarwal, Arpit" w:date="2023-04-03T13:32:00Z">
                <w:pPr>
                  <w:jc w:val="right"/>
                </w:pPr>
              </w:pPrChange>
            </w:pPr>
            <w:del w:id="794" w:author="Hoyos Lopez, Daniela" w:date="2023-04-05T10:40:00Z">
              <w:r w:rsidRPr="00DC3E3B" w:rsidDel="00EB2FA9">
                <w:rPr>
                  <w:rFonts w:eastAsia="Times New Roman" w:cstheme="minorHAnsi"/>
                  <w:sz w:val="20"/>
                  <w:szCs w:val="20"/>
                </w:rPr>
                <w:delText>12.50</w:delText>
              </w:r>
            </w:del>
          </w:p>
        </w:tc>
        <w:tc>
          <w:tcPr>
            <w:tcW w:w="0" w:type="auto"/>
            <w:tcBorders>
              <w:top w:val="nil"/>
              <w:left w:val="nil"/>
              <w:bottom w:val="nil"/>
              <w:right w:val="single" w:sz="8" w:space="0" w:color="auto"/>
            </w:tcBorders>
            <w:shd w:val="clear" w:color="auto" w:fill="auto"/>
            <w:noWrap/>
            <w:vAlign w:val="bottom"/>
            <w:hideMark/>
          </w:tcPr>
          <w:p w14:paraId="469C5825" w14:textId="6CC54D18" w:rsidR="00DC3E3B" w:rsidRPr="00DC3E3B" w:rsidDel="00EB2FA9" w:rsidRDefault="00DC3E3B">
            <w:pPr>
              <w:pStyle w:val="NoSpacing"/>
              <w:jc w:val="both"/>
              <w:rPr>
                <w:del w:id="795" w:author="Hoyos Lopez, Daniela" w:date="2023-04-05T10:40:00Z"/>
                <w:rFonts w:eastAsia="Times New Roman" w:cstheme="minorHAnsi"/>
                <w:sz w:val="20"/>
                <w:szCs w:val="20"/>
              </w:rPr>
              <w:pPrChange w:id="796" w:author="Agarwal, Arpit" w:date="2023-04-03T13:32:00Z">
                <w:pPr>
                  <w:jc w:val="right"/>
                </w:pPr>
              </w:pPrChange>
            </w:pPr>
            <w:del w:id="797" w:author="Hoyos Lopez, Daniela" w:date="2023-04-05T10:40:00Z">
              <w:r w:rsidRPr="00DC3E3B" w:rsidDel="00EB2FA9">
                <w:rPr>
                  <w:rFonts w:eastAsia="Times New Roman" w:cstheme="minorHAnsi"/>
                  <w:sz w:val="20"/>
                  <w:szCs w:val="20"/>
                </w:rPr>
                <w:delText>15.00</w:delText>
              </w:r>
            </w:del>
          </w:p>
        </w:tc>
      </w:tr>
      <w:tr w:rsidR="00DC3E3B" w:rsidRPr="00DC3E3B" w:rsidDel="00EB2FA9" w14:paraId="63A2B0A8" w14:textId="445458EE" w:rsidTr="00DC3E3B">
        <w:trPr>
          <w:trHeight w:val="300"/>
          <w:del w:id="79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311029BE" w14:textId="05695556" w:rsidR="00DC3E3B" w:rsidRPr="00DC3E3B" w:rsidDel="00EB2FA9" w:rsidRDefault="00DC3E3B">
            <w:pPr>
              <w:pStyle w:val="NoSpacing"/>
              <w:jc w:val="both"/>
              <w:rPr>
                <w:del w:id="799" w:author="Hoyos Lopez, Daniela" w:date="2023-04-05T10:40:00Z"/>
                <w:rFonts w:eastAsia="Times New Roman" w:cstheme="minorHAnsi"/>
                <w:sz w:val="20"/>
                <w:szCs w:val="20"/>
              </w:rPr>
              <w:pPrChange w:id="800" w:author="Agarwal, Arpit" w:date="2023-04-03T13:32:00Z">
                <w:pPr/>
              </w:pPrChange>
            </w:pPr>
            <w:del w:id="801" w:author="Hoyos Lopez, Daniela" w:date="2023-04-05T10:40:00Z">
              <w:r w:rsidRPr="00DC3E3B" w:rsidDel="00EB2FA9">
                <w:rPr>
                  <w:rFonts w:eastAsia="Times New Roman" w:cstheme="minorHAnsi"/>
                  <w:sz w:val="20"/>
                  <w:szCs w:val="20"/>
                </w:rPr>
                <w:delText>Delivered Not Received (DNR DPMO)</w:delText>
              </w:r>
            </w:del>
          </w:p>
        </w:tc>
        <w:tc>
          <w:tcPr>
            <w:tcW w:w="0" w:type="auto"/>
            <w:tcBorders>
              <w:top w:val="nil"/>
              <w:left w:val="nil"/>
              <w:bottom w:val="nil"/>
              <w:right w:val="nil"/>
            </w:tcBorders>
            <w:shd w:val="clear" w:color="auto" w:fill="auto"/>
            <w:noWrap/>
            <w:vAlign w:val="center"/>
            <w:hideMark/>
          </w:tcPr>
          <w:p w14:paraId="541E3A8F" w14:textId="2B9A5D22" w:rsidR="00DC3E3B" w:rsidRPr="00DC3E3B" w:rsidDel="00EB2FA9" w:rsidRDefault="00DC3E3B">
            <w:pPr>
              <w:pStyle w:val="NoSpacing"/>
              <w:jc w:val="both"/>
              <w:rPr>
                <w:del w:id="802" w:author="Hoyos Lopez, Daniela" w:date="2023-04-05T10:40:00Z"/>
                <w:rFonts w:eastAsia="Times New Roman" w:cstheme="minorHAnsi"/>
                <w:sz w:val="20"/>
                <w:szCs w:val="20"/>
              </w:rPr>
              <w:pPrChange w:id="803" w:author="Agarwal, Arpit" w:date="2023-04-03T13:32:00Z">
                <w:pPr>
                  <w:jc w:val="right"/>
                </w:pPr>
              </w:pPrChange>
            </w:pPr>
            <w:del w:id="804"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center"/>
            <w:hideMark/>
          </w:tcPr>
          <w:p w14:paraId="26B9664E" w14:textId="2E0293C3" w:rsidR="00DC3E3B" w:rsidRPr="00DC3E3B" w:rsidDel="00EB2FA9" w:rsidRDefault="00DC3E3B">
            <w:pPr>
              <w:pStyle w:val="NoSpacing"/>
              <w:jc w:val="both"/>
              <w:rPr>
                <w:del w:id="805" w:author="Hoyos Lopez, Daniela" w:date="2023-04-05T10:40:00Z"/>
                <w:rFonts w:eastAsia="Times New Roman" w:cstheme="minorHAnsi"/>
                <w:sz w:val="20"/>
                <w:szCs w:val="20"/>
              </w:rPr>
              <w:pPrChange w:id="806" w:author="Agarwal, Arpit" w:date="2023-04-03T13:32:00Z">
                <w:pPr>
                  <w:jc w:val="right"/>
                </w:pPr>
              </w:pPrChange>
            </w:pPr>
            <w:del w:id="807"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31967675" w14:textId="69AB10C5" w:rsidR="00DC3E3B" w:rsidRPr="00DC3E3B" w:rsidDel="00EB2FA9" w:rsidRDefault="00DC3E3B">
            <w:pPr>
              <w:pStyle w:val="NoSpacing"/>
              <w:jc w:val="both"/>
              <w:rPr>
                <w:del w:id="808" w:author="Hoyos Lopez, Daniela" w:date="2023-04-05T10:40:00Z"/>
                <w:rFonts w:eastAsia="Times New Roman" w:cstheme="minorHAnsi"/>
                <w:sz w:val="20"/>
                <w:szCs w:val="20"/>
              </w:rPr>
              <w:pPrChange w:id="809" w:author="Agarwal, Arpit" w:date="2023-04-03T13:32:00Z">
                <w:pPr>
                  <w:jc w:val="right"/>
                </w:pPr>
              </w:pPrChange>
            </w:pPr>
            <w:del w:id="810"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744B4237" w14:textId="7B7D181B" w:rsidR="00DC3E3B" w:rsidRPr="00DC3E3B" w:rsidDel="00EB2FA9" w:rsidRDefault="00DC3E3B">
            <w:pPr>
              <w:pStyle w:val="NoSpacing"/>
              <w:jc w:val="both"/>
              <w:rPr>
                <w:del w:id="811" w:author="Hoyos Lopez, Daniela" w:date="2023-04-05T10:40:00Z"/>
                <w:rFonts w:eastAsia="Times New Roman" w:cstheme="minorHAnsi"/>
                <w:sz w:val="20"/>
                <w:szCs w:val="20"/>
              </w:rPr>
              <w:pPrChange w:id="812" w:author="Agarwal, Arpit" w:date="2023-04-03T13:32:00Z">
                <w:pPr>
                  <w:jc w:val="right"/>
                </w:pPr>
              </w:pPrChange>
            </w:pPr>
            <w:del w:id="813"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06381E69" w14:textId="2F4720CD" w:rsidR="00DC3E3B" w:rsidRPr="00DC3E3B" w:rsidDel="00EB2FA9" w:rsidRDefault="00DC3E3B">
            <w:pPr>
              <w:pStyle w:val="NoSpacing"/>
              <w:jc w:val="both"/>
              <w:rPr>
                <w:del w:id="814" w:author="Hoyos Lopez, Daniela" w:date="2023-04-05T10:40:00Z"/>
                <w:rFonts w:eastAsia="Times New Roman" w:cstheme="minorHAnsi"/>
                <w:sz w:val="20"/>
                <w:szCs w:val="20"/>
              </w:rPr>
              <w:pPrChange w:id="815" w:author="Agarwal, Arpit" w:date="2023-04-03T13:32:00Z">
                <w:pPr>
                  <w:jc w:val="right"/>
                </w:pPr>
              </w:pPrChange>
            </w:pPr>
            <w:del w:id="816"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nil"/>
            </w:tcBorders>
            <w:shd w:val="clear" w:color="auto" w:fill="auto"/>
            <w:noWrap/>
            <w:vAlign w:val="bottom"/>
            <w:hideMark/>
          </w:tcPr>
          <w:p w14:paraId="31F3614F" w14:textId="72841F12" w:rsidR="00DC3E3B" w:rsidRPr="00DC3E3B" w:rsidDel="00EB2FA9" w:rsidRDefault="00DC3E3B">
            <w:pPr>
              <w:pStyle w:val="NoSpacing"/>
              <w:jc w:val="both"/>
              <w:rPr>
                <w:del w:id="817" w:author="Hoyos Lopez, Daniela" w:date="2023-04-05T10:40:00Z"/>
                <w:rFonts w:eastAsia="Times New Roman" w:cstheme="minorHAnsi"/>
                <w:sz w:val="20"/>
                <w:szCs w:val="20"/>
              </w:rPr>
              <w:pPrChange w:id="818" w:author="Agarwal, Arpit" w:date="2023-04-03T13:32:00Z">
                <w:pPr>
                  <w:jc w:val="right"/>
                </w:pPr>
              </w:pPrChange>
            </w:pPr>
            <w:del w:id="819" w:author="Hoyos Lopez, Daniela" w:date="2023-04-05T10:40:00Z">
              <w:r w:rsidRPr="00DC3E3B" w:rsidDel="00EB2FA9">
                <w:rPr>
                  <w:rFonts w:eastAsia="Times New Roman" w:cstheme="minorHAnsi"/>
                  <w:sz w:val="20"/>
                  <w:szCs w:val="20"/>
                </w:rPr>
                <w:delText>12.50</w:delText>
              </w:r>
            </w:del>
          </w:p>
        </w:tc>
        <w:tc>
          <w:tcPr>
            <w:tcW w:w="0" w:type="auto"/>
            <w:tcBorders>
              <w:top w:val="nil"/>
              <w:left w:val="nil"/>
              <w:bottom w:val="nil"/>
              <w:right w:val="single" w:sz="8" w:space="0" w:color="auto"/>
            </w:tcBorders>
            <w:shd w:val="clear" w:color="auto" w:fill="auto"/>
            <w:noWrap/>
            <w:vAlign w:val="bottom"/>
            <w:hideMark/>
          </w:tcPr>
          <w:p w14:paraId="60E8F242" w14:textId="559B5D3A" w:rsidR="00DC3E3B" w:rsidRPr="00DC3E3B" w:rsidDel="00EB2FA9" w:rsidRDefault="00DC3E3B">
            <w:pPr>
              <w:pStyle w:val="NoSpacing"/>
              <w:jc w:val="both"/>
              <w:rPr>
                <w:del w:id="820" w:author="Hoyos Lopez, Daniela" w:date="2023-04-05T10:40:00Z"/>
                <w:rFonts w:eastAsia="Times New Roman" w:cstheme="minorHAnsi"/>
                <w:sz w:val="20"/>
                <w:szCs w:val="20"/>
              </w:rPr>
              <w:pPrChange w:id="821" w:author="Agarwal, Arpit" w:date="2023-04-03T13:32:00Z">
                <w:pPr>
                  <w:jc w:val="right"/>
                </w:pPr>
              </w:pPrChange>
            </w:pPr>
            <w:del w:id="822" w:author="Hoyos Lopez, Daniela" w:date="2023-04-05T10:40:00Z">
              <w:r w:rsidRPr="00DC3E3B" w:rsidDel="00EB2FA9">
                <w:rPr>
                  <w:rFonts w:eastAsia="Times New Roman" w:cstheme="minorHAnsi"/>
                  <w:sz w:val="20"/>
                  <w:szCs w:val="20"/>
                </w:rPr>
                <w:delText>19.00</w:delText>
              </w:r>
            </w:del>
          </w:p>
        </w:tc>
      </w:tr>
      <w:tr w:rsidR="00DC3E3B" w:rsidRPr="00DC3E3B" w:rsidDel="00EB2FA9" w14:paraId="0522C6D1" w14:textId="4AD13BBD" w:rsidTr="00DC3E3B">
        <w:trPr>
          <w:trHeight w:val="300"/>
          <w:del w:id="823" w:author="Hoyos Lopez, Daniela" w:date="2023-04-05T10:40:00Z"/>
        </w:trPr>
        <w:tc>
          <w:tcPr>
            <w:tcW w:w="0" w:type="auto"/>
            <w:tcBorders>
              <w:top w:val="nil"/>
              <w:left w:val="single" w:sz="8" w:space="0" w:color="auto"/>
              <w:bottom w:val="nil"/>
              <w:right w:val="nil"/>
            </w:tcBorders>
            <w:shd w:val="clear" w:color="000000" w:fill="D9D9D9"/>
            <w:noWrap/>
            <w:vAlign w:val="center"/>
            <w:hideMark/>
          </w:tcPr>
          <w:p w14:paraId="735FFF56" w14:textId="42422A7D" w:rsidR="00DC3E3B" w:rsidRPr="00DC3E3B" w:rsidDel="00EB2FA9" w:rsidRDefault="00DC3E3B">
            <w:pPr>
              <w:pStyle w:val="NoSpacing"/>
              <w:jc w:val="both"/>
              <w:rPr>
                <w:del w:id="824" w:author="Hoyos Lopez, Daniela" w:date="2023-04-05T10:40:00Z"/>
                <w:rFonts w:eastAsia="Times New Roman" w:cstheme="minorHAnsi"/>
                <w:sz w:val="20"/>
                <w:szCs w:val="20"/>
              </w:rPr>
              <w:pPrChange w:id="825" w:author="Agarwal, Arpit" w:date="2023-04-03T13:32:00Z">
                <w:pPr/>
              </w:pPrChange>
            </w:pPr>
            <w:del w:id="826" w:author="Hoyos Lopez, Daniela" w:date="2023-04-05T10:40:00Z">
              <w:r w:rsidRPr="00DC3E3B" w:rsidDel="00EB2FA9">
                <w:rPr>
                  <w:rFonts w:eastAsia="Times New Roman" w:cstheme="minorHAnsi"/>
                  <w:sz w:val="20"/>
                  <w:szCs w:val="20"/>
                </w:rPr>
                <w:delText>Standard Work Compliance</w:delText>
              </w:r>
            </w:del>
          </w:p>
        </w:tc>
        <w:tc>
          <w:tcPr>
            <w:tcW w:w="0" w:type="auto"/>
            <w:tcBorders>
              <w:top w:val="nil"/>
              <w:left w:val="nil"/>
              <w:bottom w:val="nil"/>
              <w:right w:val="nil"/>
            </w:tcBorders>
            <w:shd w:val="clear" w:color="000000" w:fill="D9D9D9"/>
            <w:noWrap/>
            <w:vAlign w:val="center"/>
            <w:hideMark/>
          </w:tcPr>
          <w:p w14:paraId="44D36C12" w14:textId="5CA7ECA4" w:rsidR="00DC3E3B" w:rsidRPr="00DC3E3B" w:rsidDel="00EB2FA9" w:rsidRDefault="00DC3E3B">
            <w:pPr>
              <w:pStyle w:val="NoSpacing"/>
              <w:jc w:val="both"/>
              <w:rPr>
                <w:del w:id="827" w:author="Hoyos Lopez, Daniela" w:date="2023-04-05T10:40:00Z"/>
                <w:rFonts w:eastAsia="Times New Roman" w:cstheme="minorHAnsi"/>
                <w:sz w:val="20"/>
                <w:szCs w:val="20"/>
              </w:rPr>
              <w:pPrChange w:id="828" w:author="Agarwal, Arpit" w:date="2023-04-03T13:32:00Z">
                <w:pPr>
                  <w:jc w:val="right"/>
                </w:pPr>
              </w:pPrChange>
            </w:pPr>
            <w:del w:id="829"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nil"/>
            </w:tcBorders>
            <w:shd w:val="clear" w:color="000000" w:fill="D9D9D9"/>
            <w:noWrap/>
            <w:vAlign w:val="center"/>
            <w:hideMark/>
          </w:tcPr>
          <w:p w14:paraId="7DE5C2AE" w14:textId="56BD9417" w:rsidR="00DC3E3B" w:rsidRPr="00DC3E3B" w:rsidDel="00EB2FA9" w:rsidRDefault="00DC3E3B">
            <w:pPr>
              <w:pStyle w:val="NoSpacing"/>
              <w:jc w:val="both"/>
              <w:rPr>
                <w:del w:id="830" w:author="Hoyos Lopez, Daniela" w:date="2023-04-05T10:40:00Z"/>
                <w:rFonts w:eastAsia="Times New Roman" w:cstheme="minorHAnsi"/>
                <w:sz w:val="20"/>
                <w:szCs w:val="20"/>
              </w:rPr>
              <w:pPrChange w:id="831" w:author="Agarwal, Arpit" w:date="2023-04-03T13:32:00Z">
                <w:pPr>
                  <w:jc w:val="right"/>
                </w:pPr>
              </w:pPrChange>
            </w:pPr>
            <w:del w:id="832"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nil"/>
            </w:tcBorders>
            <w:shd w:val="clear" w:color="000000" w:fill="D9D9D9"/>
            <w:noWrap/>
            <w:vAlign w:val="center"/>
            <w:hideMark/>
          </w:tcPr>
          <w:p w14:paraId="726A8CBC" w14:textId="57C9E6D2" w:rsidR="00DC3E3B" w:rsidRPr="00DC3E3B" w:rsidDel="00EB2FA9" w:rsidRDefault="00DC3E3B">
            <w:pPr>
              <w:pStyle w:val="NoSpacing"/>
              <w:jc w:val="both"/>
              <w:rPr>
                <w:del w:id="833" w:author="Hoyos Lopez, Daniela" w:date="2023-04-05T10:40:00Z"/>
                <w:rFonts w:eastAsia="Times New Roman" w:cstheme="minorHAnsi"/>
                <w:sz w:val="20"/>
                <w:szCs w:val="20"/>
              </w:rPr>
              <w:pPrChange w:id="834" w:author="Agarwal, Arpit" w:date="2023-04-03T13:32:00Z">
                <w:pPr>
                  <w:jc w:val="right"/>
                </w:pPr>
              </w:pPrChange>
            </w:pPr>
            <w:del w:id="835"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nil"/>
            </w:tcBorders>
            <w:shd w:val="clear" w:color="000000" w:fill="D9D9D9"/>
            <w:noWrap/>
            <w:vAlign w:val="center"/>
            <w:hideMark/>
          </w:tcPr>
          <w:p w14:paraId="7CA60E7D" w14:textId="2374B1A1" w:rsidR="00DC3E3B" w:rsidRPr="00DC3E3B" w:rsidDel="00EB2FA9" w:rsidRDefault="00DC3E3B">
            <w:pPr>
              <w:pStyle w:val="NoSpacing"/>
              <w:jc w:val="both"/>
              <w:rPr>
                <w:del w:id="836" w:author="Hoyos Lopez, Daniela" w:date="2023-04-05T10:40:00Z"/>
                <w:rFonts w:eastAsia="Times New Roman" w:cstheme="minorHAnsi"/>
                <w:sz w:val="20"/>
                <w:szCs w:val="20"/>
              </w:rPr>
              <w:pPrChange w:id="837" w:author="Agarwal, Arpit" w:date="2023-04-03T13:32:00Z">
                <w:pPr>
                  <w:jc w:val="right"/>
                </w:pPr>
              </w:pPrChange>
            </w:pPr>
            <w:del w:id="838"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nil"/>
            </w:tcBorders>
            <w:shd w:val="clear" w:color="000000" w:fill="D9D9D9"/>
            <w:noWrap/>
            <w:vAlign w:val="center"/>
            <w:hideMark/>
          </w:tcPr>
          <w:p w14:paraId="0986DDE8" w14:textId="7E9A4E15" w:rsidR="00DC3E3B" w:rsidRPr="00DC3E3B" w:rsidDel="00EB2FA9" w:rsidRDefault="00DC3E3B">
            <w:pPr>
              <w:pStyle w:val="NoSpacing"/>
              <w:jc w:val="both"/>
              <w:rPr>
                <w:del w:id="839" w:author="Hoyos Lopez, Daniela" w:date="2023-04-05T10:40:00Z"/>
                <w:rFonts w:eastAsia="Times New Roman" w:cstheme="minorHAnsi"/>
                <w:sz w:val="20"/>
                <w:szCs w:val="20"/>
              </w:rPr>
              <w:pPrChange w:id="840" w:author="Agarwal, Arpit" w:date="2023-04-03T13:32:00Z">
                <w:pPr>
                  <w:jc w:val="right"/>
                </w:pPr>
              </w:pPrChange>
            </w:pPr>
            <w:del w:id="841"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nil"/>
            </w:tcBorders>
            <w:shd w:val="clear" w:color="000000" w:fill="D9D9D9"/>
            <w:noWrap/>
            <w:vAlign w:val="center"/>
            <w:hideMark/>
          </w:tcPr>
          <w:p w14:paraId="15FBB093" w14:textId="5C2E1624" w:rsidR="00DC3E3B" w:rsidRPr="00DC3E3B" w:rsidDel="00EB2FA9" w:rsidRDefault="00DC3E3B">
            <w:pPr>
              <w:pStyle w:val="NoSpacing"/>
              <w:jc w:val="both"/>
              <w:rPr>
                <w:del w:id="842" w:author="Hoyos Lopez, Daniela" w:date="2023-04-05T10:40:00Z"/>
                <w:rFonts w:eastAsia="Times New Roman" w:cstheme="minorHAnsi"/>
                <w:sz w:val="20"/>
                <w:szCs w:val="20"/>
              </w:rPr>
              <w:pPrChange w:id="843" w:author="Agarwal, Arpit" w:date="2023-04-03T13:32:00Z">
                <w:pPr>
                  <w:jc w:val="right"/>
                </w:pPr>
              </w:pPrChange>
            </w:pPr>
            <w:del w:id="844" w:author="Hoyos Lopez, Daniela" w:date="2023-04-05T10:40:00Z">
              <w:r w:rsidRPr="00DC3E3B" w:rsidDel="00EB2FA9">
                <w:rPr>
                  <w:rFonts w:eastAsia="Times New Roman" w:cstheme="minorHAnsi"/>
                  <w:sz w:val="20"/>
                  <w:szCs w:val="20"/>
                </w:rPr>
                <w:delText>12.00</w:delText>
              </w:r>
            </w:del>
          </w:p>
        </w:tc>
        <w:tc>
          <w:tcPr>
            <w:tcW w:w="0" w:type="auto"/>
            <w:tcBorders>
              <w:top w:val="nil"/>
              <w:left w:val="nil"/>
              <w:bottom w:val="nil"/>
              <w:right w:val="single" w:sz="8" w:space="0" w:color="auto"/>
            </w:tcBorders>
            <w:shd w:val="clear" w:color="000000" w:fill="D9D9D9"/>
            <w:noWrap/>
            <w:vAlign w:val="center"/>
            <w:hideMark/>
          </w:tcPr>
          <w:p w14:paraId="73B1C014" w14:textId="75EAC695" w:rsidR="00DC3E3B" w:rsidRPr="00DC3E3B" w:rsidDel="00EB2FA9" w:rsidRDefault="00DC3E3B">
            <w:pPr>
              <w:pStyle w:val="NoSpacing"/>
              <w:jc w:val="both"/>
              <w:rPr>
                <w:del w:id="845" w:author="Hoyos Lopez, Daniela" w:date="2023-04-05T10:40:00Z"/>
                <w:rFonts w:eastAsia="Times New Roman" w:cstheme="minorHAnsi"/>
                <w:sz w:val="20"/>
                <w:szCs w:val="20"/>
              </w:rPr>
              <w:pPrChange w:id="846" w:author="Agarwal, Arpit" w:date="2023-04-03T13:32:00Z">
                <w:pPr>
                  <w:jc w:val="right"/>
                </w:pPr>
              </w:pPrChange>
            </w:pPr>
            <w:del w:id="847" w:author="Hoyos Lopez, Daniela" w:date="2023-04-05T10:40:00Z">
              <w:r w:rsidRPr="00DC3E3B" w:rsidDel="00EB2FA9">
                <w:rPr>
                  <w:rFonts w:eastAsia="Times New Roman" w:cstheme="minorHAnsi"/>
                  <w:sz w:val="20"/>
                  <w:szCs w:val="20"/>
                </w:rPr>
                <w:delText>9.00</w:delText>
              </w:r>
            </w:del>
          </w:p>
        </w:tc>
      </w:tr>
      <w:tr w:rsidR="00DC3E3B" w:rsidRPr="00DC3E3B" w:rsidDel="00EB2FA9" w14:paraId="671AEB74" w14:textId="3E12D50A" w:rsidTr="00DC3E3B">
        <w:trPr>
          <w:trHeight w:val="300"/>
          <w:del w:id="84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2231E3AB" w14:textId="5053DC1B" w:rsidR="00DC3E3B" w:rsidRPr="00DC3E3B" w:rsidDel="00EB2FA9" w:rsidRDefault="00DC3E3B">
            <w:pPr>
              <w:pStyle w:val="NoSpacing"/>
              <w:jc w:val="both"/>
              <w:rPr>
                <w:del w:id="849" w:author="Hoyos Lopez, Daniela" w:date="2023-04-05T10:40:00Z"/>
                <w:rFonts w:eastAsia="Times New Roman" w:cstheme="minorHAnsi"/>
                <w:sz w:val="20"/>
                <w:szCs w:val="20"/>
              </w:rPr>
              <w:pPrChange w:id="850" w:author="Agarwal, Arpit" w:date="2023-04-03T13:32:00Z">
                <w:pPr/>
              </w:pPrChange>
            </w:pPr>
            <w:del w:id="851" w:author="Hoyos Lopez, Daniela" w:date="2023-04-05T10:40:00Z">
              <w:r w:rsidRPr="00DC3E3B" w:rsidDel="00EB2FA9">
                <w:rPr>
                  <w:rFonts w:eastAsia="Times New Roman" w:cstheme="minorHAnsi"/>
                  <w:sz w:val="20"/>
                  <w:szCs w:val="20"/>
                </w:rPr>
                <w:delText>Contact compliance (CC)</w:delText>
              </w:r>
            </w:del>
          </w:p>
        </w:tc>
        <w:tc>
          <w:tcPr>
            <w:tcW w:w="0" w:type="auto"/>
            <w:tcBorders>
              <w:top w:val="nil"/>
              <w:left w:val="nil"/>
              <w:bottom w:val="nil"/>
              <w:right w:val="nil"/>
            </w:tcBorders>
            <w:shd w:val="clear" w:color="auto" w:fill="auto"/>
            <w:noWrap/>
            <w:vAlign w:val="center"/>
            <w:hideMark/>
          </w:tcPr>
          <w:p w14:paraId="6EF7E33F" w14:textId="0FFDF0D4" w:rsidR="00DC3E3B" w:rsidRPr="00DC3E3B" w:rsidDel="00EB2FA9" w:rsidRDefault="00DC3E3B">
            <w:pPr>
              <w:pStyle w:val="NoSpacing"/>
              <w:jc w:val="both"/>
              <w:rPr>
                <w:del w:id="852" w:author="Hoyos Lopez, Daniela" w:date="2023-04-05T10:40:00Z"/>
                <w:rFonts w:eastAsia="Times New Roman" w:cstheme="minorHAnsi"/>
                <w:sz w:val="20"/>
                <w:szCs w:val="20"/>
              </w:rPr>
              <w:pPrChange w:id="853" w:author="Agarwal, Arpit" w:date="2023-04-03T13:32:00Z">
                <w:pPr>
                  <w:jc w:val="right"/>
                </w:pPr>
              </w:pPrChange>
            </w:pPr>
            <w:del w:id="854"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36D5D6B5" w14:textId="2B94C7DD" w:rsidR="00DC3E3B" w:rsidRPr="00DC3E3B" w:rsidDel="00EB2FA9" w:rsidRDefault="00DC3E3B">
            <w:pPr>
              <w:pStyle w:val="NoSpacing"/>
              <w:jc w:val="both"/>
              <w:rPr>
                <w:del w:id="855" w:author="Hoyos Lopez, Daniela" w:date="2023-04-05T10:40:00Z"/>
                <w:rFonts w:eastAsia="Times New Roman" w:cstheme="minorHAnsi"/>
                <w:sz w:val="20"/>
                <w:szCs w:val="20"/>
              </w:rPr>
              <w:pPrChange w:id="856" w:author="Agarwal, Arpit" w:date="2023-04-03T13:32:00Z">
                <w:pPr>
                  <w:jc w:val="right"/>
                </w:pPr>
              </w:pPrChange>
            </w:pPr>
            <w:del w:id="857"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449AAA1B" w14:textId="514AE298" w:rsidR="00DC3E3B" w:rsidRPr="00DC3E3B" w:rsidDel="00EB2FA9" w:rsidRDefault="00DC3E3B">
            <w:pPr>
              <w:pStyle w:val="NoSpacing"/>
              <w:jc w:val="both"/>
              <w:rPr>
                <w:del w:id="858" w:author="Hoyos Lopez, Daniela" w:date="2023-04-05T10:40:00Z"/>
                <w:rFonts w:eastAsia="Times New Roman" w:cstheme="minorHAnsi"/>
                <w:sz w:val="20"/>
                <w:szCs w:val="20"/>
              </w:rPr>
              <w:pPrChange w:id="859" w:author="Agarwal, Arpit" w:date="2023-04-03T13:32:00Z">
                <w:pPr>
                  <w:jc w:val="right"/>
                </w:pPr>
              </w:pPrChange>
            </w:pPr>
            <w:del w:id="860"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7C7CAB2A" w14:textId="7E1B62A2" w:rsidR="00DC3E3B" w:rsidRPr="00DC3E3B" w:rsidDel="00EB2FA9" w:rsidRDefault="00DC3E3B">
            <w:pPr>
              <w:pStyle w:val="NoSpacing"/>
              <w:jc w:val="both"/>
              <w:rPr>
                <w:del w:id="861" w:author="Hoyos Lopez, Daniela" w:date="2023-04-05T10:40:00Z"/>
                <w:rFonts w:eastAsia="Times New Roman" w:cstheme="minorHAnsi"/>
                <w:sz w:val="20"/>
                <w:szCs w:val="20"/>
              </w:rPr>
              <w:pPrChange w:id="862" w:author="Agarwal, Arpit" w:date="2023-04-03T13:32:00Z">
                <w:pPr>
                  <w:jc w:val="right"/>
                </w:pPr>
              </w:pPrChange>
            </w:pPr>
            <w:del w:id="863"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55BF76E6" w14:textId="56180933" w:rsidR="00DC3E3B" w:rsidRPr="00DC3E3B" w:rsidDel="00EB2FA9" w:rsidRDefault="00DC3E3B">
            <w:pPr>
              <w:pStyle w:val="NoSpacing"/>
              <w:jc w:val="both"/>
              <w:rPr>
                <w:del w:id="864" w:author="Hoyos Lopez, Daniela" w:date="2023-04-05T10:40:00Z"/>
                <w:rFonts w:eastAsia="Times New Roman" w:cstheme="minorHAnsi"/>
                <w:sz w:val="20"/>
                <w:szCs w:val="20"/>
              </w:rPr>
              <w:pPrChange w:id="865" w:author="Agarwal, Arpit" w:date="2023-04-03T13:32:00Z">
                <w:pPr>
                  <w:jc w:val="right"/>
                </w:pPr>
              </w:pPrChange>
            </w:pPr>
            <w:del w:id="866"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2D412D26" w14:textId="0A1E0653" w:rsidR="00DC3E3B" w:rsidRPr="00DC3E3B" w:rsidDel="00EB2FA9" w:rsidRDefault="00DC3E3B">
            <w:pPr>
              <w:pStyle w:val="NoSpacing"/>
              <w:jc w:val="both"/>
              <w:rPr>
                <w:del w:id="867" w:author="Hoyos Lopez, Daniela" w:date="2023-04-05T10:40:00Z"/>
                <w:rFonts w:eastAsia="Times New Roman" w:cstheme="minorHAnsi"/>
                <w:sz w:val="20"/>
                <w:szCs w:val="20"/>
              </w:rPr>
              <w:pPrChange w:id="868" w:author="Agarwal, Arpit" w:date="2023-04-03T13:32:00Z">
                <w:pPr>
                  <w:jc w:val="right"/>
                </w:pPr>
              </w:pPrChange>
            </w:pPr>
            <w:del w:id="869"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single" w:sz="8" w:space="0" w:color="auto"/>
            </w:tcBorders>
            <w:shd w:val="clear" w:color="auto" w:fill="auto"/>
            <w:noWrap/>
            <w:vAlign w:val="bottom"/>
            <w:hideMark/>
          </w:tcPr>
          <w:p w14:paraId="386DCB3E" w14:textId="45BB50AD" w:rsidR="00DC3E3B" w:rsidRPr="00DC3E3B" w:rsidDel="00EB2FA9" w:rsidRDefault="00DC3E3B">
            <w:pPr>
              <w:pStyle w:val="NoSpacing"/>
              <w:jc w:val="both"/>
              <w:rPr>
                <w:del w:id="870" w:author="Hoyos Lopez, Daniela" w:date="2023-04-05T10:40:00Z"/>
                <w:rFonts w:eastAsia="Times New Roman" w:cstheme="minorHAnsi"/>
                <w:sz w:val="20"/>
                <w:szCs w:val="20"/>
              </w:rPr>
              <w:pPrChange w:id="871" w:author="Agarwal, Arpit" w:date="2023-04-03T13:32:00Z">
                <w:pPr>
                  <w:jc w:val="right"/>
                </w:pPr>
              </w:pPrChange>
            </w:pPr>
            <w:del w:id="872" w:author="Hoyos Lopez, Daniela" w:date="2023-04-05T10:40:00Z">
              <w:r w:rsidRPr="00DC3E3B" w:rsidDel="00EB2FA9">
                <w:rPr>
                  <w:rFonts w:eastAsia="Times New Roman" w:cstheme="minorHAnsi"/>
                  <w:sz w:val="20"/>
                  <w:szCs w:val="20"/>
                </w:rPr>
                <w:delText>3.00</w:delText>
              </w:r>
            </w:del>
          </w:p>
        </w:tc>
      </w:tr>
      <w:tr w:rsidR="00DC3E3B" w:rsidRPr="00DC3E3B" w:rsidDel="00EB2FA9" w14:paraId="1653C375" w14:textId="00F7EABB" w:rsidTr="00DC3E3B">
        <w:trPr>
          <w:trHeight w:val="300"/>
          <w:del w:id="87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0EC7AA7E" w14:textId="1E61F378" w:rsidR="00DC3E3B" w:rsidRPr="00DC3E3B" w:rsidDel="00EB2FA9" w:rsidRDefault="00DC3E3B">
            <w:pPr>
              <w:pStyle w:val="NoSpacing"/>
              <w:jc w:val="both"/>
              <w:rPr>
                <w:del w:id="874" w:author="Hoyos Lopez, Daniela" w:date="2023-04-05T10:40:00Z"/>
                <w:rFonts w:eastAsia="Times New Roman" w:cstheme="minorHAnsi"/>
                <w:sz w:val="20"/>
                <w:szCs w:val="20"/>
              </w:rPr>
              <w:pPrChange w:id="875" w:author="Agarwal, Arpit" w:date="2023-04-03T13:32:00Z">
                <w:pPr/>
              </w:pPrChange>
            </w:pPr>
            <w:del w:id="876" w:author="Hoyos Lopez, Daniela" w:date="2023-04-05T10:40:00Z">
              <w:r w:rsidRPr="00DC3E3B" w:rsidDel="00EB2FA9">
                <w:rPr>
                  <w:rFonts w:eastAsia="Times New Roman" w:cstheme="minorHAnsi"/>
                  <w:sz w:val="20"/>
                  <w:szCs w:val="20"/>
                </w:rPr>
                <w:delText>Photo on delivery (POD)</w:delText>
              </w:r>
            </w:del>
          </w:p>
        </w:tc>
        <w:tc>
          <w:tcPr>
            <w:tcW w:w="0" w:type="auto"/>
            <w:tcBorders>
              <w:top w:val="nil"/>
              <w:left w:val="nil"/>
              <w:bottom w:val="nil"/>
              <w:right w:val="nil"/>
            </w:tcBorders>
            <w:shd w:val="clear" w:color="auto" w:fill="auto"/>
            <w:noWrap/>
            <w:vAlign w:val="center"/>
            <w:hideMark/>
          </w:tcPr>
          <w:p w14:paraId="1CE46616" w14:textId="7E46C222" w:rsidR="00DC3E3B" w:rsidRPr="00DC3E3B" w:rsidDel="00EB2FA9" w:rsidRDefault="00DC3E3B">
            <w:pPr>
              <w:pStyle w:val="NoSpacing"/>
              <w:jc w:val="both"/>
              <w:rPr>
                <w:del w:id="877" w:author="Hoyos Lopez, Daniela" w:date="2023-04-05T10:40:00Z"/>
                <w:rFonts w:eastAsia="Times New Roman" w:cstheme="minorHAnsi"/>
                <w:sz w:val="20"/>
                <w:szCs w:val="20"/>
              </w:rPr>
              <w:pPrChange w:id="878" w:author="Agarwal, Arpit" w:date="2023-04-03T13:32:00Z">
                <w:pPr>
                  <w:jc w:val="right"/>
                </w:pPr>
              </w:pPrChange>
            </w:pPr>
            <w:del w:id="879"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012D2A52" w14:textId="430CCC50" w:rsidR="00DC3E3B" w:rsidRPr="00DC3E3B" w:rsidDel="00EB2FA9" w:rsidRDefault="00DC3E3B">
            <w:pPr>
              <w:pStyle w:val="NoSpacing"/>
              <w:jc w:val="both"/>
              <w:rPr>
                <w:del w:id="880" w:author="Hoyos Lopez, Daniela" w:date="2023-04-05T10:40:00Z"/>
                <w:rFonts w:eastAsia="Times New Roman" w:cstheme="minorHAnsi"/>
                <w:sz w:val="20"/>
                <w:szCs w:val="20"/>
              </w:rPr>
              <w:pPrChange w:id="881" w:author="Agarwal, Arpit" w:date="2023-04-03T13:32:00Z">
                <w:pPr>
                  <w:jc w:val="right"/>
                </w:pPr>
              </w:pPrChange>
            </w:pPr>
            <w:del w:id="882"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3CBD347A" w14:textId="6EEC163A" w:rsidR="00DC3E3B" w:rsidRPr="00DC3E3B" w:rsidDel="00EB2FA9" w:rsidRDefault="00DC3E3B">
            <w:pPr>
              <w:pStyle w:val="NoSpacing"/>
              <w:jc w:val="both"/>
              <w:rPr>
                <w:del w:id="883" w:author="Hoyos Lopez, Daniela" w:date="2023-04-05T10:40:00Z"/>
                <w:rFonts w:eastAsia="Times New Roman" w:cstheme="minorHAnsi"/>
                <w:sz w:val="20"/>
                <w:szCs w:val="20"/>
              </w:rPr>
              <w:pPrChange w:id="884" w:author="Agarwal, Arpit" w:date="2023-04-03T13:32:00Z">
                <w:pPr>
                  <w:jc w:val="right"/>
                </w:pPr>
              </w:pPrChange>
            </w:pPr>
            <w:del w:id="885"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4192F800" w14:textId="73399775" w:rsidR="00DC3E3B" w:rsidRPr="00DC3E3B" w:rsidDel="00EB2FA9" w:rsidRDefault="00DC3E3B">
            <w:pPr>
              <w:pStyle w:val="NoSpacing"/>
              <w:jc w:val="both"/>
              <w:rPr>
                <w:del w:id="886" w:author="Hoyos Lopez, Daniela" w:date="2023-04-05T10:40:00Z"/>
                <w:rFonts w:eastAsia="Times New Roman" w:cstheme="minorHAnsi"/>
                <w:sz w:val="20"/>
                <w:szCs w:val="20"/>
              </w:rPr>
              <w:pPrChange w:id="887" w:author="Agarwal, Arpit" w:date="2023-04-03T13:32:00Z">
                <w:pPr>
                  <w:jc w:val="right"/>
                </w:pPr>
              </w:pPrChange>
            </w:pPr>
            <w:del w:id="888"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3E40E879" w14:textId="1FDA8E44" w:rsidR="00DC3E3B" w:rsidRPr="00DC3E3B" w:rsidDel="00EB2FA9" w:rsidRDefault="00DC3E3B">
            <w:pPr>
              <w:pStyle w:val="NoSpacing"/>
              <w:jc w:val="both"/>
              <w:rPr>
                <w:del w:id="889" w:author="Hoyos Lopez, Daniela" w:date="2023-04-05T10:40:00Z"/>
                <w:rFonts w:eastAsia="Times New Roman" w:cstheme="minorHAnsi"/>
                <w:sz w:val="20"/>
                <w:szCs w:val="20"/>
              </w:rPr>
              <w:pPrChange w:id="890" w:author="Agarwal, Arpit" w:date="2023-04-03T13:32:00Z">
                <w:pPr>
                  <w:jc w:val="right"/>
                </w:pPr>
              </w:pPrChange>
            </w:pPr>
            <w:del w:id="891"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5B2346F1" w14:textId="2AC284D2" w:rsidR="00DC3E3B" w:rsidRPr="00DC3E3B" w:rsidDel="00EB2FA9" w:rsidRDefault="00DC3E3B">
            <w:pPr>
              <w:pStyle w:val="NoSpacing"/>
              <w:jc w:val="both"/>
              <w:rPr>
                <w:del w:id="892" w:author="Hoyos Lopez, Daniela" w:date="2023-04-05T10:40:00Z"/>
                <w:rFonts w:eastAsia="Times New Roman" w:cstheme="minorHAnsi"/>
                <w:sz w:val="20"/>
                <w:szCs w:val="20"/>
              </w:rPr>
              <w:pPrChange w:id="893" w:author="Agarwal, Arpit" w:date="2023-04-03T13:32:00Z">
                <w:pPr>
                  <w:jc w:val="right"/>
                </w:pPr>
              </w:pPrChange>
            </w:pPr>
            <w:del w:id="894"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single" w:sz="8" w:space="0" w:color="auto"/>
            </w:tcBorders>
            <w:shd w:val="clear" w:color="auto" w:fill="auto"/>
            <w:noWrap/>
            <w:vAlign w:val="bottom"/>
            <w:hideMark/>
          </w:tcPr>
          <w:p w14:paraId="73657559" w14:textId="3557B643" w:rsidR="00DC3E3B" w:rsidRPr="00DC3E3B" w:rsidDel="00EB2FA9" w:rsidRDefault="00DC3E3B">
            <w:pPr>
              <w:pStyle w:val="NoSpacing"/>
              <w:jc w:val="both"/>
              <w:rPr>
                <w:del w:id="895" w:author="Hoyos Lopez, Daniela" w:date="2023-04-05T10:40:00Z"/>
                <w:rFonts w:eastAsia="Times New Roman" w:cstheme="minorHAnsi"/>
                <w:sz w:val="20"/>
                <w:szCs w:val="20"/>
              </w:rPr>
              <w:pPrChange w:id="896" w:author="Agarwal, Arpit" w:date="2023-04-03T13:32:00Z">
                <w:pPr>
                  <w:jc w:val="right"/>
                </w:pPr>
              </w:pPrChange>
            </w:pPr>
            <w:del w:id="897" w:author="Hoyos Lopez, Daniela" w:date="2023-04-05T10:40:00Z">
              <w:r w:rsidRPr="00DC3E3B" w:rsidDel="00EB2FA9">
                <w:rPr>
                  <w:rFonts w:eastAsia="Times New Roman" w:cstheme="minorHAnsi"/>
                  <w:sz w:val="20"/>
                  <w:szCs w:val="20"/>
                </w:rPr>
                <w:delText>3.00</w:delText>
              </w:r>
            </w:del>
          </w:p>
        </w:tc>
      </w:tr>
      <w:tr w:rsidR="00DC3E3B" w:rsidRPr="00DC3E3B" w:rsidDel="00EB2FA9" w14:paraId="55EDC0F5" w14:textId="3A25DFA2" w:rsidTr="00DC3E3B">
        <w:trPr>
          <w:trHeight w:val="300"/>
          <w:del w:id="89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267E172D" w14:textId="08553280" w:rsidR="00DC3E3B" w:rsidRPr="00DC3E3B" w:rsidDel="00EB2FA9" w:rsidRDefault="00DC3E3B">
            <w:pPr>
              <w:pStyle w:val="NoSpacing"/>
              <w:jc w:val="both"/>
              <w:rPr>
                <w:del w:id="899" w:author="Hoyos Lopez, Daniela" w:date="2023-04-05T10:40:00Z"/>
                <w:rFonts w:eastAsia="Times New Roman" w:cstheme="minorHAnsi"/>
                <w:sz w:val="20"/>
                <w:szCs w:val="20"/>
              </w:rPr>
              <w:pPrChange w:id="900" w:author="Agarwal, Arpit" w:date="2023-04-03T13:32:00Z">
                <w:pPr/>
              </w:pPrChange>
            </w:pPr>
            <w:del w:id="901" w:author="Hoyos Lopez, Daniela" w:date="2023-04-05T10:40:00Z">
              <w:r w:rsidRPr="00DC3E3B" w:rsidDel="00EB2FA9">
                <w:rPr>
                  <w:rFonts w:eastAsia="Times New Roman" w:cstheme="minorHAnsi"/>
                  <w:sz w:val="20"/>
                  <w:szCs w:val="20"/>
                </w:rPr>
                <w:delText>Preference Honor Rate (PHR)</w:delText>
              </w:r>
            </w:del>
          </w:p>
        </w:tc>
        <w:tc>
          <w:tcPr>
            <w:tcW w:w="0" w:type="auto"/>
            <w:tcBorders>
              <w:top w:val="nil"/>
              <w:left w:val="nil"/>
              <w:bottom w:val="nil"/>
              <w:right w:val="nil"/>
            </w:tcBorders>
            <w:shd w:val="clear" w:color="auto" w:fill="auto"/>
            <w:noWrap/>
            <w:vAlign w:val="center"/>
            <w:hideMark/>
          </w:tcPr>
          <w:p w14:paraId="4E4BF19D" w14:textId="70E13D25" w:rsidR="00DC3E3B" w:rsidRPr="00DC3E3B" w:rsidDel="00EB2FA9" w:rsidRDefault="00DC3E3B">
            <w:pPr>
              <w:pStyle w:val="NoSpacing"/>
              <w:jc w:val="both"/>
              <w:rPr>
                <w:del w:id="902" w:author="Hoyos Lopez, Daniela" w:date="2023-04-05T10:40:00Z"/>
                <w:rFonts w:eastAsia="Times New Roman" w:cstheme="minorHAnsi"/>
                <w:sz w:val="20"/>
                <w:szCs w:val="20"/>
              </w:rPr>
              <w:pPrChange w:id="903" w:author="Agarwal, Arpit" w:date="2023-04-03T13:32:00Z">
                <w:pPr>
                  <w:jc w:val="right"/>
                </w:pPr>
              </w:pPrChange>
            </w:pPr>
            <w:del w:id="904"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5280ECD3" w14:textId="1BEAD7C8" w:rsidR="00DC3E3B" w:rsidRPr="00DC3E3B" w:rsidDel="00EB2FA9" w:rsidRDefault="00DC3E3B">
            <w:pPr>
              <w:pStyle w:val="NoSpacing"/>
              <w:jc w:val="both"/>
              <w:rPr>
                <w:del w:id="905" w:author="Hoyos Lopez, Daniela" w:date="2023-04-05T10:40:00Z"/>
                <w:rFonts w:eastAsia="Times New Roman" w:cstheme="minorHAnsi"/>
                <w:sz w:val="20"/>
                <w:szCs w:val="20"/>
              </w:rPr>
              <w:pPrChange w:id="906" w:author="Agarwal, Arpit" w:date="2023-04-03T13:32:00Z">
                <w:pPr>
                  <w:jc w:val="right"/>
                </w:pPr>
              </w:pPrChange>
            </w:pPr>
            <w:del w:id="907"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370A3DDC" w14:textId="06ECF5DC" w:rsidR="00DC3E3B" w:rsidRPr="00DC3E3B" w:rsidDel="00EB2FA9" w:rsidRDefault="00DC3E3B">
            <w:pPr>
              <w:pStyle w:val="NoSpacing"/>
              <w:jc w:val="both"/>
              <w:rPr>
                <w:del w:id="908" w:author="Hoyos Lopez, Daniela" w:date="2023-04-05T10:40:00Z"/>
                <w:rFonts w:eastAsia="Times New Roman" w:cstheme="minorHAnsi"/>
                <w:sz w:val="20"/>
                <w:szCs w:val="20"/>
              </w:rPr>
              <w:pPrChange w:id="909" w:author="Agarwal, Arpit" w:date="2023-04-03T13:32:00Z">
                <w:pPr>
                  <w:jc w:val="right"/>
                </w:pPr>
              </w:pPrChange>
            </w:pPr>
            <w:del w:id="910"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1EF3E748" w14:textId="6E953021" w:rsidR="00DC3E3B" w:rsidRPr="00DC3E3B" w:rsidDel="00EB2FA9" w:rsidRDefault="00DC3E3B">
            <w:pPr>
              <w:pStyle w:val="NoSpacing"/>
              <w:jc w:val="both"/>
              <w:rPr>
                <w:del w:id="911" w:author="Hoyos Lopez, Daniela" w:date="2023-04-05T10:40:00Z"/>
                <w:rFonts w:eastAsia="Times New Roman" w:cstheme="minorHAnsi"/>
                <w:sz w:val="20"/>
                <w:szCs w:val="20"/>
              </w:rPr>
              <w:pPrChange w:id="912" w:author="Agarwal, Arpit" w:date="2023-04-03T13:32:00Z">
                <w:pPr>
                  <w:jc w:val="right"/>
                </w:pPr>
              </w:pPrChange>
            </w:pPr>
            <w:del w:id="913"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0DFC7E24" w14:textId="5F4643EF" w:rsidR="00DC3E3B" w:rsidRPr="00DC3E3B" w:rsidDel="00EB2FA9" w:rsidRDefault="00DC3E3B">
            <w:pPr>
              <w:pStyle w:val="NoSpacing"/>
              <w:jc w:val="both"/>
              <w:rPr>
                <w:del w:id="914" w:author="Hoyos Lopez, Daniela" w:date="2023-04-05T10:40:00Z"/>
                <w:rFonts w:eastAsia="Times New Roman" w:cstheme="minorHAnsi"/>
                <w:sz w:val="20"/>
                <w:szCs w:val="20"/>
              </w:rPr>
              <w:pPrChange w:id="915" w:author="Agarwal, Arpit" w:date="2023-04-03T13:32:00Z">
                <w:pPr>
                  <w:jc w:val="right"/>
                </w:pPr>
              </w:pPrChange>
            </w:pPr>
            <w:del w:id="916" w:author="Hoyos Lopez, Daniela" w:date="2023-04-05T10:40:00Z">
              <w:r w:rsidRPr="00DC3E3B" w:rsidDel="00EB2FA9">
                <w:rPr>
                  <w:rFonts w:eastAsia="Times New Roman" w:cstheme="minorHAnsi"/>
                  <w:sz w:val="20"/>
                  <w:szCs w:val="20"/>
                </w:rPr>
                <w:delText>3.00</w:delText>
              </w:r>
            </w:del>
          </w:p>
        </w:tc>
        <w:tc>
          <w:tcPr>
            <w:tcW w:w="0" w:type="auto"/>
            <w:tcBorders>
              <w:top w:val="nil"/>
              <w:left w:val="nil"/>
              <w:bottom w:val="nil"/>
              <w:right w:val="nil"/>
            </w:tcBorders>
            <w:shd w:val="clear" w:color="auto" w:fill="auto"/>
            <w:noWrap/>
            <w:vAlign w:val="center"/>
            <w:hideMark/>
          </w:tcPr>
          <w:p w14:paraId="2A7FDB69" w14:textId="5F6CAB88" w:rsidR="00DC3E3B" w:rsidRPr="00DC3E3B" w:rsidDel="00EB2FA9" w:rsidRDefault="00DC3E3B">
            <w:pPr>
              <w:pStyle w:val="NoSpacing"/>
              <w:jc w:val="both"/>
              <w:rPr>
                <w:del w:id="917" w:author="Hoyos Lopez, Daniela" w:date="2023-04-05T10:40:00Z"/>
                <w:rFonts w:eastAsia="Times New Roman" w:cstheme="minorHAnsi"/>
                <w:sz w:val="20"/>
                <w:szCs w:val="20"/>
              </w:rPr>
              <w:pPrChange w:id="918" w:author="Agarwal, Arpit" w:date="2023-04-03T13:32:00Z">
                <w:pPr>
                  <w:jc w:val="right"/>
                </w:pPr>
              </w:pPrChange>
            </w:pPr>
            <w:del w:id="919"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single" w:sz="8" w:space="0" w:color="auto"/>
            </w:tcBorders>
            <w:shd w:val="clear" w:color="auto" w:fill="auto"/>
            <w:noWrap/>
            <w:vAlign w:val="bottom"/>
            <w:hideMark/>
          </w:tcPr>
          <w:p w14:paraId="061104B1" w14:textId="23BD8F0E" w:rsidR="00DC3E3B" w:rsidRPr="00DC3E3B" w:rsidDel="00EB2FA9" w:rsidRDefault="00DC3E3B">
            <w:pPr>
              <w:pStyle w:val="NoSpacing"/>
              <w:jc w:val="both"/>
              <w:rPr>
                <w:del w:id="920" w:author="Hoyos Lopez, Daniela" w:date="2023-04-05T10:40:00Z"/>
                <w:rFonts w:eastAsia="Times New Roman" w:cstheme="minorHAnsi"/>
                <w:sz w:val="20"/>
                <w:szCs w:val="20"/>
              </w:rPr>
              <w:pPrChange w:id="921" w:author="Agarwal, Arpit" w:date="2023-04-03T13:32:00Z">
                <w:pPr>
                  <w:jc w:val="right"/>
                </w:pPr>
              </w:pPrChange>
            </w:pPr>
            <w:del w:id="922" w:author="Hoyos Lopez, Daniela" w:date="2023-04-05T10:40:00Z">
              <w:r w:rsidRPr="00DC3E3B" w:rsidDel="00EB2FA9">
                <w:rPr>
                  <w:rFonts w:eastAsia="Times New Roman" w:cstheme="minorHAnsi"/>
                  <w:sz w:val="20"/>
                  <w:szCs w:val="20"/>
                </w:rPr>
                <w:delText>3.00</w:delText>
              </w:r>
            </w:del>
          </w:p>
        </w:tc>
      </w:tr>
      <w:tr w:rsidR="00DC3E3B" w:rsidRPr="00DC3E3B" w:rsidDel="00EB2FA9" w14:paraId="3BAD0CB3" w14:textId="1F0EFA19" w:rsidTr="00DC3E3B">
        <w:trPr>
          <w:trHeight w:val="300"/>
          <w:del w:id="923" w:author="Hoyos Lopez, Daniela" w:date="2023-04-05T10:40:00Z"/>
        </w:trPr>
        <w:tc>
          <w:tcPr>
            <w:tcW w:w="0" w:type="auto"/>
            <w:tcBorders>
              <w:top w:val="nil"/>
              <w:left w:val="single" w:sz="8" w:space="0" w:color="auto"/>
              <w:bottom w:val="nil"/>
              <w:right w:val="nil"/>
            </w:tcBorders>
            <w:shd w:val="clear" w:color="000000" w:fill="D9D9D9"/>
            <w:noWrap/>
            <w:vAlign w:val="center"/>
            <w:hideMark/>
          </w:tcPr>
          <w:p w14:paraId="1D105BDC" w14:textId="760E4E23" w:rsidR="00DC3E3B" w:rsidRPr="00DC3E3B" w:rsidDel="00EB2FA9" w:rsidRDefault="00DC3E3B">
            <w:pPr>
              <w:pStyle w:val="NoSpacing"/>
              <w:jc w:val="both"/>
              <w:rPr>
                <w:del w:id="924" w:author="Hoyos Lopez, Daniela" w:date="2023-04-05T10:40:00Z"/>
                <w:rFonts w:eastAsia="Times New Roman" w:cstheme="minorHAnsi"/>
                <w:sz w:val="20"/>
                <w:szCs w:val="20"/>
              </w:rPr>
              <w:pPrChange w:id="925" w:author="Agarwal, Arpit" w:date="2023-04-03T13:32:00Z">
                <w:pPr/>
              </w:pPrChange>
            </w:pPr>
            <w:del w:id="926" w:author="Hoyos Lopez, Daniela" w:date="2023-04-05T10:40:00Z">
              <w:r w:rsidRPr="00DC3E3B" w:rsidDel="00EB2FA9">
                <w:rPr>
                  <w:rFonts w:eastAsia="Times New Roman" w:cstheme="minorHAnsi"/>
                  <w:sz w:val="20"/>
                  <w:szCs w:val="20"/>
                </w:rPr>
                <w:delText>Customer Feedback</w:delText>
              </w:r>
            </w:del>
          </w:p>
        </w:tc>
        <w:tc>
          <w:tcPr>
            <w:tcW w:w="0" w:type="auto"/>
            <w:tcBorders>
              <w:top w:val="nil"/>
              <w:left w:val="nil"/>
              <w:bottom w:val="nil"/>
              <w:right w:val="nil"/>
            </w:tcBorders>
            <w:shd w:val="clear" w:color="000000" w:fill="D9D9D9"/>
            <w:noWrap/>
            <w:vAlign w:val="center"/>
            <w:hideMark/>
          </w:tcPr>
          <w:p w14:paraId="17A0CD22" w14:textId="1820B531" w:rsidR="00DC3E3B" w:rsidRPr="00DC3E3B" w:rsidDel="00EB2FA9" w:rsidRDefault="00DC3E3B">
            <w:pPr>
              <w:pStyle w:val="NoSpacing"/>
              <w:jc w:val="both"/>
              <w:rPr>
                <w:del w:id="927" w:author="Hoyos Lopez, Daniela" w:date="2023-04-05T10:40:00Z"/>
                <w:rFonts w:eastAsia="Times New Roman" w:cstheme="minorHAnsi"/>
                <w:sz w:val="20"/>
                <w:szCs w:val="20"/>
              </w:rPr>
              <w:pPrChange w:id="928" w:author="Agarwal, Arpit" w:date="2023-04-03T13:32:00Z">
                <w:pPr>
                  <w:jc w:val="right"/>
                </w:pPr>
              </w:pPrChange>
            </w:pPr>
            <w:del w:id="929"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nil"/>
            </w:tcBorders>
            <w:shd w:val="clear" w:color="000000" w:fill="D9D9D9"/>
            <w:noWrap/>
            <w:vAlign w:val="center"/>
            <w:hideMark/>
          </w:tcPr>
          <w:p w14:paraId="0EEA4C66" w14:textId="11A8FF6B" w:rsidR="00DC3E3B" w:rsidRPr="00DC3E3B" w:rsidDel="00EB2FA9" w:rsidRDefault="00DC3E3B">
            <w:pPr>
              <w:pStyle w:val="NoSpacing"/>
              <w:jc w:val="both"/>
              <w:rPr>
                <w:del w:id="930" w:author="Hoyos Lopez, Daniela" w:date="2023-04-05T10:40:00Z"/>
                <w:rFonts w:eastAsia="Times New Roman" w:cstheme="minorHAnsi"/>
                <w:sz w:val="20"/>
                <w:szCs w:val="20"/>
              </w:rPr>
              <w:pPrChange w:id="931" w:author="Agarwal, Arpit" w:date="2023-04-03T13:32:00Z">
                <w:pPr>
                  <w:jc w:val="right"/>
                </w:pPr>
              </w:pPrChange>
            </w:pPr>
            <w:del w:id="932"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nil"/>
            </w:tcBorders>
            <w:shd w:val="clear" w:color="000000" w:fill="D9D9D9"/>
            <w:noWrap/>
            <w:vAlign w:val="center"/>
            <w:hideMark/>
          </w:tcPr>
          <w:p w14:paraId="4D819DA0" w14:textId="1DC9EF76" w:rsidR="00DC3E3B" w:rsidRPr="00DC3E3B" w:rsidDel="00EB2FA9" w:rsidRDefault="00DC3E3B">
            <w:pPr>
              <w:pStyle w:val="NoSpacing"/>
              <w:jc w:val="both"/>
              <w:rPr>
                <w:del w:id="933" w:author="Hoyos Lopez, Daniela" w:date="2023-04-05T10:40:00Z"/>
                <w:rFonts w:eastAsia="Times New Roman" w:cstheme="minorHAnsi"/>
                <w:sz w:val="20"/>
                <w:szCs w:val="20"/>
              </w:rPr>
              <w:pPrChange w:id="934" w:author="Agarwal, Arpit" w:date="2023-04-03T13:32:00Z">
                <w:pPr>
                  <w:jc w:val="right"/>
                </w:pPr>
              </w:pPrChange>
            </w:pPr>
            <w:del w:id="935"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nil"/>
            </w:tcBorders>
            <w:shd w:val="clear" w:color="000000" w:fill="D9D9D9"/>
            <w:noWrap/>
            <w:vAlign w:val="center"/>
            <w:hideMark/>
          </w:tcPr>
          <w:p w14:paraId="0088E24A" w14:textId="424D5B87" w:rsidR="00DC3E3B" w:rsidRPr="00DC3E3B" w:rsidDel="00EB2FA9" w:rsidRDefault="00DC3E3B">
            <w:pPr>
              <w:pStyle w:val="NoSpacing"/>
              <w:jc w:val="both"/>
              <w:rPr>
                <w:del w:id="936" w:author="Hoyos Lopez, Daniela" w:date="2023-04-05T10:40:00Z"/>
                <w:rFonts w:eastAsia="Times New Roman" w:cstheme="minorHAnsi"/>
                <w:sz w:val="20"/>
                <w:szCs w:val="20"/>
              </w:rPr>
              <w:pPrChange w:id="937" w:author="Agarwal, Arpit" w:date="2023-04-03T13:32:00Z">
                <w:pPr>
                  <w:jc w:val="right"/>
                </w:pPr>
              </w:pPrChange>
            </w:pPr>
            <w:del w:id="938"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nil"/>
            </w:tcBorders>
            <w:shd w:val="clear" w:color="000000" w:fill="D9D9D9"/>
            <w:noWrap/>
            <w:vAlign w:val="center"/>
            <w:hideMark/>
          </w:tcPr>
          <w:p w14:paraId="1E5DD839" w14:textId="6F8C4178" w:rsidR="00DC3E3B" w:rsidRPr="00DC3E3B" w:rsidDel="00EB2FA9" w:rsidRDefault="00DC3E3B">
            <w:pPr>
              <w:pStyle w:val="NoSpacing"/>
              <w:jc w:val="both"/>
              <w:rPr>
                <w:del w:id="939" w:author="Hoyos Lopez, Daniela" w:date="2023-04-05T10:40:00Z"/>
                <w:rFonts w:eastAsia="Times New Roman" w:cstheme="minorHAnsi"/>
                <w:sz w:val="20"/>
                <w:szCs w:val="20"/>
              </w:rPr>
              <w:pPrChange w:id="940" w:author="Agarwal, Arpit" w:date="2023-04-03T13:32:00Z">
                <w:pPr>
                  <w:jc w:val="right"/>
                </w:pPr>
              </w:pPrChange>
            </w:pPr>
            <w:del w:id="941"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nil"/>
            </w:tcBorders>
            <w:shd w:val="clear" w:color="000000" w:fill="D9D9D9"/>
            <w:noWrap/>
            <w:vAlign w:val="center"/>
            <w:hideMark/>
          </w:tcPr>
          <w:p w14:paraId="113CC40D" w14:textId="2C66577B" w:rsidR="00DC3E3B" w:rsidRPr="00DC3E3B" w:rsidDel="00EB2FA9" w:rsidRDefault="00DC3E3B">
            <w:pPr>
              <w:pStyle w:val="NoSpacing"/>
              <w:jc w:val="both"/>
              <w:rPr>
                <w:del w:id="942" w:author="Hoyos Lopez, Daniela" w:date="2023-04-05T10:40:00Z"/>
                <w:rFonts w:eastAsia="Times New Roman" w:cstheme="minorHAnsi"/>
                <w:sz w:val="20"/>
                <w:szCs w:val="20"/>
              </w:rPr>
              <w:pPrChange w:id="943" w:author="Agarwal, Arpit" w:date="2023-04-03T13:32:00Z">
                <w:pPr>
                  <w:jc w:val="right"/>
                </w:pPr>
              </w:pPrChange>
            </w:pPr>
            <w:del w:id="944" w:author="Hoyos Lopez, Daniela" w:date="2023-04-05T10:40:00Z">
              <w:r w:rsidRPr="00DC3E3B" w:rsidDel="00EB2FA9">
                <w:rPr>
                  <w:rFonts w:eastAsia="Times New Roman" w:cstheme="minorHAnsi"/>
                  <w:sz w:val="20"/>
                  <w:szCs w:val="20"/>
                </w:rPr>
                <w:delText>14.00</w:delText>
              </w:r>
            </w:del>
          </w:p>
        </w:tc>
        <w:tc>
          <w:tcPr>
            <w:tcW w:w="0" w:type="auto"/>
            <w:tcBorders>
              <w:top w:val="nil"/>
              <w:left w:val="nil"/>
              <w:bottom w:val="nil"/>
              <w:right w:val="single" w:sz="8" w:space="0" w:color="auto"/>
            </w:tcBorders>
            <w:shd w:val="clear" w:color="000000" w:fill="D9D9D9"/>
            <w:noWrap/>
            <w:vAlign w:val="center"/>
            <w:hideMark/>
          </w:tcPr>
          <w:p w14:paraId="6339CE52" w14:textId="695C900C" w:rsidR="00DC3E3B" w:rsidRPr="00DC3E3B" w:rsidDel="00EB2FA9" w:rsidRDefault="00DC3E3B">
            <w:pPr>
              <w:pStyle w:val="NoSpacing"/>
              <w:jc w:val="both"/>
              <w:rPr>
                <w:del w:id="945" w:author="Hoyos Lopez, Daniela" w:date="2023-04-05T10:40:00Z"/>
                <w:rFonts w:eastAsia="Times New Roman" w:cstheme="minorHAnsi"/>
                <w:sz w:val="20"/>
                <w:szCs w:val="20"/>
              </w:rPr>
              <w:pPrChange w:id="946" w:author="Agarwal, Arpit" w:date="2023-04-03T13:32:00Z">
                <w:pPr>
                  <w:jc w:val="right"/>
                </w:pPr>
              </w:pPrChange>
            </w:pPr>
            <w:del w:id="947" w:author="Hoyos Lopez, Daniela" w:date="2023-04-05T10:40:00Z">
              <w:r w:rsidRPr="00DC3E3B" w:rsidDel="00EB2FA9">
                <w:rPr>
                  <w:rFonts w:eastAsia="Times New Roman" w:cstheme="minorHAnsi"/>
                  <w:sz w:val="20"/>
                  <w:szCs w:val="20"/>
                </w:rPr>
                <w:delText>14.00</w:delText>
              </w:r>
            </w:del>
          </w:p>
        </w:tc>
      </w:tr>
      <w:tr w:rsidR="00DC3E3B" w:rsidRPr="00DC3E3B" w:rsidDel="00EB2FA9" w14:paraId="265FE48A" w14:textId="51DB8CE5" w:rsidTr="00DC3E3B">
        <w:trPr>
          <w:trHeight w:val="300"/>
          <w:del w:id="94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78CCF635" w14:textId="59B2043B" w:rsidR="00DC3E3B" w:rsidRPr="00DC3E3B" w:rsidDel="00EB2FA9" w:rsidRDefault="00DC3E3B">
            <w:pPr>
              <w:pStyle w:val="NoSpacing"/>
              <w:jc w:val="both"/>
              <w:rPr>
                <w:del w:id="949" w:author="Hoyos Lopez, Daniela" w:date="2023-04-05T10:40:00Z"/>
                <w:rFonts w:eastAsia="Times New Roman" w:cstheme="minorHAnsi"/>
                <w:sz w:val="20"/>
                <w:szCs w:val="20"/>
              </w:rPr>
              <w:pPrChange w:id="950" w:author="Agarwal, Arpit" w:date="2023-04-03T13:32:00Z">
                <w:pPr/>
              </w:pPrChange>
            </w:pPr>
            <w:del w:id="951" w:author="Hoyos Lopez, Daniela" w:date="2023-04-05T10:40:00Z">
              <w:r w:rsidRPr="00DC3E3B" w:rsidDel="00EB2FA9">
                <w:rPr>
                  <w:rFonts w:eastAsia="Times New Roman" w:cstheme="minorHAnsi"/>
                  <w:sz w:val="20"/>
                  <w:szCs w:val="20"/>
                </w:rPr>
                <w:delText>Customer Escalation DPMO (CE)</w:delText>
              </w:r>
            </w:del>
          </w:p>
        </w:tc>
        <w:tc>
          <w:tcPr>
            <w:tcW w:w="0" w:type="auto"/>
            <w:tcBorders>
              <w:top w:val="nil"/>
              <w:left w:val="nil"/>
              <w:bottom w:val="nil"/>
              <w:right w:val="nil"/>
            </w:tcBorders>
            <w:shd w:val="clear" w:color="auto" w:fill="auto"/>
            <w:noWrap/>
            <w:vAlign w:val="center"/>
            <w:hideMark/>
          </w:tcPr>
          <w:p w14:paraId="6A0E3E85" w14:textId="01259287" w:rsidR="00DC3E3B" w:rsidRPr="00DC3E3B" w:rsidDel="00EB2FA9" w:rsidRDefault="00DC3E3B">
            <w:pPr>
              <w:pStyle w:val="NoSpacing"/>
              <w:jc w:val="both"/>
              <w:rPr>
                <w:del w:id="952" w:author="Hoyos Lopez, Daniela" w:date="2023-04-05T10:40:00Z"/>
                <w:rFonts w:eastAsia="Times New Roman" w:cstheme="minorHAnsi"/>
                <w:sz w:val="20"/>
                <w:szCs w:val="20"/>
              </w:rPr>
              <w:pPrChange w:id="953" w:author="Agarwal, Arpit" w:date="2023-04-03T13:32:00Z">
                <w:pPr>
                  <w:jc w:val="right"/>
                </w:pPr>
              </w:pPrChange>
            </w:pPr>
            <w:del w:id="954"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3F816A7B" w14:textId="69088B42" w:rsidR="00DC3E3B" w:rsidRPr="00DC3E3B" w:rsidDel="00EB2FA9" w:rsidRDefault="00DC3E3B">
            <w:pPr>
              <w:pStyle w:val="NoSpacing"/>
              <w:jc w:val="both"/>
              <w:rPr>
                <w:del w:id="955" w:author="Hoyos Lopez, Daniela" w:date="2023-04-05T10:40:00Z"/>
                <w:rFonts w:eastAsia="Times New Roman" w:cstheme="minorHAnsi"/>
                <w:sz w:val="20"/>
                <w:szCs w:val="20"/>
              </w:rPr>
              <w:pPrChange w:id="956" w:author="Agarwal, Arpit" w:date="2023-04-03T13:32:00Z">
                <w:pPr>
                  <w:jc w:val="right"/>
                </w:pPr>
              </w:pPrChange>
            </w:pPr>
            <w:del w:id="957"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62DEB551" w14:textId="4F818C19" w:rsidR="00DC3E3B" w:rsidRPr="00DC3E3B" w:rsidDel="00EB2FA9" w:rsidRDefault="00DC3E3B">
            <w:pPr>
              <w:pStyle w:val="NoSpacing"/>
              <w:jc w:val="both"/>
              <w:rPr>
                <w:del w:id="958" w:author="Hoyos Lopez, Daniela" w:date="2023-04-05T10:40:00Z"/>
                <w:rFonts w:eastAsia="Times New Roman" w:cstheme="minorHAnsi"/>
                <w:sz w:val="20"/>
                <w:szCs w:val="20"/>
              </w:rPr>
              <w:pPrChange w:id="959" w:author="Agarwal, Arpit" w:date="2023-04-03T13:32:00Z">
                <w:pPr>
                  <w:jc w:val="right"/>
                </w:pPr>
              </w:pPrChange>
            </w:pPr>
            <w:del w:id="960"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14DECCF4" w14:textId="6A4DA540" w:rsidR="00DC3E3B" w:rsidRPr="00DC3E3B" w:rsidDel="00EB2FA9" w:rsidRDefault="00DC3E3B">
            <w:pPr>
              <w:pStyle w:val="NoSpacing"/>
              <w:jc w:val="both"/>
              <w:rPr>
                <w:del w:id="961" w:author="Hoyos Lopez, Daniela" w:date="2023-04-05T10:40:00Z"/>
                <w:rFonts w:eastAsia="Times New Roman" w:cstheme="minorHAnsi"/>
                <w:sz w:val="20"/>
                <w:szCs w:val="20"/>
              </w:rPr>
              <w:pPrChange w:id="962" w:author="Agarwal, Arpit" w:date="2023-04-03T13:32:00Z">
                <w:pPr>
                  <w:jc w:val="right"/>
                </w:pPr>
              </w:pPrChange>
            </w:pPr>
            <w:del w:id="963"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42696F07" w14:textId="3070A83B" w:rsidR="00DC3E3B" w:rsidRPr="00DC3E3B" w:rsidDel="00EB2FA9" w:rsidRDefault="00DC3E3B">
            <w:pPr>
              <w:pStyle w:val="NoSpacing"/>
              <w:jc w:val="both"/>
              <w:rPr>
                <w:del w:id="964" w:author="Hoyos Lopez, Daniela" w:date="2023-04-05T10:40:00Z"/>
                <w:rFonts w:eastAsia="Times New Roman" w:cstheme="minorHAnsi"/>
                <w:sz w:val="20"/>
                <w:szCs w:val="20"/>
              </w:rPr>
              <w:pPrChange w:id="965" w:author="Agarwal, Arpit" w:date="2023-04-03T13:32:00Z">
                <w:pPr>
                  <w:jc w:val="right"/>
                </w:pPr>
              </w:pPrChange>
            </w:pPr>
            <w:del w:id="966"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61D536D5" w14:textId="32B57267" w:rsidR="00DC3E3B" w:rsidRPr="00DC3E3B" w:rsidDel="00EB2FA9" w:rsidRDefault="00DC3E3B">
            <w:pPr>
              <w:pStyle w:val="NoSpacing"/>
              <w:jc w:val="both"/>
              <w:rPr>
                <w:del w:id="967" w:author="Hoyos Lopez, Daniela" w:date="2023-04-05T10:40:00Z"/>
                <w:rFonts w:eastAsia="Times New Roman" w:cstheme="minorHAnsi"/>
                <w:sz w:val="20"/>
                <w:szCs w:val="20"/>
              </w:rPr>
              <w:pPrChange w:id="968" w:author="Agarwal, Arpit" w:date="2023-04-03T13:32:00Z">
                <w:pPr>
                  <w:jc w:val="right"/>
                </w:pPr>
              </w:pPrChange>
            </w:pPr>
            <w:del w:id="969"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center"/>
            <w:hideMark/>
          </w:tcPr>
          <w:p w14:paraId="4BA57AAC" w14:textId="77A36160" w:rsidR="00DC3E3B" w:rsidRPr="00DC3E3B" w:rsidDel="00EB2FA9" w:rsidRDefault="00DC3E3B">
            <w:pPr>
              <w:pStyle w:val="NoSpacing"/>
              <w:jc w:val="both"/>
              <w:rPr>
                <w:del w:id="970" w:author="Hoyos Lopez, Daniela" w:date="2023-04-05T10:40:00Z"/>
                <w:rFonts w:eastAsia="Times New Roman" w:cstheme="minorHAnsi"/>
                <w:sz w:val="20"/>
                <w:szCs w:val="20"/>
              </w:rPr>
              <w:pPrChange w:id="971" w:author="Agarwal, Arpit" w:date="2023-04-03T13:32:00Z">
                <w:pPr>
                  <w:jc w:val="right"/>
                </w:pPr>
              </w:pPrChange>
            </w:pPr>
            <w:del w:id="972" w:author="Hoyos Lopez, Daniela" w:date="2023-04-05T10:40:00Z">
              <w:r w:rsidRPr="00DC3E3B" w:rsidDel="00EB2FA9">
                <w:rPr>
                  <w:rFonts w:eastAsia="Times New Roman" w:cstheme="minorHAnsi"/>
                  <w:sz w:val="20"/>
                  <w:szCs w:val="20"/>
                </w:rPr>
                <w:delText>7.00</w:delText>
              </w:r>
            </w:del>
          </w:p>
        </w:tc>
      </w:tr>
      <w:tr w:rsidR="00DC3E3B" w:rsidRPr="00DC3E3B" w:rsidDel="00EB2FA9" w14:paraId="3FAEF7BA" w14:textId="0F3F173A" w:rsidTr="00DC3E3B">
        <w:trPr>
          <w:trHeight w:val="300"/>
          <w:del w:id="97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47CF439F" w14:textId="4CF8FC70" w:rsidR="00DC3E3B" w:rsidRPr="00DC3E3B" w:rsidDel="00EB2FA9" w:rsidRDefault="00DC3E3B">
            <w:pPr>
              <w:pStyle w:val="NoSpacing"/>
              <w:jc w:val="both"/>
              <w:rPr>
                <w:del w:id="974" w:author="Hoyos Lopez, Daniela" w:date="2023-04-05T10:40:00Z"/>
                <w:rFonts w:eastAsia="Times New Roman" w:cstheme="minorHAnsi"/>
                <w:sz w:val="20"/>
                <w:szCs w:val="20"/>
              </w:rPr>
              <w:pPrChange w:id="975" w:author="Agarwal, Arpit" w:date="2023-04-03T13:32:00Z">
                <w:pPr/>
              </w:pPrChange>
            </w:pPr>
            <w:del w:id="976" w:author="Hoyos Lopez, Daniela" w:date="2023-04-05T10:40:00Z">
              <w:r w:rsidRPr="00DC3E3B" w:rsidDel="00EB2FA9">
                <w:rPr>
                  <w:rFonts w:eastAsia="Times New Roman" w:cstheme="minorHAnsi"/>
                  <w:sz w:val="20"/>
                  <w:szCs w:val="20"/>
                </w:rPr>
                <w:delText>Delivery Experience Feedback (DEX)</w:delText>
              </w:r>
            </w:del>
          </w:p>
        </w:tc>
        <w:tc>
          <w:tcPr>
            <w:tcW w:w="0" w:type="auto"/>
            <w:tcBorders>
              <w:top w:val="nil"/>
              <w:left w:val="nil"/>
              <w:bottom w:val="nil"/>
              <w:right w:val="nil"/>
            </w:tcBorders>
            <w:shd w:val="clear" w:color="auto" w:fill="auto"/>
            <w:noWrap/>
            <w:vAlign w:val="center"/>
            <w:hideMark/>
          </w:tcPr>
          <w:p w14:paraId="7561FB28" w14:textId="2104BC82" w:rsidR="00DC3E3B" w:rsidRPr="00DC3E3B" w:rsidDel="00EB2FA9" w:rsidRDefault="00DC3E3B">
            <w:pPr>
              <w:pStyle w:val="NoSpacing"/>
              <w:jc w:val="both"/>
              <w:rPr>
                <w:del w:id="977" w:author="Hoyos Lopez, Daniela" w:date="2023-04-05T10:40:00Z"/>
                <w:rFonts w:eastAsia="Times New Roman" w:cstheme="minorHAnsi"/>
                <w:sz w:val="20"/>
                <w:szCs w:val="20"/>
              </w:rPr>
              <w:pPrChange w:id="978" w:author="Agarwal, Arpit" w:date="2023-04-03T13:32:00Z">
                <w:pPr>
                  <w:jc w:val="right"/>
                </w:pPr>
              </w:pPrChange>
            </w:pPr>
            <w:del w:id="979"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4AED29E9" w14:textId="70F8A5F8" w:rsidR="00DC3E3B" w:rsidRPr="00DC3E3B" w:rsidDel="00EB2FA9" w:rsidRDefault="00DC3E3B">
            <w:pPr>
              <w:pStyle w:val="NoSpacing"/>
              <w:jc w:val="both"/>
              <w:rPr>
                <w:del w:id="980" w:author="Hoyos Lopez, Daniela" w:date="2023-04-05T10:40:00Z"/>
                <w:rFonts w:eastAsia="Times New Roman" w:cstheme="minorHAnsi"/>
                <w:sz w:val="20"/>
                <w:szCs w:val="20"/>
              </w:rPr>
              <w:pPrChange w:id="981" w:author="Agarwal, Arpit" w:date="2023-04-03T13:32:00Z">
                <w:pPr>
                  <w:jc w:val="right"/>
                </w:pPr>
              </w:pPrChange>
            </w:pPr>
            <w:del w:id="982"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076DBD91" w14:textId="4A25B792" w:rsidR="00DC3E3B" w:rsidRPr="00DC3E3B" w:rsidDel="00EB2FA9" w:rsidRDefault="00DC3E3B">
            <w:pPr>
              <w:pStyle w:val="NoSpacing"/>
              <w:jc w:val="both"/>
              <w:rPr>
                <w:del w:id="983" w:author="Hoyos Lopez, Daniela" w:date="2023-04-05T10:40:00Z"/>
                <w:rFonts w:eastAsia="Times New Roman" w:cstheme="minorHAnsi"/>
                <w:sz w:val="20"/>
                <w:szCs w:val="20"/>
              </w:rPr>
              <w:pPrChange w:id="984" w:author="Agarwal, Arpit" w:date="2023-04-03T13:32:00Z">
                <w:pPr>
                  <w:jc w:val="right"/>
                </w:pPr>
              </w:pPrChange>
            </w:pPr>
            <w:del w:id="985"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180E2910" w14:textId="35737DAE" w:rsidR="00DC3E3B" w:rsidRPr="00DC3E3B" w:rsidDel="00EB2FA9" w:rsidRDefault="00DC3E3B">
            <w:pPr>
              <w:pStyle w:val="NoSpacing"/>
              <w:jc w:val="both"/>
              <w:rPr>
                <w:del w:id="986" w:author="Hoyos Lopez, Daniela" w:date="2023-04-05T10:40:00Z"/>
                <w:rFonts w:eastAsia="Times New Roman" w:cstheme="minorHAnsi"/>
                <w:sz w:val="20"/>
                <w:szCs w:val="20"/>
              </w:rPr>
              <w:pPrChange w:id="987" w:author="Agarwal, Arpit" w:date="2023-04-03T13:32:00Z">
                <w:pPr>
                  <w:jc w:val="right"/>
                </w:pPr>
              </w:pPrChange>
            </w:pPr>
            <w:del w:id="988"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724A05EE" w14:textId="3D4E62C8" w:rsidR="00DC3E3B" w:rsidRPr="00DC3E3B" w:rsidDel="00EB2FA9" w:rsidRDefault="00DC3E3B">
            <w:pPr>
              <w:pStyle w:val="NoSpacing"/>
              <w:jc w:val="both"/>
              <w:rPr>
                <w:del w:id="989" w:author="Hoyos Lopez, Daniela" w:date="2023-04-05T10:40:00Z"/>
                <w:rFonts w:eastAsia="Times New Roman" w:cstheme="minorHAnsi"/>
                <w:sz w:val="20"/>
                <w:szCs w:val="20"/>
              </w:rPr>
              <w:pPrChange w:id="990" w:author="Agarwal, Arpit" w:date="2023-04-03T13:32:00Z">
                <w:pPr>
                  <w:jc w:val="right"/>
                </w:pPr>
              </w:pPrChange>
            </w:pPr>
            <w:del w:id="991"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nil"/>
            </w:tcBorders>
            <w:shd w:val="clear" w:color="auto" w:fill="auto"/>
            <w:noWrap/>
            <w:vAlign w:val="center"/>
            <w:hideMark/>
          </w:tcPr>
          <w:p w14:paraId="1CD2615E" w14:textId="7588213E" w:rsidR="00DC3E3B" w:rsidRPr="00DC3E3B" w:rsidDel="00EB2FA9" w:rsidRDefault="00DC3E3B">
            <w:pPr>
              <w:pStyle w:val="NoSpacing"/>
              <w:jc w:val="both"/>
              <w:rPr>
                <w:del w:id="992" w:author="Hoyos Lopez, Daniela" w:date="2023-04-05T10:40:00Z"/>
                <w:rFonts w:eastAsia="Times New Roman" w:cstheme="minorHAnsi"/>
                <w:sz w:val="20"/>
                <w:szCs w:val="20"/>
              </w:rPr>
              <w:pPrChange w:id="993" w:author="Agarwal, Arpit" w:date="2023-04-03T13:32:00Z">
                <w:pPr>
                  <w:jc w:val="right"/>
                </w:pPr>
              </w:pPrChange>
            </w:pPr>
            <w:del w:id="994" w:author="Hoyos Lopez, Daniela" w:date="2023-04-05T10:40:00Z">
              <w:r w:rsidRPr="00DC3E3B" w:rsidDel="00EB2FA9">
                <w:rPr>
                  <w:rFonts w:eastAsia="Times New Roman" w:cstheme="minorHAnsi"/>
                  <w:sz w:val="20"/>
                  <w:szCs w:val="20"/>
                </w:rPr>
                <w:delText>7.00</w:delText>
              </w:r>
            </w:del>
          </w:p>
        </w:tc>
        <w:tc>
          <w:tcPr>
            <w:tcW w:w="0" w:type="auto"/>
            <w:tcBorders>
              <w:top w:val="nil"/>
              <w:left w:val="nil"/>
              <w:bottom w:val="nil"/>
              <w:right w:val="single" w:sz="8" w:space="0" w:color="auto"/>
            </w:tcBorders>
            <w:shd w:val="clear" w:color="auto" w:fill="auto"/>
            <w:noWrap/>
            <w:vAlign w:val="center"/>
            <w:hideMark/>
          </w:tcPr>
          <w:p w14:paraId="4DEE07D3" w14:textId="27F57966" w:rsidR="00DC3E3B" w:rsidRPr="00DC3E3B" w:rsidDel="00EB2FA9" w:rsidRDefault="00DC3E3B">
            <w:pPr>
              <w:pStyle w:val="NoSpacing"/>
              <w:jc w:val="both"/>
              <w:rPr>
                <w:del w:id="995" w:author="Hoyos Lopez, Daniela" w:date="2023-04-05T10:40:00Z"/>
                <w:rFonts w:eastAsia="Times New Roman" w:cstheme="minorHAnsi"/>
                <w:sz w:val="20"/>
                <w:szCs w:val="20"/>
              </w:rPr>
              <w:pPrChange w:id="996" w:author="Agarwal, Arpit" w:date="2023-04-03T13:32:00Z">
                <w:pPr>
                  <w:jc w:val="right"/>
                </w:pPr>
              </w:pPrChange>
            </w:pPr>
            <w:del w:id="997" w:author="Hoyos Lopez, Daniela" w:date="2023-04-05T10:40:00Z">
              <w:r w:rsidRPr="00DC3E3B" w:rsidDel="00EB2FA9">
                <w:rPr>
                  <w:rFonts w:eastAsia="Times New Roman" w:cstheme="minorHAnsi"/>
                  <w:sz w:val="20"/>
                  <w:szCs w:val="20"/>
                </w:rPr>
                <w:delText>7.00</w:delText>
              </w:r>
            </w:del>
          </w:p>
        </w:tc>
      </w:tr>
      <w:tr w:rsidR="00DC3E3B" w:rsidRPr="00DC3E3B" w:rsidDel="00EB2FA9" w14:paraId="54C255F2" w14:textId="17151F5C" w:rsidTr="00DC3E3B">
        <w:trPr>
          <w:trHeight w:val="300"/>
          <w:del w:id="998" w:author="Hoyos Lopez, Daniela" w:date="2023-04-05T10:40:00Z"/>
        </w:trPr>
        <w:tc>
          <w:tcPr>
            <w:tcW w:w="0" w:type="auto"/>
            <w:tcBorders>
              <w:top w:val="nil"/>
              <w:left w:val="single" w:sz="8" w:space="0" w:color="auto"/>
              <w:bottom w:val="nil"/>
              <w:right w:val="nil"/>
            </w:tcBorders>
            <w:shd w:val="clear" w:color="000000" w:fill="D9D9D9"/>
            <w:noWrap/>
            <w:vAlign w:val="center"/>
            <w:hideMark/>
          </w:tcPr>
          <w:p w14:paraId="36627EC0" w14:textId="52D61FF4" w:rsidR="00DC3E3B" w:rsidRPr="00DC3E3B" w:rsidDel="00EB2FA9" w:rsidRDefault="00DC3E3B">
            <w:pPr>
              <w:pStyle w:val="NoSpacing"/>
              <w:jc w:val="both"/>
              <w:rPr>
                <w:del w:id="999" w:author="Hoyos Lopez, Daniela" w:date="2023-04-05T10:40:00Z"/>
                <w:rFonts w:eastAsia="Times New Roman" w:cstheme="minorHAnsi"/>
                <w:sz w:val="20"/>
                <w:szCs w:val="20"/>
              </w:rPr>
              <w:pPrChange w:id="1000" w:author="Agarwal, Arpit" w:date="2023-04-03T13:32:00Z">
                <w:pPr/>
              </w:pPrChange>
            </w:pPr>
            <w:del w:id="1001" w:author="Hoyos Lopez, Daniela" w:date="2023-04-05T10:40:00Z">
              <w:r w:rsidRPr="00DC3E3B" w:rsidDel="00EB2FA9">
                <w:rPr>
                  <w:rFonts w:eastAsia="Times New Roman" w:cstheme="minorHAnsi"/>
                  <w:sz w:val="20"/>
                  <w:szCs w:val="20"/>
                </w:rPr>
                <w:delText>Team</w:delText>
              </w:r>
            </w:del>
          </w:p>
        </w:tc>
        <w:tc>
          <w:tcPr>
            <w:tcW w:w="0" w:type="auto"/>
            <w:tcBorders>
              <w:top w:val="nil"/>
              <w:left w:val="nil"/>
              <w:bottom w:val="nil"/>
              <w:right w:val="nil"/>
            </w:tcBorders>
            <w:shd w:val="clear" w:color="000000" w:fill="D9D9D9"/>
            <w:noWrap/>
            <w:vAlign w:val="center"/>
            <w:hideMark/>
          </w:tcPr>
          <w:p w14:paraId="7BA55FF7" w14:textId="1570A697" w:rsidR="00DC3E3B" w:rsidRPr="00DC3E3B" w:rsidDel="00EB2FA9" w:rsidRDefault="00DC3E3B">
            <w:pPr>
              <w:pStyle w:val="NoSpacing"/>
              <w:jc w:val="both"/>
              <w:rPr>
                <w:del w:id="1002" w:author="Hoyos Lopez, Daniela" w:date="2023-04-05T10:40:00Z"/>
                <w:rFonts w:eastAsia="Times New Roman" w:cstheme="minorHAnsi"/>
                <w:sz w:val="20"/>
                <w:szCs w:val="20"/>
              </w:rPr>
              <w:pPrChange w:id="1003" w:author="Agarwal, Arpit" w:date="2023-04-03T13:32:00Z">
                <w:pPr>
                  <w:jc w:val="right"/>
                </w:pPr>
              </w:pPrChange>
            </w:pPr>
            <w:del w:id="1004" w:author="Hoyos Lopez, Daniela" w:date="2023-04-05T10:40:00Z">
              <w:r w:rsidRPr="00DC3E3B" w:rsidDel="00EB2FA9">
                <w:rPr>
                  <w:rFonts w:eastAsia="Times New Roman" w:cstheme="minorHAnsi"/>
                  <w:sz w:val="20"/>
                  <w:szCs w:val="20"/>
                </w:rPr>
                <w:delText>19.00</w:delText>
              </w:r>
            </w:del>
          </w:p>
        </w:tc>
        <w:tc>
          <w:tcPr>
            <w:tcW w:w="0" w:type="auto"/>
            <w:tcBorders>
              <w:top w:val="nil"/>
              <w:left w:val="nil"/>
              <w:bottom w:val="nil"/>
              <w:right w:val="nil"/>
            </w:tcBorders>
            <w:shd w:val="clear" w:color="000000" w:fill="D9D9D9"/>
            <w:noWrap/>
            <w:vAlign w:val="center"/>
            <w:hideMark/>
          </w:tcPr>
          <w:p w14:paraId="125F8D3B" w14:textId="0FB7E4EF" w:rsidR="00DC3E3B" w:rsidRPr="00DC3E3B" w:rsidDel="00EB2FA9" w:rsidRDefault="00DC3E3B">
            <w:pPr>
              <w:pStyle w:val="NoSpacing"/>
              <w:jc w:val="both"/>
              <w:rPr>
                <w:del w:id="1005" w:author="Hoyos Lopez, Daniela" w:date="2023-04-05T10:40:00Z"/>
                <w:rFonts w:eastAsia="Times New Roman" w:cstheme="minorHAnsi"/>
                <w:sz w:val="20"/>
                <w:szCs w:val="20"/>
              </w:rPr>
              <w:pPrChange w:id="1006" w:author="Agarwal, Arpit" w:date="2023-04-03T13:32:00Z">
                <w:pPr>
                  <w:jc w:val="right"/>
                </w:pPr>
              </w:pPrChange>
            </w:pPr>
            <w:del w:id="1007" w:author="Hoyos Lopez, Daniela" w:date="2023-04-05T10:40:00Z">
              <w:r w:rsidRPr="00DC3E3B" w:rsidDel="00EB2FA9">
                <w:rPr>
                  <w:rFonts w:eastAsia="Times New Roman" w:cstheme="minorHAnsi"/>
                  <w:sz w:val="20"/>
                  <w:szCs w:val="20"/>
                </w:rPr>
                <w:delText>19.00</w:delText>
              </w:r>
            </w:del>
          </w:p>
        </w:tc>
        <w:tc>
          <w:tcPr>
            <w:tcW w:w="0" w:type="auto"/>
            <w:tcBorders>
              <w:top w:val="nil"/>
              <w:left w:val="nil"/>
              <w:bottom w:val="nil"/>
              <w:right w:val="nil"/>
            </w:tcBorders>
            <w:shd w:val="clear" w:color="000000" w:fill="D9D9D9"/>
            <w:noWrap/>
            <w:vAlign w:val="center"/>
            <w:hideMark/>
          </w:tcPr>
          <w:p w14:paraId="76B9C5B4" w14:textId="65E994F0" w:rsidR="00DC3E3B" w:rsidRPr="00DC3E3B" w:rsidDel="00EB2FA9" w:rsidRDefault="00DC3E3B">
            <w:pPr>
              <w:pStyle w:val="NoSpacing"/>
              <w:jc w:val="both"/>
              <w:rPr>
                <w:del w:id="1008" w:author="Hoyos Lopez, Daniela" w:date="2023-04-05T10:40:00Z"/>
                <w:rFonts w:eastAsia="Times New Roman" w:cstheme="minorHAnsi"/>
                <w:sz w:val="20"/>
                <w:szCs w:val="20"/>
              </w:rPr>
              <w:pPrChange w:id="1009" w:author="Agarwal, Arpit" w:date="2023-04-03T13:32:00Z">
                <w:pPr>
                  <w:jc w:val="right"/>
                </w:pPr>
              </w:pPrChange>
            </w:pPr>
            <w:del w:id="1010" w:author="Hoyos Lopez, Daniela" w:date="2023-04-05T10:40:00Z">
              <w:r w:rsidRPr="00DC3E3B" w:rsidDel="00EB2FA9">
                <w:rPr>
                  <w:rFonts w:eastAsia="Times New Roman" w:cstheme="minorHAnsi"/>
                  <w:sz w:val="20"/>
                  <w:szCs w:val="20"/>
                </w:rPr>
                <w:delText>19.00</w:delText>
              </w:r>
            </w:del>
          </w:p>
        </w:tc>
        <w:tc>
          <w:tcPr>
            <w:tcW w:w="0" w:type="auto"/>
            <w:tcBorders>
              <w:top w:val="nil"/>
              <w:left w:val="nil"/>
              <w:bottom w:val="nil"/>
              <w:right w:val="nil"/>
            </w:tcBorders>
            <w:shd w:val="clear" w:color="000000" w:fill="D9D9D9"/>
            <w:noWrap/>
            <w:vAlign w:val="center"/>
            <w:hideMark/>
          </w:tcPr>
          <w:p w14:paraId="4FE29036" w14:textId="1DD4FB14" w:rsidR="00DC3E3B" w:rsidRPr="00DC3E3B" w:rsidDel="00EB2FA9" w:rsidRDefault="00DC3E3B">
            <w:pPr>
              <w:pStyle w:val="NoSpacing"/>
              <w:jc w:val="both"/>
              <w:rPr>
                <w:del w:id="1011" w:author="Hoyos Lopez, Daniela" w:date="2023-04-05T10:40:00Z"/>
                <w:rFonts w:eastAsia="Times New Roman" w:cstheme="minorHAnsi"/>
                <w:sz w:val="20"/>
                <w:szCs w:val="20"/>
              </w:rPr>
              <w:pPrChange w:id="1012" w:author="Agarwal, Arpit" w:date="2023-04-03T13:32:00Z">
                <w:pPr>
                  <w:jc w:val="right"/>
                </w:pPr>
              </w:pPrChange>
            </w:pPr>
            <w:del w:id="1013" w:author="Hoyos Lopez, Daniela" w:date="2023-04-05T10:40:00Z">
              <w:r w:rsidRPr="00DC3E3B" w:rsidDel="00EB2FA9">
                <w:rPr>
                  <w:rFonts w:eastAsia="Times New Roman" w:cstheme="minorHAnsi"/>
                  <w:sz w:val="20"/>
                  <w:szCs w:val="20"/>
                </w:rPr>
                <w:delText>19.00</w:delText>
              </w:r>
            </w:del>
          </w:p>
        </w:tc>
        <w:tc>
          <w:tcPr>
            <w:tcW w:w="0" w:type="auto"/>
            <w:tcBorders>
              <w:top w:val="nil"/>
              <w:left w:val="nil"/>
              <w:bottom w:val="nil"/>
              <w:right w:val="nil"/>
            </w:tcBorders>
            <w:shd w:val="clear" w:color="000000" w:fill="D9D9D9"/>
            <w:noWrap/>
            <w:vAlign w:val="center"/>
            <w:hideMark/>
          </w:tcPr>
          <w:p w14:paraId="41C35157" w14:textId="35FBA33A" w:rsidR="00DC3E3B" w:rsidRPr="00DC3E3B" w:rsidDel="00EB2FA9" w:rsidRDefault="00DC3E3B">
            <w:pPr>
              <w:pStyle w:val="NoSpacing"/>
              <w:jc w:val="both"/>
              <w:rPr>
                <w:del w:id="1014" w:author="Hoyos Lopez, Daniela" w:date="2023-04-05T10:40:00Z"/>
                <w:rFonts w:eastAsia="Times New Roman" w:cstheme="minorHAnsi"/>
                <w:sz w:val="20"/>
                <w:szCs w:val="20"/>
              </w:rPr>
              <w:pPrChange w:id="1015" w:author="Agarwal, Arpit" w:date="2023-04-03T13:32:00Z">
                <w:pPr>
                  <w:jc w:val="right"/>
                </w:pPr>
              </w:pPrChange>
            </w:pPr>
            <w:del w:id="1016" w:author="Hoyos Lopez, Daniela" w:date="2023-04-05T10:40:00Z">
              <w:r w:rsidRPr="00DC3E3B" w:rsidDel="00EB2FA9">
                <w:rPr>
                  <w:rFonts w:eastAsia="Times New Roman" w:cstheme="minorHAnsi"/>
                  <w:sz w:val="20"/>
                  <w:szCs w:val="20"/>
                </w:rPr>
                <w:delText>19.00</w:delText>
              </w:r>
            </w:del>
          </w:p>
        </w:tc>
        <w:tc>
          <w:tcPr>
            <w:tcW w:w="0" w:type="auto"/>
            <w:tcBorders>
              <w:top w:val="nil"/>
              <w:left w:val="nil"/>
              <w:bottom w:val="nil"/>
              <w:right w:val="nil"/>
            </w:tcBorders>
            <w:shd w:val="clear" w:color="000000" w:fill="D9D9D9"/>
            <w:noWrap/>
            <w:vAlign w:val="center"/>
            <w:hideMark/>
          </w:tcPr>
          <w:p w14:paraId="7D145BC1" w14:textId="69A86D7D" w:rsidR="00DC3E3B" w:rsidRPr="00DC3E3B" w:rsidDel="00EB2FA9" w:rsidRDefault="00DC3E3B">
            <w:pPr>
              <w:pStyle w:val="NoSpacing"/>
              <w:jc w:val="both"/>
              <w:rPr>
                <w:del w:id="1017" w:author="Hoyos Lopez, Daniela" w:date="2023-04-05T10:40:00Z"/>
                <w:rFonts w:eastAsia="Times New Roman" w:cstheme="minorHAnsi"/>
                <w:sz w:val="20"/>
                <w:szCs w:val="20"/>
              </w:rPr>
              <w:pPrChange w:id="1018" w:author="Agarwal, Arpit" w:date="2023-04-03T13:32:00Z">
                <w:pPr>
                  <w:jc w:val="right"/>
                </w:pPr>
              </w:pPrChange>
            </w:pPr>
            <w:del w:id="1019" w:author="Hoyos Lopez, Daniela" w:date="2023-04-05T10:40:00Z">
              <w:r w:rsidRPr="00DC3E3B" w:rsidDel="00EB2FA9">
                <w:rPr>
                  <w:rFonts w:eastAsia="Times New Roman" w:cstheme="minorHAnsi"/>
                  <w:sz w:val="20"/>
                  <w:szCs w:val="20"/>
                </w:rPr>
                <w:delText>9.00</w:delText>
              </w:r>
            </w:del>
          </w:p>
        </w:tc>
        <w:tc>
          <w:tcPr>
            <w:tcW w:w="0" w:type="auto"/>
            <w:tcBorders>
              <w:top w:val="nil"/>
              <w:left w:val="nil"/>
              <w:bottom w:val="nil"/>
              <w:right w:val="single" w:sz="8" w:space="0" w:color="auto"/>
            </w:tcBorders>
            <w:shd w:val="clear" w:color="000000" w:fill="D9D9D9"/>
            <w:noWrap/>
            <w:vAlign w:val="center"/>
            <w:hideMark/>
          </w:tcPr>
          <w:p w14:paraId="11110390" w14:textId="4AAE2D85" w:rsidR="00DC3E3B" w:rsidRPr="00DC3E3B" w:rsidDel="00EB2FA9" w:rsidRDefault="00DC3E3B">
            <w:pPr>
              <w:pStyle w:val="NoSpacing"/>
              <w:jc w:val="both"/>
              <w:rPr>
                <w:del w:id="1020" w:author="Hoyos Lopez, Daniela" w:date="2023-04-05T10:40:00Z"/>
                <w:rFonts w:eastAsia="Times New Roman" w:cstheme="minorHAnsi"/>
                <w:sz w:val="20"/>
                <w:szCs w:val="20"/>
              </w:rPr>
              <w:pPrChange w:id="1021" w:author="Agarwal, Arpit" w:date="2023-04-03T13:32:00Z">
                <w:pPr>
                  <w:jc w:val="right"/>
                </w:pPr>
              </w:pPrChange>
            </w:pPr>
            <w:del w:id="1022" w:author="Hoyos Lopez, Daniela" w:date="2023-04-05T10:40:00Z">
              <w:r w:rsidRPr="00DC3E3B" w:rsidDel="00EB2FA9">
                <w:rPr>
                  <w:rFonts w:eastAsia="Times New Roman" w:cstheme="minorHAnsi"/>
                  <w:sz w:val="20"/>
                  <w:szCs w:val="20"/>
                </w:rPr>
                <w:delText>18.00</w:delText>
              </w:r>
            </w:del>
          </w:p>
        </w:tc>
      </w:tr>
      <w:tr w:rsidR="00DC3E3B" w:rsidRPr="00DC3E3B" w:rsidDel="00EB2FA9" w14:paraId="1CCD2495" w14:textId="30C61D30" w:rsidTr="00DC3E3B">
        <w:trPr>
          <w:trHeight w:val="300"/>
          <w:del w:id="102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3E680C51" w14:textId="3D242FE8" w:rsidR="00DC3E3B" w:rsidRPr="00DC3E3B" w:rsidDel="00EB2FA9" w:rsidRDefault="00DC3E3B">
            <w:pPr>
              <w:pStyle w:val="NoSpacing"/>
              <w:jc w:val="both"/>
              <w:rPr>
                <w:del w:id="1024" w:author="Hoyos Lopez, Daniela" w:date="2023-04-05T10:40:00Z"/>
                <w:rFonts w:eastAsia="Times New Roman" w:cstheme="minorHAnsi"/>
                <w:sz w:val="20"/>
                <w:szCs w:val="20"/>
              </w:rPr>
              <w:pPrChange w:id="1025" w:author="Agarwal, Arpit" w:date="2023-04-03T13:32:00Z">
                <w:pPr/>
              </w:pPrChange>
            </w:pPr>
            <w:del w:id="1026" w:author="Hoyos Lopez, Daniela" w:date="2023-04-05T10:40:00Z">
              <w:r w:rsidRPr="00DC3E3B" w:rsidDel="00EB2FA9">
                <w:rPr>
                  <w:rFonts w:eastAsia="Times New Roman" w:cstheme="minorHAnsi"/>
                  <w:sz w:val="20"/>
                  <w:szCs w:val="20"/>
                </w:rPr>
                <w:delText>Attrition rate</w:delText>
              </w:r>
            </w:del>
          </w:p>
        </w:tc>
        <w:tc>
          <w:tcPr>
            <w:tcW w:w="0" w:type="auto"/>
            <w:tcBorders>
              <w:top w:val="nil"/>
              <w:left w:val="nil"/>
              <w:bottom w:val="nil"/>
              <w:right w:val="nil"/>
            </w:tcBorders>
            <w:shd w:val="clear" w:color="auto" w:fill="auto"/>
            <w:noWrap/>
            <w:vAlign w:val="center"/>
            <w:hideMark/>
          </w:tcPr>
          <w:p w14:paraId="38AD4C61" w14:textId="52D7477F" w:rsidR="00DC3E3B" w:rsidRPr="00DC3E3B" w:rsidDel="00EB2FA9" w:rsidRDefault="00DC3E3B">
            <w:pPr>
              <w:pStyle w:val="NoSpacing"/>
              <w:jc w:val="both"/>
              <w:rPr>
                <w:del w:id="1027" w:author="Hoyos Lopez, Daniela" w:date="2023-04-05T10:40:00Z"/>
                <w:rFonts w:eastAsia="Times New Roman" w:cstheme="minorHAnsi"/>
                <w:sz w:val="20"/>
                <w:szCs w:val="20"/>
              </w:rPr>
              <w:pPrChange w:id="1028" w:author="Agarwal, Arpit" w:date="2023-04-03T13:32:00Z">
                <w:pPr>
                  <w:jc w:val="right"/>
                </w:pPr>
              </w:pPrChange>
            </w:pPr>
            <w:del w:id="1029"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center"/>
            <w:hideMark/>
          </w:tcPr>
          <w:p w14:paraId="6B57ED9E" w14:textId="27A9C172" w:rsidR="00DC3E3B" w:rsidRPr="00DC3E3B" w:rsidDel="00EB2FA9" w:rsidRDefault="00DC3E3B">
            <w:pPr>
              <w:pStyle w:val="NoSpacing"/>
              <w:jc w:val="both"/>
              <w:rPr>
                <w:del w:id="1030" w:author="Hoyos Lopez, Daniela" w:date="2023-04-05T10:40:00Z"/>
                <w:rFonts w:eastAsia="Times New Roman" w:cstheme="minorHAnsi"/>
                <w:sz w:val="20"/>
                <w:szCs w:val="20"/>
              </w:rPr>
              <w:pPrChange w:id="1031" w:author="Agarwal, Arpit" w:date="2023-04-03T13:32:00Z">
                <w:pPr>
                  <w:jc w:val="right"/>
                </w:pPr>
              </w:pPrChange>
            </w:pPr>
            <w:del w:id="1032"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center"/>
            <w:hideMark/>
          </w:tcPr>
          <w:p w14:paraId="2743B212" w14:textId="5C80D36E" w:rsidR="00DC3E3B" w:rsidRPr="00DC3E3B" w:rsidDel="00EB2FA9" w:rsidRDefault="00DC3E3B">
            <w:pPr>
              <w:pStyle w:val="NoSpacing"/>
              <w:jc w:val="both"/>
              <w:rPr>
                <w:del w:id="1033" w:author="Hoyos Lopez, Daniela" w:date="2023-04-05T10:40:00Z"/>
                <w:rFonts w:eastAsia="Times New Roman" w:cstheme="minorHAnsi"/>
                <w:sz w:val="20"/>
                <w:szCs w:val="20"/>
              </w:rPr>
              <w:pPrChange w:id="1034" w:author="Agarwal, Arpit" w:date="2023-04-03T13:32:00Z">
                <w:pPr>
                  <w:jc w:val="right"/>
                </w:pPr>
              </w:pPrChange>
            </w:pPr>
            <w:del w:id="1035"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center"/>
            <w:hideMark/>
          </w:tcPr>
          <w:p w14:paraId="6B133720" w14:textId="7DB68418" w:rsidR="00DC3E3B" w:rsidRPr="00DC3E3B" w:rsidDel="00EB2FA9" w:rsidRDefault="00DC3E3B">
            <w:pPr>
              <w:pStyle w:val="NoSpacing"/>
              <w:jc w:val="both"/>
              <w:rPr>
                <w:del w:id="1036" w:author="Hoyos Lopez, Daniela" w:date="2023-04-05T10:40:00Z"/>
                <w:rFonts w:eastAsia="Times New Roman" w:cstheme="minorHAnsi"/>
                <w:sz w:val="20"/>
                <w:szCs w:val="20"/>
              </w:rPr>
              <w:pPrChange w:id="1037" w:author="Agarwal, Arpit" w:date="2023-04-03T13:32:00Z">
                <w:pPr>
                  <w:jc w:val="right"/>
                </w:pPr>
              </w:pPrChange>
            </w:pPr>
            <w:del w:id="1038"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center"/>
            <w:hideMark/>
          </w:tcPr>
          <w:p w14:paraId="5B36B79E" w14:textId="532D9213" w:rsidR="00DC3E3B" w:rsidRPr="00DC3E3B" w:rsidDel="00EB2FA9" w:rsidRDefault="00DC3E3B">
            <w:pPr>
              <w:pStyle w:val="NoSpacing"/>
              <w:jc w:val="both"/>
              <w:rPr>
                <w:del w:id="1039" w:author="Hoyos Lopez, Daniela" w:date="2023-04-05T10:40:00Z"/>
                <w:rFonts w:eastAsia="Times New Roman" w:cstheme="minorHAnsi"/>
                <w:sz w:val="20"/>
                <w:szCs w:val="20"/>
              </w:rPr>
              <w:pPrChange w:id="1040" w:author="Agarwal, Arpit" w:date="2023-04-03T13:32:00Z">
                <w:pPr>
                  <w:jc w:val="right"/>
                </w:pPr>
              </w:pPrChange>
            </w:pPr>
            <w:del w:id="1041"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nil"/>
            </w:tcBorders>
            <w:shd w:val="clear" w:color="auto" w:fill="auto"/>
            <w:noWrap/>
            <w:vAlign w:val="center"/>
            <w:hideMark/>
          </w:tcPr>
          <w:p w14:paraId="5D2EFEF0" w14:textId="2678AF96" w:rsidR="00DC3E3B" w:rsidRPr="00DC3E3B" w:rsidDel="00EB2FA9" w:rsidRDefault="00DC3E3B">
            <w:pPr>
              <w:pStyle w:val="NoSpacing"/>
              <w:jc w:val="both"/>
              <w:rPr>
                <w:del w:id="1042" w:author="Hoyos Lopez, Daniela" w:date="2023-04-05T10:40:00Z"/>
                <w:rFonts w:eastAsia="Times New Roman" w:cstheme="minorHAnsi"/>
                <w:sz w:val="20"/>
                <w:szCs w:val="20"/>
              </w:rPr>
              <w:pPrChange w:id="1043" w:author="Agarwal, Arpit" w:date="2023-04-03T13:32:00Z">
                <w:pPr>
                  <w:jc w:val="right"/>
                </w:pPr>
              </w:pPrChange>
            </w:pPr>
            <w:del w:id="1044" w:author="Hoyos Lopez, Daniela" w:date="2023-04-05T10:40:00Z">
              <w:r w:rsidRPr="00DC3E3B" w:rsidDel="00EB2FA9">
                <w:rPr>
                  <w:rFonts w:eastAsia="Times New Roman" w:cstheme="minorHAnsi"/>
                  <w:sz w:val="20"/>
                  <w:szCs w:val="20"/>
                </w:rPr>
                <w:delText>4.00</w:delText>
              </w:r>
            </w:del>
          </w:p>
        </w:tc>
        <w:tc>
          <w:tcPr>
            <w:tcW w:w="0" w:type="auto"/>
            <w:tcBorders>
              <w:top w:val="nil"/>
              <w:left w:val="nil"/>
              <w:bottom w:val="nil"/>
              <w:right w:val="single" w:sz="8" w:space="0" w:color="auto"/>
            </w:tcBorders>
            <w:shd w:val="clear" w:color="auto" w:fill="auto"/>
            <w:noWrap/>
            <w:vAlign w:val="center"/>
            <w:hideMark/>
          </w:tcPr>
          <w:p w14:paraId="6EF73585" w14:textId="0F119677" w:rsidR="00DC3E3B" w:rsidRPr="00DC3E3B" w:rsidDel="00EB2FA9" w:rsidRDefault="00DC3E3B">
            <w:pPr>
              <w:pStyle w:val="NoSpacing"/>
              <w:jc w:val="both"/>
              <w:rPr>
                <w:del w:id="1045" w:author="Hoyos Lopez, Daniela" w:date="2023-04-05T10:40:00Z"/>
                <w:rFonts w:eastAsia="Times New Roman" w:cstheme="minorHAnsi"/>
                <w:sz w:val="20"/>
                <w:szCs w:val="20"/>
              </w:rPr>
              <w:pPrChange w:id="1046" w:author="Agarwal, Arpit" w:date="2023-04-03T13:32:00Z">
                <w:pPr>
                  <w:jc w:val="right"/>
                </w:pPr>
              </w:pPrChange>
            </w:pPr>
            <w:del w:id="1047" w:author="Hoyos Lopez, Daniela" w:date="2023-04-05T10:40:00Z">
              <w:r w:rsidRPr="00DC3E3B" w:rsidDel="00EB2FA9">
                <w:rPr>
                  <w:rFonts w:eastAsia="Times New Roman" w:cstheme="minorHAnsi"/>
                  <w:sz w:val="20"/>
                  <w:szCs w:val="20"/>
                </w:rPr>
                <w:delText> </w:delText>
              </w:r>
            </w:del>
          </w:p>
        </w:tc>
      </w:tr>
      <w:tr w:rsidR="00DC3E3B" w:rsidRPr="00DC3E3B" w:rsidDel="00EB2FA9" w14:paraId="0301A8E1" w14:textId="37868D2C" w:rsidTr="00DC3E3B">
        <w:trPr>
          <w:trHeight w:val="300"/>
          <w:del w:id="1048"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050125F3" w14:textId="18D28930" w:rsidR="00DC3E3B" w:rsidRPr="00DC3E3B" w:rsidDel="00EB2FA9" w:rsidRDefault="00DC3E3B">
            <w:pPr>
              <w:pStyle w:val="NoSpacing"/>
              <w:jc w:val="both"/>
              <w:rPr>
                <w:del w:id="1049" w:author="Hoyos Lopez, Daniela" w:date="2023-04-05T10:40:00Z"/>
                <w:rFonts w:eastAsia="Times New Roman" w:cstheme="minorHAnsi"/>
                <w:sz w:val="20"/>
                <w:szCs w:val="20"/>
              </w:rPr>
              <w:pPrChange w:id="1050" w:author="Agarwal, Arpit" w:date="2023-04-03T13:32:00Z">
                <w:pPr/>
              </w:pPrChange>
            </w:pPr>
            <w:del w:id="1051" w:author="Hoyos Lopez, Daniela" w:date="2023-04-05T10:40:00Z">
              <w:r w:rsidRPr="00DC3E3B" w:rsidDel="00EB2FA9">
                <w:rPr>
                  <w:rFonts w:eastAsia="Times New Roman" w:cstheme="minorHAnsi"/>
                  <w:sz w:val="20"/>
                  <w:szCs w:val="20"/>
                </w:rPr>
                <w:delText>Route cancellation rate</w:delText>
              </w:r>
            </w:del>
          </w:p>
        </w:tc>
        <w:tc>
          <w:tcPr>
            <w:tcW w:w="0" w:type="auto"/>
            <w:tcBorders>
              <w:top w:val="nil"/>
              <w:left w:val="nil"/>
              <w:bottom w:val="nil"/>
              <w:right w:val="nil"/>
            </w:tcBorders>
            <w:shd w:val="clear" w:color="auto" w:fill="auto"/>
            <w:noWrap/>
            <w:vAlign w:val="center"/>
            <w:hideMark/>
          </w:tcPr>
          <w:p w14:paraId="18198923" w14:textId="0C4EFE2B" w:rsidR="00DC3E3B" w:rsidRPr="00DC3E3B" w:rsidDel="00EB2FA9" w:rsidRDefault="00DC3E3B">
            <w:pPr>
              <w:pStyle w:val="NoSpacing"/>
              <w:jc w:val="both"/>
              <w:rPr>
                <w:del w:id="1052" w:author="Hoyos Lopez, Daniela" w:date="2023-04-05T10:40:00Z"/>
                <w:rFonts w:eastAsia="Times New Roman" w:cstheme="minorHAnsi"/>
                <w:sz w:val="20"/>
                <w:szCs w:val="20"/>
              </w:rPr>
              <w:pPrChange w:id="1053" w:author="Agarwal, Arpit" w:date="2023-04-03T13:32:00Z">
                <w:pPr>
                  <w:jc w:val="right"/>
                </w:pPr>
              </w:pPrChange>
            </w:pPr>
            <w:del w:id="1054"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26AEBD7D" w14:textId="48F6EE42" w:rsidR="00DC3E3B" w:rsidRPr="00DC3E3B" w:rsidDel="00EB2FA9" w:rsidRDefault="00DC3E3B">
            <w:pPr>
              <w:pStyle w:val="NoSpacing"/>
              <w:jc w:val="both"/>
              <w:rPr>
                <w:del w:id="1055" w:author="Hoyos Lopez, Daniela" w:date="2023-04-05T10:40:00Z"/>
                <w:rFonts w:eastAsia="Times New Roman" w:cstheme="minorHAnsi"/>
                <w:sz w:val="20"/>
                <w:szCs w:val="20"/>
              </w:rPr>
              <w:pPrChange w:id="1056" w:author="Agarwal, Arpit" w:date="2023-04-03T13:32:00Z">
                <w:pPr>
                  <w:jc w:val="right"/>
                </w:pPr>
              </w:pPrChange>
            </w:pPr>
            <w:del w:id="1057"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18A8199D" w14:textId="7D07FF9A" w:rsidR="00DC3E3B" w:rsidRPr="00DC3E3B" w:rsidDel="00EB2FA9" w:rsidRDefault="00DC3E3B">
            <w:pPr>
              <w:pStyle w:val="NoSpacing"/>
              <w:jc w:val="both"/>
              <w:rPr>
                <w:del w:id="1058" w:author="Hoyos Lopez, Daniela" w:date="2023-04-05T10:40:00Z"/>
                <w:rFonts w:eastAsia="Times New Roman" w:cstheme="minorHAnsi"/>
                <w:sz w:val="20"/>
                <w:szCs w:val="20"/>
              </w:rPr>
              <w:pPrChange w:id="1059" w:author="Agarwal, Arpit" w:date="2023-04-03T13:32:00Z">
                <w:pPr>
                  <w:jc w:val="right"/>
                </w:pPr>
              </w:pPrChange>
            </w:pPr>
            <w:del w:id="1060"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03EB4E2B" w14:textId="24DE2812" w:rsidR="00DC3E3B" w:rsidRPr="00DC3E3B" w:rsidDel="00EB2FA9" w:rsidRDefault="00DC3E3B">
            <w:pPr>
              <w:pStyle w:val="NoSpacing"/>
              <w:jc w:val="both"/>
              <w:rPr>
                <w:del w:id="1061" w:author="Hoyos Lopez, Daniela" w:date="2023-04-05T10:40:00Z"/>
                <w:rFonts w:eastAsia="Times New Roman" w:cstheme="minorHAnsi"/>
                <w:sz w:val="20"/>
                <w:szCs w:val="20"/>
              </w:rPr>
              <w:pPrChange w:id="1062" w:author="Agarwal, Arpit" w:date="2023-04-03T13:32:00Z">
                <w:pPr>
                  <w:jc w:val="right"/>
                </w:pPr>
              </w:pPrChange>
            </w:pPr>
            <w:del w:id="1063"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75226896" w14:textId="07DB7453" w:rsidR="00DC3E3B" w:rsidRPr="00DC3E3B" w:rsidDel="00EB2FA9" w:rsidRDefault="00DC3E3B">
            <w:pPr>
              <w:pStyle w:val="NoSpacing"/>
              <w:jc w:val="both"/>
              <w:rPr>
                <w:del w:id="1064" w:author="Hoyos Lopez, Daniela" w:date="2023-04-05T10:40:00Z"/>
                <w:rFonts w:eastAsia="Times New Roman" w:cstheme="minorHAnsi"/>
                <w:sz w:val="20"/>
                <w:szCs w:val="20"/>
              </w:rPr>
              <w:pPrChange w:id="1065" w:author="Agarwal, Arpit" w:date="2023-04-03T13:32:00Z">
                <w:pPr>
                  <w:jc w:val="right"/>
                </w:pPr>
              </w:pPrChange>
            </w:pPr>
            <w:del w:id="1066"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44133FB3" w14:textId="6C75E59F" w:rsidR="00DC3E3B" w:rsidRPr="00DC3E3B" w:rsidDel="00EB2FA9" w:rsidRDefault="00DC3E3B">
            <w:pPr>
              <w:pStyle w:val="NoSpacing"/>
              <w:jc w:val="both"/>
              <w:rPr>
                <w:del w:id="1067" w:author="Hoyos Lopez, Daniela" w:date="2023-04-05T10:40:00Z"/>
                <w:rFonts w:eastAsia="Times New Roman" w:cstheme="minorHAnsi"/>
                <w:sz w:val="20"/>
                <w:szCs w:val="20"/>
              </w:rPr>
              <w:pPrChange w:id="1068" w:author="Agarwal, Arpit" w:date="2023-04-03T13:32:00Z">
                <w:pPr>
                  <w:jc w:val="right"/>
                </w:pPr>
              </w:pPrChange>
            </w:pPr>
            <w:del w:id="1069"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single" w:sz="8" w:space="0" w:color="auto"/>
            </w:tcBorders>
            <w:shd w:val="clear" w:color="auto" w:fill="auto"/>
            <w:noWrap/>
            <w:vAlign w:val="center"/>
            <w:hideMark/>
          </w:tcPr>
          <w:p w14:paraId="317F7D96" w14:textId="794A6EB8" w:rsidR="00DC3E3B" w:rsidRPr="00DC3E3B" w:rsidDel="00EB2FA9" w:rsidRDefault="00DC3E3B">
            <w:pPr>
              <w:pStyle w:val="NoSpacing"/>
              <w:jc w:val="both"/>
              <w:rPr>
                <w:del w:id="1070" w:author="Hoyos Lopez, Daniela" w:date="2023-04-05T10:40:00Z"/>
                <w:rFonts w:eastAsia="Times New Roman" w:cstheme="minorHAnsi"/>
                <w:sz w:val="20"/>
                <w:szCs w:val="20"/>
              </w:rPr>
              <w:pPrChange w:id="1071" w:author="Agarwal, Arpit" w:date="2023-04-03T13:32:00Z">
                <w:pPr>
                  <w:jc w:val="right"/>
                </w:pPr>
              </w:pPrChange>
            </w:pPr>
            <w:del w:id="1072" w:author="Hoyos Lopez, Daniela" w:date="2023-04-05T10:40:00Z">
              <w:r w:rsidRPr="00DC3E3B" w:rsidDel="00EB2FA9">
                <w:rPr>
                  <w:rFonts w:eastAsia="Times New Roman" w:cstheme="minorHAnsi"/>
                  <w:sz w:val="20"/>
                  <w:szCs w:val="20"/>
                </w:rPr>
                <w:delText>6.00</w:delText>
              </w:r>
            </w:del>
          </w:p>
        </w:tc>
      </w:tr>
      <w:tr w:rsidR="00DC3E3B" w:rsidRPr="00DC3E3B" w:rsidDel="00EB2FA9" w14:paraId="155B60F8" w14:textId="18C44F74" w:rsidTr="00DC3E3B">
        <w:trPr>
          <w:trHeight w:val="300"/>
          <w:del w:id="1073" w:author="Hoyos Lopez, Daniela" w:date="2023-04-05T10:40:00Z"/>
        </w:trPr>
        <w:tc>
          <w:tcPr>
            <w:tcW w:w="0" w:type="auto"/>
            <w:tcBorders>
              <w:top w:val="nil"/>
              <w:left w:val="single" w:sz="8" w:space="0" w:color="auto"/>
              <w:bottom w:val="nil"/>
              <w:right w:val="nil"/>
            </w:tcBorders>
            <w:shd w:val="clear" w:color="auto" w:fill="auto"/>
            <w:noWrap/>
            <w:vAlign w:val="center"/>
            <w:hideMark/>
          </w:tcPr>
          <w:p w14:paraId="71B87ADB" w14:textId="722E1B72" w:rsidR="00DC3E3B" w:rsidRPr="00DC3E3B" w:rsidDel="00EB2FA9" w:rsidRDefault="00DC3E3B">
            <w:pPr>
              <w:pStyle w:val="NoSpacing"/>
              <w:jc w:val="both"/>
              <w:rPr>
                <w:del w:id="1074" w:author="Hoyos Lopez, Daniela" w:date="2023-04-05T10:40:00Z"/>
                <w:rFonts w:eastAsia="Times New Roman" w:cstheme="minorHAnsi"/>
                <w:sz w:val="20"/>
                <w:szCs w:val="20"/>
              </w:rPr>
              <w:pPrChange w:id="1075" w:author="Agarwal, Arpit" w:date="2023-04-03T13:32:00Z">
                <w:pPr/>
              </w:pPrChange>
            </w:pPr>
            <w:del w:id="1076" w:author="Hoyos Lopez, Daniela" w:date="2023-04-05T10:40:00Z">
              <w:r w:rsidRPr="00DC3E3B" w:rsidDel="00EB2FA9">
                <w:rPr>
                  <w:rFonts w:eastAsia="Times New Roman" w:cstheme="minorHAnsi"/>
                  <w:sz w:val="20"/>
                  <w:szCs w:val="20"/>
                </w:rPr>
                <w:delText>High Performer Share</w:delText>
              </w:r>
            </w:del>
          </w:p>
        </w:tc>
        <w:tc>
          <w:tcPr>
            <w:tcW w:w="0" w:type="auto"/>
            <w:tcBorders>
              <w:top w:val="nil"/>
              <w:left w:val="nil"/>
              <w:bottom w:val="nil"/>
              <w:right w:val="nil"/>
            </w:tcBorders>
            <w:shd w:val="clear" w:color="auto" w:fill="auto"/>
            <w:noWrap/>
            <w:vAlign w:val="center"/>
            <w:hideMark/>
          </w:tcPr>
          <w:p w14:paraId="4D4E0977" w14:textId="422CC951" w:rsidR="00DC3E3B" w:rsidRPr="00DC3E3B" w:rsidDel="00EB2FA9" w:rsidRDefault="00DC3E3B">
            <w:pPr>
              <w:pStyle w:val="NoSpacing"/>
              <w:jc w:val="both"/>
              <w:rPr>
                <w:del w:id="1077" w:author="Hoyos Lopez, Daniela" w:date="2023-04-05T10:40:00Z"/>
                <w:rFonts w:eastAsia="Times New Roman" w:cstheme="minorHAnsi"/>
                <w:sz w:val="20"/>
                <w:szCs w:val="20"/>
              </w:rPr>
              <w:pPrChange w:id="1078" w:author="Agarwal, Arpit" w:date="2023-04-03T13:32:00Z">
                <w:pPr>
                  <w:jc w:val="right"/>
                </w:pPr>
              </w:pPrChange>
            </w:pPr>
            <w:del w:id="1079"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45CDE5FC" w14:textId="25533BDC" w:rsidR="00DC3E3B" w:rsidRPr="00DC3E3B" w:rsidDel="00EB2FA9" w:rsidRDefault="00DC3E3B">
            <w:pPr>
              <w:pStyle w:val="NoSpacing"/>
              <w:jc w:val="both"/>
              <w:rPr>
                <w:del w:id="1080" w:author="Hoyos Lopez, Daniela" w:date="2023-04-05T10:40:00Z"/>
                <w:rFonts w:eastAsia="Times New Roman" w:cstheme="minorHAnsi"/>
                <w:sz w:val="20"/>
                <w:szCs w:val="20"/>
              </w:rPr>
              <w:pPrChange w:id="1081" w:author="Agarwal, Arpit" w:date="2023-04-03T13:32:00Z">
                <w:pPr>
                  <w:jc w:val="right"/>
                </w:pPr>
              </w:pPrChange>
            </w:pPr>
            <w:del w:id="1082"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06FCC087" w14:textId="0B33A7BE" w:rsidR="00DC3E3B" w:rsidRPr="00DC3E3B" w:rsidDel="00EB2FA9" w:rsidRDefault="00DC3E3B">
            <w:pPr>
              <w:pStyle w:val="NoSpacing"/>
              <w:jc w:val="both"/>
              <w:rPr>
                <w:del w:id="1083" w:author="Hoyos Lopez, Daniela" w:date="2023-04-05T10:40:00Z"/>
                <w:rFonts w:eastAsia="Times New Roman" w:cstheme="minorHAnsi"/>
                <w:sz w:val="20"/>
                <w:szCs w:val="20"/>
              </w:rPr>
              <w:pPrChange w:id="1084" w:author="Agarwal, Arpit" w:date="2023-04-03T13:32:00Z">
                <w:pPr>
                  <w:jc w:val="right"/>
                </w:pPr>
              </w:pPrChange>
            </w:pPr>
            <w:del w:id="1085"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2972B590" w14:textId="1DFD0996" w:rsidR="00DC3E3B" w:rsidRPr="00DC3E3B" w:rsidDel="00EB2FA9" w:rsidRDefault="00DC3E3B">
            <w:pPr>
              <w:pStyle w:val="NoSpacing"/>
              <w:jc w:val="both"/>
              <w:rPr>
                <w:del w:id="1086" w:author="Hoyos Lopez, Daniela" w:date="2023-04-05T10:40:00Z"/>
                <w:rFonts w:eastAsia="Times New Roman" w:cstheme="minorHAnsi"/>
                <w:sz w:val="20"/>
                <w:szCs w:val="20"/>
              </w:rPr>
              <w:pPrChange w:id="1087" w:author="Agarwal, Arpit" w:date="2023-04-03T13:32:00Z">
                <w:pPr>
                  <w:jc w:val="right"/>
                </w:pPr>
              </w:pPrChange>
            </w:pPr>
            <w:del w:id="1088"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30AC29D5" w14:textId="44260CAD" w:rsidR="00DC3E3B" w:rsidRPr="00DC3E3B" w:rsidDel="00EB2FA9" w:rsidRDefault="00DC3E3B">
            <w:pPr>
              <w:pStyle w:val="NoSpacing"/>
              <w:jc w:val="both"/>
              <w:rPr>
                <w:del w:id="1089" w:author="Hoyos Lopez, Daniela" w:date="2023-04-05T10:40:00Z"/>
                <w:rFonts w:eastAsia="Times New Roman" w:cstheme="minorHAnsi"/>
                <w:sz w:val="20"/>
                <w:szCs w:val="20"/>
              </w:rPr>
              <w:pPrChange w:id="1090" w:author="Agarwal, Arpit" w:date="2023-04-03T13:32:00Z">
                <w:pPr>
                  <w:jc w:val="right"/>
                </w:pPr>
              </w:pPrChange>
            </w:pPr>
            <w:del w:id="1091"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nil"/>
              <w:right w:val="nil"/>
            </w:tcBorders>
            <w:shd w:val="clear" w:color="auto" w:fill="auto"/>
            <w:noWrap/>
            <w:vAlign w:val="center"/>
            <w:hideMark/>
          </w:tcPr>
          <w:p w14:paraId="57CDA605" w14:textId="02C12863" w:rsidR="00DC3E3B" w:rsidRPr="00DC3E3B" w:rsidDel="00EB2FA9" w:rsidRDefault="00DC3E3B">
            <w:pPr>
              <w:pStyle w:val="NoSpacing"/>
              <w:jc w:val="both"/>
              <w:rPr>
                <w:del w:id="1092" w:author="Hoyos Lopez, Daniela" w:date="2023-04-05T10:40:00Z"/>
                <w:rFonts w:eastAsia="Times New Roman" w:cstheme="minorHAnsi"/>
                <w:sz w:val="20"/>
                <w:szCs w:val="20"/>
              </w:rPr>
              <w:pPrChange w:id="1093" w:author="Agarwal, Arpit" w:date="2023-04-03T13:32:00Z">
                <w:pPr>
                  <w:jc w:val="right"/>
                </w:pPr>
              </w:pPrChange>
            </w:pPr>
          </w:p>
        </w:tc>
        <w:tc>
          <w:tcPr>
            <w:tcW w:w="0" w:type="auto"/>
            <w:tcBorders>
              <w:top w:val="nil"/>
              <w:left w:val="nil"/>
              <w:bottom w:val="nil"/>
              <w:right w:val="single" w:sz="8" w:space="0" w:color="auto"/>
            </w:tcBorders>
            <w:shd w:val="clear" w:color="auto" w:fill="auto"/>
            <w:noWrap/>
            <w:vAlign w:val="center"/>
            <w:hideMark/>
          </w:tcPr>
          <w:p w14:paraId="0766FF43" w14:textId="244C28C2" w:rsidR="00DC3E3B" w:rsidRPr="00DC3E3B" w:rsidDel="00EB2FA9" w:rsidRDefault="00DC3E3B">
            <w:pPr>
              <w:pStyle w:val="NoSpacing"/>
              <w:jc w:val="both"/>
              <w:rPr>
                <w:del w:id="1094" w:author="Hoyos Lopez, Daniela" w:date="2023-04-05T10:40:00Z"/>
                <w:rFonts w:eastAsia="Times New Roman" w:cstheme="minorHAnsi"/>
                <w:sz w:val="20"/>
                <w:szCs w:val="20"/>
              </w:rPr>
              <w:pPrChange w:id="1095" w:author="Agarwal, Arpit" w:date="2023-04-03T13:32:00Z">
                <w:pPr>
                  <w:jc w:val="right"/>
                </w:pPr>
              </w:pPrChange>
            </w:pPr>
            <w:del w:id="1096" w:author="Hoyos Lopez, Daniela" w:date="2023-04-05T10:40:00Z">
              <w:r w:rsidRPr="00DC3E3B" w:rsidDel="00EB2FA9">
                <w:rPr>
                  <w:rFonts w:eastAsia="Times New Roman" w:cstheme="minorHAnsi"/>
                  <w:sz w:val="20"/>
                  <w:szCs w:val="20"/>
                </w:rPr>
                <w:delText>6.00</w:delText>
              </w:r>
            </w:del>
          </w:p>
        </w:tc>
      </w:tr>
      <w:tr w:rsidR="00DC3E3B" w:rsidRPr="00DC3E3B" w:rsidDel="00EB2FA9" w14:paraId="720C5C08" w14:textId="5D28A59D" w:rsidTr="00DC3E3B">
        <w:trPr>
          <w:trHeight w:val="315"/>
          <w:del w:id="1097" w:author="Hoyos Lopez, Daniela" w:date="2023-04-05T10:40:00Z"/>
        </w:trPr>
        <w:tc>
          <w:tcPr>
            <w:tcW w:w="0" w:type="auto"/>
            <w:tcBorders>
              <w:top w:val="nil"/>
              <w:left w:val="single" w:sz="8" w:space="0" w:color="auto"/>
              <w:bottom w:val="single" w:sz="8" w:space="0" w:color="auto"/>
              <w:right w:val="nil"/>
            </w:tcBorders>
            <w:shd w:val="clear" w:color="auto" w:fill="auto"/>
            <w:noWrap/>
            <w:vAlign w:val="bottom"/>
            <w:hideMark/>
          </w:tcPr>
          <w:p w14:paraId="6DA3C356" w14:textId="400F2B44" w:rsidR="00DC3E3B" w:rsidRPr="00DC3E3B" w:rsidDel="00EB2FA9" w:rsidRDefault="00DC3E3B">
            <w:pPr>
              <w:pStyle w:val="NoSpacing"/>
              <w:jc w:val="both"/>
              <w:rPr>
                <w:del w:id="1098" w:author="Hoyos Lopez, Daniela" w:date="2023-04-05T10:40:00Z"/>
                <w:rFonts w:eastAsia="Times New Roman" w:cstheme="minorHAnsi"/>
                <w:sz w:val="20"/>
                <w:szCs w:val="20"/>
              </w:rPr>
              <w:pPrChange w:id="1099" w:author="Agarwal, Arpit" w:date="2023-04-03T13:32:00Z">
                <w:pPr/>
              </w:pPrChange>
            </w:pPr>
            <w:del w:id="1100" w:author="Hoyos Lopez, Daniela" w:date="2023-04-05T10:40:00Z">
              <w:r w:rsidRPr="00DC3E3B" w:rsidDel="00EB2FA9">
                <w:rPr>
                  <w:rFonts w:eastAsia="Times New Roman" w:cstheme="minorHAnsi"/>
                  <w:sz w:val="20"/>
                  <w:szCs w:val="20"/>
                </w:rPr>
                <w:delText>Low Performer Share</w:delText>
              </w:r>
            </w:del>
          </w:p>
        </w:tc>
        <w:tc>
          <w:tcPr>
            <w:tcW w:w="0" w:type="auto"/>
            <w:tcBorders>
              <w:top w:val="nil"/>
              <w:left w:val="nil"/>
              <w:bottom w:val="single" w:sz="8" w:space="0" w:color="auto"/>
              <w:right w:val="nil"/>
            </w:tcBorders>
            <w:shd w:val="clear" w:color="auto" w:fill="auto"/>
            <w:noWrap/>
            <w:vAlign w:val="bottom"/>
            <w:hideMark/>
          </w:tcPr>
          <w:p w14:paraId="3E89B1C1" w14:textId="7105F247" w:rsidR="00DC3E3B" w:rsidRPr="00DC3E3B" w:rsidDel="00EB2FA9" w:rsidRDefault="00DC3E3B">
            <w:pPr>
              <w:pStyle w:val="NoSpacing"/>
              <w:jc w:val="both"/>
              <w:rPr>
                <w:del w:id="1101" w:author="Hoyos Lopez, Daniela" w:date="2023-04-05T10:40:00Z"/>
                <w:rFonts w:eastAsia="Times New Roman" w:cstheme="minorHAnsi"/>
                <w:sz w:val="20"/>
                <w:szCs w:val="20"/>
              </w:rPr>
              <w:pPrChange w:id="1102" w:author="Agarwal, Arpit" w:date="2023-04-03T13:32:00Z">
                <w:pPr>
                  <w:jc w:val="right"/>
                </w:pPr>
              </w:pPrChange>
            </w:pPr>
            <w:del w:id="1103"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single" w:sz="8" w:space="0" w:color="auto"/>
              <w:right w:val="nil"/>
            </w:tcBorders>
            <w:shd w:val="clear" w:color="auto" w:fill="auto"/>
            <w:noWrap/>
            <w:vAlign w:val="bottom"/>
            <w:hideMark/>
          </w:tcPr>
          <w:p w14:paraId="4375082A" w14:textId="23B7E851" w:rsidR="00DC3E3B" w:rsidRPr="00DC3E3B" w:rsidDel="00EB2FA9" w:rsidRDefault="00DC3E3B">
            <w:pPr>
              <w:pStyle w:val="NoSpacing"/>
              <w:jc w:val="both"/>
              <w:rPr>
                <w:del w:id="1104" w:author="Hoyos Lopez, Daniela" w:date="2023-04-05T10:40:00Z"/>
                <w:rFonts w:eastAsia="Times New Roman" w:cstheme="minorHAnsi"/>
                <w:sz w:val="20"/>
                <w:szCs w:val="20"/>
              </w:rPr>
              <w:pPrChange w:id="1105" w:author="Agarwal, Arpit" w:date="2023-04-03T13:32:00Z">
                <w:pPr>
                  <w:jc w:val="right"/>
                </w:pPr>
              </w:pPrChange>
            </w:pPr>
            <w:del w:id="1106"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single" w:sz="8" w:space="0" w:color="auto"/>
              <w:right w:val="nil"/>
            </w:tcBorders>
            <w:shd w:val="clear" w:color="auto" w:fill="auto"/>
            <w:noWrap/>
            <w:vAlign w:val="bottom"/>
            <w:hideMark/>
          </w:tcPr>
          <w:p w14:paraId="7BC6FEEF" w14:textId="0CE8729E" w:rsidR="00DC3E3B" w:rsidRPr="00DC3E3B" w:rsidDel="00EB2FA9" w:rsidRDefault="00DC3E3B">
            <w:pPr>
              <w:pStyle w:val="NoSpacing"/>
              <w:jc w:val="both"/>
              <w:rPr>
                <w:del w:id="1107" w:author="Hoyos Lopez, Daniela" w:date="2023-04-05T10:40:00Z"/>
                <w:rFonts w:eastAsia="Times New Roman" w:cstheme="minorHAnsi"/>
                <w:sz w:val="20"/>
                <w:szCs w:val="20"/>
              </w:rPr>
              <w:pPrChange w:id="1108" w:author="Agarwal, Arpit" w:date="2023-04-03T13:32:00Z">
                <w:pPr>
                  <w:jc w:val="right"/>
                </w:pPr>
              </w:pPrChange>
            </w:pPr>
            <w:del w:id="1109"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single" w:sz="8" w:space="0" w:color="auto"/>
              <w:right w:val="nil"/>
            </w:tcBorders>
            <w:shd w:val="clear" w:color="auto" w:fill="auto"/>
            <w:noWrap/>
            <w:vAlign w:val="bottom"/>
            <w:hideMark/>
          </w:tcPr>
          <w:p w14:paraId="1C2F0233" w14:textId="2D4A82C7" w:rsidR="00DC3E3B" w:rsidRPr="00DC3E3B" w:rsidDel="00EB2FA9" w:rsidRDefault="00DC3E3B">
            <w:pPr>
              <w:pStyle w:val="NoSpacing"/>
              <w:jc w:val="both"/>
              <w:rPr>
                <w:del w:id="1110" w:author="Hoyos Lopez, Daniela" w:date="2023-04-05T10:40:00Z"/>
                <w:rFonts w:eastAsia="Times New Roman" w:cstheme="minorHAnsi"/>
                <w:sz w:val="20"/>
                <w:szCs w:val="20"/>
              </w:rPr>
              <w:pPrChange w:id="1111" w:author="Agarwal, Arpit" w:date="2023-04-03T13:32:00Z">
                <w:pPr>
                  <w:jc w:val="right"/>
                </w:pPr>
              </w:pPrChange>
            </w:pPr>
            <w:del w:id="1112"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single" w:sz="8" w:space="0" w:color="auto"/>
              <w:right w:val="nil"/>
            </w:tcBorders>
            <w:shd w:val="clear" w:color="auto" w:fill="auto"/>
            <w:noWrap/>
            <w:vAlign w:val="bottom"/>
            <w:hideMark/>
          </w:tcPr>
          <w:p w14:paraId="52741D3E" w14:textId="5BD437B5" w:rsidR="00DC3E3B" w:rsidRPr="00DC3E3B" w:rsidDel="00EB2FA9" w:rsidRDefault="00DC3E3B">
            <w:pPr>
              <w:pStyle w:val="NoSpacing"/>
              <w:jc w:val="both"/>
              <w:rPr>
                <w:del w:id="1113" w:author="Hoyos Lopez, Daniela" w:date="2023-04-05T10:40:00Z"/>
                <w:rFonts w:eastAsia="Times New Roman" w:cstheme="minorHAnsi"/>
                <w:sz w:val="20"/>
                <w:szCs w:val="20"/>
              </w:rPr>
              <w:pPrChange w:id="1114" w:author="Agarwal, Arpit" w:date="2023-04-03T13:32:00Z">
                <w:pPr>
                  <w:jc w:val="right"/>
                </w:pPr>
              </w:pPrChange>
            </w:pPr>
            <w:del w:id="1115" w:author="Hoyos Lopez, Daniela" w:date="2023-04-05T10:40:00Z">
              <w:r w:rsidRPr="00DC3E3B" w:rsidDel="00EB2FA9">
                <w:rPr>
                  <w:rFonts w:eastAsia="Times New Roman" w:cstheme="minorHAnsi"/>
                  <w:sz w:val="20"/>
                  <w:szCs w:val="20"/>
                </w:rPr>
                <w:delText>5.00</w:delText>
              </w:r>
            </w:del>
          </w:p>
        </w:tc>
        <w:tc>
          <w:tcPr>
            <w:tcW w:w="0" w:type="auto"/>
            <w:tcBorders>
              <w:top w:val="nil"/>
              <w:left w:val="nil"/>
              <w:bottom w:val="single" w:sz="8" w:space="0" w:color="auto"/>
              <w:right w:val="nil"/>
            </w:tcBorders>
            <w:shd w:val="clear" w:color="auto" w:fill="auto"/>
            <w:noWrap/>
            <w:vAlign w:val="bottom"/>
            <w:hideMark/>
          </w:tcPr>
          <w:p w14:paraId="4B92AEA3" w14:textId="389C8896" w:rsidR="00DC3E3B" w:rsidRPr="00DC3E3B" w:rsidDel="00EB2FA9" w:rsidRDefault="00DC3E3B">
            <w:pPr>
              <w:pStyle w:val="NoSpacing"/>
              <w:jc w:val="both"/>
              <w:rPr>
                <w:del w:id="1116" w:author="Hoyos Lopez, Daniela" w:date="2023-04-05T10:40:00Z"/>
                <w:rFonts w:eastAsia="Times New Roman" w:cstheme="minorHAnsi"/>
                <w:sz w:val="20"/>
                <w:szCs w:val="20"/>
              </w:rPr>
              <w:pPrChange w:id="1117" w:author="Agarwal, Arpit" w:date="2023-04-03T13:32:00Z">
                <w:pPr>
                  <w:jc w:val="right"/>
                </w:pPr>
              </w:pPrChange>
            </w:pPr>
            <w:del w:id="1118" w:author="Hoyos Lopez, Daniela" w:date="2023-04-05T10:40:00Z">
              <w:r w:rsidRPr="00DC3E3B" w:rsidDel="00EB2FA9">
                <w:rPr>
                  <w:rFonts w:eastAsia="Times New Roman" w:cstheme="minorHAnsi"/>
                  <w:sz w:val="20"/>
                  <w:szCs w:val="20"/>
                </w:rPr>
                <w:delText> </w:delText>
              </w:r>
            </w:del>
          </w:p>
        </w:tc>
        <w:tc>
          <w:tcPr>
            <w:tcW w:w="0" w:type="auto"/>
            <w:tcBorders>
              <w:top w:val="nil"/>
              <w:left w:val="nil"/>
              <w:bottom w:val="single" w:sz="8" w:space="0" w:color="auto"/>
              <w:right w:val="single" w:sz="8" w:space="0" w:color="auto"/>
            </w:tcBorders>
            <w:shd w:val="clear" w:color="auto" w:fill="auto"/>
            <w:noWrap/>
            <w:vAlign w:val="bottom"/>
            <w:hideMark/>
          </w:tcPr>
          <w:p w14:paraId="55427842" w14:textId="316DD246" w:rsidR="00DC3E3B" w:rsidRPr="00DC3E3B" w:rsidDel="00EB2FA9" w:rsidRDefault="00DC3E3B">
            <w:pPr>
              <w:pStyle w:val="NoSpacing"/>
              <w:jc w:val="both"/>
              <w:rPr>
                <w:del w:id="1119" w:author="Hoyos Lopez, Daniela" w:date="2023-04-05T10:40:00Z"/>
                <w:rFonts w:eastAsia="Times New Roman" w:cstheme="minorHAnsi"/>
                <w:sz w:val="20"/>
                <w:szCs w:val="20"/>
              </w:rPr>
              <w:pPrChange w:id="1120" w:author="Agarwal, Arpit" w:date="2023-04-03T13:32:00Z">
                <w:pPr>
                  <w:jc w:val="right"/>
                </w:pPr>
              </w:pPrChange>
            </w:pPr>
            <w:del w:id="1121" w:author="Hoyos Lopez, Daniela" w:date="2023-04-05T10:40:00Z">
              <w:r w:rsidRPr="00DC3E3B" w:rsidDel="00EB2FA9">
                <w:rPr>
                  <w:rFonts w:eastAsia="Times New Roman" w:cstheme="minorHAnsi"/>
                  <w:sz w:val="20"/>
                  <w:szCs w:val="20"/>
                </w:rPr>
                <w:delText>6.00</w:delText>
              </w:r>
            </w:del>
          </w:p>
        </w:tc>
      </w:tr>
    </w:tbl>
    <w:p w14:paraId="1D2B0C8B" w14:textId="213A1AB6" w:rsidR="004F3FE0" w:rsidDel="00EB2FA9" w:rsidRDefault="004F3FE0" w:rsidP="004F3FE0">
      <w:pPr>
        <w:pStyle w:val="NoSpacing"/>
        <w:jc w:val="both"/>
        <w:rPr>
          <w:del w:id="1122" w:author="Hoyos Lopez, Daniela" w:date="2023-04-05T10:40:00Z"/>
          <w:rFonts w:cstheme="minorHAnsi"/>
          <w:b/>
          <w:sz w:val="20"/>
          <w:szCs w:val="20"/>
          <w:u w:val="single"/>
        </w:rPr>
      </w:pPr>
    </w:p>
    <w:p w14:paraId="4D1F75C8" w14:textId="77777777" w:rsidR="00EB2FA9" w:rsidRDefault="00EB2FA9" w:rsidP="004F3FE0">
      <w:pPr>
        <w:pStyle w:val="NoSpacing"/>
        <w:jc w:val="both"/>
        <w:rPr>
          <w:ins w:id="1123" w:author="Hoyos Lopez, Daniela" w:date="2023-04-05T10:40:00Z"/>
          <w:rFonts w:cstheme="minorHAnsi"/>
          <w:b/>
          <w:sz w:val="20"/>
          <w:szCs w:val="20"/>
          <w:u w:val="single"/>
        </w:rPr>
      </w:pPr>
    </w:p>
    <w:p w14:paraId="6C07117F" w14:textId="512C7542" w:rsidR="004F3FE0" w:rsidRDefault="004F3FE0" w:rsidP="004F3FE0">
      <w:pPr>
        <w:pStyle w:val="NoSpacing"/>
        <w:jc w:val="both"/>
        <w:rPr>
          <w:ins w:id="1124" w:author="Agarwal, Arpit" w:date="2023-03-13T10:51:00Z"/>
          <w:rFonts w:cstheme="minorHAnsi"/>
          <w:b/>
          <w:sz w:val="20"/>
          <w:szCs w:val="20"/>
          <w:u w:val="single"/>
        </w:rPr>
      </w:pPr>
      <w:ins w:id="1125" w:author="Agarwal, Arpit" w:date="2023-03-13T10:51:00Z">
        <w:r>
          <w:rPr>
            <w:rFonts w:cstheme="minorHAnsi"/>
            <w:b/>
            <w:sz w:val="20"/>
            <w:szCs w:val="20"/>
            <w:u w:val="single"/>
          </w:rPr>
          <w:t xml:space="preserve">Change </w:t>
        </w:r>
      </w:ins>
      <w:ins w:id="1126" w:author="Hoyos Lopez, Daniela" w:date="2023-04-12T14:07:00Z">
        <w:r w:rsidR="00F01331">
          <w:rPr>
            <w:rFonts w:cstheme="minorHAnsi"/>
            <w:b/>
            <w:sz w:val="20"/>
            <w:szCs w:val="20"/>
            <w:u w:val="single"/>
          </w:rPr>
          <w:t>7</w:t>
        </w:r>
      </w:ins>
      <w:ins w:id="1127" w:author="Agarwal, Arpit" w:date="2023-03-13T10:51:00Z">
        <w:del w:id="1128" w:author="Hoyos Lopez, Daniela" w:date="2023-04-12T14:07:00Z">
          <w:r w:rsidDel="00F01331">
            <w:rPr>
              <w:rFonts w:cstheme="minorHAnsi"/>
              <w:b/>
              <w:sz w:val="20"/>
              <w:szCs w:val="20"/>
              <w:u w:val="single"/>
            </w:rPr>
            <w:delText>8</w:delText>
          </w:r>
        </w:del>
        <w:r>
          <w:rPr>
            <w:rFonts w:cstheme="minorHAnsi"/>
            <w:b/>
            <w:sz w:val="20"/>
            <w:szCs w:val="20"/>
            <w:u w:val="single"/>
          </w:rPr>
          <w:t xml:space="preserve">: Category Tiers </w:t>
        </w:r>
      </w:ins>
    </w:p>
    <w:p w14:paraId="66371378" w14:textId="77777777" w:rsidR="004F3FE0" w:rsidRDefault="004F3FE0" w:rsidP="004F3FE0">
      <w:pPr>
        <w:pStyle w:val="NoSpacing"/>
        <w:jc w:val="both"/>
        <w:rPr>
          <w:ins w:id="1129" w:author="Agarwal, Arpit" w:date="2023-03-13T10:51:00Z"/>
          <w:rFonts w:cstheme="minorHAnsi"/>
          <w:b/>
          <w:sz w:val="20"/>
          <w:szCs w:val="20"/>
          <w:u w:val="single"/>
        </w:rPr>
      </w:pPr>
    </w:p>
    <w:p w14:paraId="69F2D6CE" w14:textId="4E2D4131" w:rsidR="004F3FE0" w:rsidRDefault="004F3FE0" w:rsidP="004F3FE0">
      <w:pPr>
        <w:pStyle w:val="NoSpacing"/>
        <w:jc w:val="both"/>
        <w:rPr>
          <w:ins w:id="1130" w:author="Agarwal, Arpit" w:date="2023-03-13T10:51:00Z"/>
          <w:rFonts w:cstheme="minorHAnsi"/>
          <w:b/>
          <w:sz w:val="20"/>
          <w:szCs w:val="20"/>
          <w:u w:val="single"/>
        </w:rPr>
      </w:pPr>
      <w:ins w:id="1131" w:author="Agarwal, Arpit" w:date="2023-03-13T10:51:00Z">
        <w:r>
          <w:rPr>
            <w:rFonts w:cstheme="minorHAnsi"/>
            <w:sz w:val="20"/>
            <w:szCs w:val="20"/>
          </w:rPr>
          <w:t>W</w:t>
        </w:r>
        <w:r w:rsidRPr="00547C15">
          <w:rPr>
            <w:rFonts w:cstheme="minorHAnsi"/>
            <w:sz w:val="20"/>
            <w:szCs w:val="20"/>
          </w:rPr>
          <w:t xml:space="preserve">e </w:t>
        </w:r>
        <w:r>
          <w:rPr>
            <w:rFonts w:cstheme="minorHAnsi"/>
            <w:sz w:val="20"/>
            <w:szCs w:val="20"/>
          </w:rPr>
          <w:t>are</w:t>
        </w:r>
        <w:r w:rsidRPr="00547C15">
          <w:rPr>
            <w:rFonts w:cstheme="minorHAnsi"/>
            <w:sz w:val="20"/>
            <w:szCs w:val="20"/>
          </w:rPr>
          <w:t xml:space="preserve"> roll</w:t>
        </w:r>
        <w:r>
          <w:rPr>
            <w:rFonts w:cstheme="minorHAnsi"/>
            <w:sz w:val="20"/>
            <w:szCs w:val="20"/>
          </w:rPr>
          <w:t xml:space="preserve">ing </w:t>
        </w:r>
        <w:r w:rsidRPr="00547C15">
          <w:rPr>
            <w:rFonts w:cstheme="minorHAnsi"/>
            <w:sz w:val="20"/>
            <w:szCs w:val="20"/>
          </w:rPr>
          <w:t xml:space="preserve">up individual metrics contributions at </w:t>
        </w:r>
        <w:r>
          <w:rPr>
            <w:rFonts w:cstheme="minorHAnsi"/>
            <w:sz w:val="20"/>
            <w:szCs w:val="20"/>
          </w:rPr>
          <w:t xml:space="preserve">3 </w:t>
        </w:r>
        <w:r w:rsidRPr="00547C15">
          <w:rPr>
            <w:rFonts w:cstheme="minorHAnsi"/>
            <w:sz w:val="20"/>
            <w:szCs w:val="20"/>
          </w:rPr>
          <w:t>category level</w:t>
        </w:r>
        <w:r>
          <w:rPr>
            <w:rFonts w:cstheme="minorHAnsi"/>
            <w:sz w:val="20"/>
            <w:szCs w:val="20"/>
          </w:rPr>
          <w:t>s (as explained above)</w:t>
        </w:r>
        <w:r w:rsidRPr="00547C15">
          <w:rPr>
            <w:rFonts w:cstheme="minorHAnsi"/>
            <w:sz w:val="20"/>
            <w:szCs w:val="20"/>
          </w:rPr>
          <w:t xml:space="preserve"> to provide category level performance tiers (Fantastic, Great, Fair, Poor).</w:t>
        </w:r>
        <w:r>
          <w:rPr>
            <w:rFonts w:cstheme="minorHAnsi"/>
            <w:sz w:val="20"/>
            <w:szCs w:val="20"/>
          </w:rPr>
          <w:t xml:space="preserve"> W</w:t>
        </w:r>
        <w:r w:rsidRPr="00547C15">
          <w:rPr>
            <w:rFonts w:cstheme="minorHAnsi"/>
            <w:sz w:val="20"/>
            <w:szCs w:val="20"/>
          </w:rPr>
          <w:t xml:space="preserve">e believe these tiers will help </w:t>
        </w:r>
        <w:r>
          <w:rPr>
            <w:rFonts w:cstheme="minorHAnsi"/>
            <w:sz w:val="20"/>
            <w:szCs w:val="20"/>
          </w:rPr>
          <w:t>you</w:t>
        </w:r>
        <w:r w:rsidRPr="00547C15">
          <w:rPr>
            <w:rFonts w:cstheme="minorHAnsi"/>
            <w:sz w:val="20"/>
            <w:szCs w:val="20"/>
          </w:rPr>
          <w:t xml:space="preserve"> in a waterfall way to identify performance </w:t>
        </w:r>
        <w:r>
          <w:rPr>
            <w:rFonts w:cstheme="minorHAnsi"/>
            <w:sz w:val="20"/>
            <w:szCs w:val="20"/>
          </w:rPr>
          <w:t xml:space="preserve">on </w:t>
        </w:r>
        <w:r w:rsidRPr="00547C15">
          <w:rPr>
            <w:rFonts w:cstheme="minorHAnsi"/>
            <w:sz w:val="20"/>
            <w:szCs w:val="20"/>
          </w:rPr>
          <w:t>scorecards category and then particular metric</w:t>
        </w:r>
      </w:ins>
      <w:ins w:id="1132" w:author="Kirby, Imogen" w:date="2023-03-13T11:19:00Z">
        <w:r w:rsidR="005D437C">
          <w:rPr>
            <w:rFonts w:cstheme="minorHAnsi"/>
            <w:sz w:val="20"/>
            <w:szCs w:val="20"/>
          </w:rPr>
          <w:t>s</w:t>
        </w:r>
      </w:ins>
      <w:ins w:id="1133" w:author="Agarwal, Arpit" w:date="2023-03-13T10:51:00Z">
        <w:r w:rsidRPr="00547C15">
          <w:rPr>
            <w:rFonts w:cstheme="minorHAnsi"/>
            <w:sz w:val="20"/>
            <w:szCs w:val="20"/>
          </w:rPr>
          <w:t>.</w:t>
        </w:r>
      </w:ins>
    </w:p>
    <w:p w14:paraId="4C7A1162" w14:textId="77777777" w:rsidR="00786516" w:rsidRDefault="00786516" w:rsidP="002D598D">
      <w:pPr>
        <w:pStyle w:val="NoSpacing"/>
        <w:jc w:val="both"/>
        <w:rPr>
          <w:rFonts w:cstheme="minorHAnsi"/>
          <w:b/>
          <w:sz w:val="20"/>
          <w:szCs w:val="20"/>
          <w:u w:val="single"/>
        </w:rPr>
      </w:pPr>
    </w:p>
    <w:p w14:paraId="634EE4EE" w14:textId="77777777" w:rsidR="00097035" w:rsidRDefault="00097035" w:rsidP="002D598D">
      <w:pPr>
        <w:pStyle w:val="NoSpacing"/>
        <w:jc w:val="both"/>
        <w:rPr>
          <w:rFonts w:cstheme="minorHAnsi"/>
          <w:b/>
          <w:sz w:val="20"/>
          <w:szCs w:val="20"/>
          <w:u w:val="single"/>
        </w:rPr>
      </w:pPr>
    </w:p>
    <w:p w14:paraId="64B15DD8" w14:textId="77777777" w:rsidR="00097035" w:rsidRPr="000C44A1" w:rsidRDefault="00097035" w:rsidP="002D598D">
      <w:pPr>
        <w:pStyle w:val="NoSpacing"/>
        <w:jc w:val="both"/>
        <w:rPr>
          <w:rFonts w:cstheme="minorHAnsi"/>
          <w:b/>
          <w:sz w:val="20"/>
          <w:szCs w:val="20"/>
          <w:u w:val="single"/>
          <w:rPrChange w:id="1134" w:author="Hoyos Lopez, Daniela" w:date="2023-03-14T18:24:00Z">
            <w:rPr>
              <w:rFonts w:cstheme="minorHAnsi"/>
              <w:sz w:val="20"/>
              <w:szCs w:val="20"/>
              <w:u w:val="single"/>
            </w:rPr>
          </w:rPrChange>
        </w:rPr>
      </w:pPr>
      <w:commentRangeStart w:id="1135"/>
      <w:commentRangeStart w:id="1136"/>
      <w:commentRangeStart w:id="1137"/>
      <w:r w:rsidRPr="000C44A1">
        <w:rPr>
          <w:rFonts w:cstheme="minorHAnsi"/>
          <w:b/>
          <w:sz w:val="20"/>
          <w:szCs w:val="20"/>
          <w:u w:val="single"/>
          <w:rPrChange w:id="1138" w:author="Hoyos Lopez, Daniela" w:date="2023-03-14T18:24:00Z">
            <w:rPr>
              <w:rFonts w:cstheme="minorHAnsi"/>
              <w:sz w:val="20"/>
              <w:szCs w:val="20"/>
              <w:u w:val="single"/>
            </w:rPr>
          </w:rPrChange>
        </w:rPr>
        <w:t>Scorecard Mockup</w:t>
      </w:r>
      <w:commentRangeEnd w:id="1135"/>
      <w:r w:rsidRPr="000C44A1">
        <w:rPr>
          <w:rStyle w:val="CommentReference"/>
          <w:b/>
          <w:rPrChange w:id="1139" w:author="Hoyos Lopez, Daniela" w:date="2023-03-14T18:24:00Z">
            <w:rPr>
              <w:rStyle w:val="CommentReference"/>
            </w:rPr>
          </w:rPrChange>
        </w:rPr>
        <w:commentReference w:id="1135"/>
      </w:r>
      <w:commentRangeEnd w:id="1136"/>
      <w:r w:rsidR="004B6B16" w:rsidRPr="000C44A1">
        <w:rPr>
          <w:rStyle w:val="CommentReference"/>
          <w:b/>
          <w:rPrChange w:id="1140" w:author="Hoyos Lopez, Daniela" w:date="2023-03-14T18:24:00Z">
            <w:rPr>
              <w:rStyle w:val="CommentReference"/>
            </w:rPr>
          </w:rPrChange>
        </w:rPr>
        <w:commentReference w:id="1136"/>
      </w:r>
      <w:commentRangeEnd w:id="1137"/>
      <w:r w:rsidR="005D437C" w:rsidRPr="000C44A1">
        <w:rPr>
          <w:rStyle w:val="CommentReference"/>
          <w:b/>
          <w:rPrChange w:id="1141" w:author="Hoyos Lopez, Daniela" w:date="2023-03-14T18:24:00Z">
            <w:rPr>
              <w:rStyle w:val="CommentReference"/>
            </w:rPr>
          </w:rPrChange>
        </w:rPr>
        <w:commentReference w:id="1137"/>
      </w:r>
    </w:p>
    <w:p w14:paraId="036A2115" w14:textId="74D0C3DA" w:rsidR="00494847" w:rsidRDefault="00494847" w:rsidP="002D598D">
      <w:pPr>
        <w:pStyle w:val="NoSpacing"/>
        <w:jc w:val="both"/>
        <w:rPr>
          <w:rFonts w:cstheme="minorHAnsi"/>
          <w:b/>
          <w:sz w:val="20"/>
          <w:szCs w:val="20"/>
          <w:u w:val="single"/>
        </w:rPr>
      </w:pPr>
    </w:p>
    <w:p w14:paraId="26315367" w14:textId="77777777" w:rsidR="00494847" w:rsidRPr="00494847" w:rsidRDefault="00494847" w:rsidP="00494847"/>
    <w:p w14:paraId="7CB3AFB5" w14:textId="4D59688A" w:rsidR="00494847" w:rsidRDefault="00494847" w:rsidP="002D598D">
      <w:pPr>
        <w:pStyle w:val="NoSpacing"/>
        <w:jc w:val="both"/>
        <w:rPr>
          <w:rFonts w:cstheme="minorHAnsi"/>
          <w:b/>
          <w:sz w:val="20"/>
          <w:szCs w:val="20"/>
          <w:u w:val="single"/>
        </w:rPr>
      </w:pPr>
    </w:p>
    <w:p w14:paraId="7A0C5E78" w14:textId="40B4FF3C" w:rsidR="00097035" w:rsidRDefault="005465A0" w:rsidP="002D598D">
      <w:pPr>
        <w:pStyle w:val="NoSpacing"/>
        <w:jc w:val="both"/>
        <w:rPr>
          <w:ins w:id="1142" w:author="Hoyos Lopez, Daniela" w:date="2023-03-17T15:54:00Z"/>
          <w:rFonts w:cstheme="minorHAnsi"/>
          <w:b/>
          <w:sz w:val="20"/>
          <w:szCs w:val="20"/>
          <w:u w:val="single"/>
        </w:rPr>
      </w:pPr>
      <w:ins w:id="1143" w:author="Agarwal, Arpit" w:date="2023-03-13T12:59:00Z">
        <w:r>
          <w:rPr>
            <w:noProof/>
          </w:rPr>
          <w:drawing>
            <wp:inline distT="0" distB="0" distL="0" distR="0" wp14:anchorId="6F055F99" wp14:editId="74876E0E">
              <wp:extent cx="3435824" cy="34777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9817" cy="3502076"/>
                      </a:xfrm>
                      <a:prstGeom prst="rect">
                        <a:avLst/>
                      </a:prstGeom>
                    </pic:spPr>
                  </pic:pic>
                </a:graphicData>
              </a:graphic>
            </wp:inline>
          </w:drawing>
        </w:r>
      </w:ins>
      <w:r w:rsidR="00494847">
        <w:rPr>
          <w:rFonts w:cstheme="minorHAnsi"/>
          <w:b/>
          <w:sz w:val="20"/>
          <w:szCs w:val="20"/>
          <w:u w:val="single"/>
        </w:rPr>
        <w:br w:type="textWrapping" w:clear="all"/>
      </w:r>
    </w:p>
    <w:p w14:paraId="7AB07384" w14:textId="2ECAE6CF" w:rsidR="00D96422" w:rsidRDefault="00D96422" w:rsidP="002D598D">
      <w:pPr>
        <w:pStyle w:val="NoSpacing"/>
        <w:jc w:val="both"/>
        <w:rPr>
          <w:ins w:id="1144" w:author="Hoyos Lopez, Daniela" w:date="2023-03-17T15:54:00Z"/>
          <w:rFonts w:cstheme="minorHAnsi"/>
          <w:b/>
          <w:sz w:val="20"/>
          <w:szCs w:val="20"/>
          <w:u w:val="single"/>
        </w:rPr>
      </w:pPr>
      <w:ins w:id="1145" w:author="Hoyos Lopez, Daniela" w:date="2023-03-17T15:54:00Z">
        <w:r>
          <w:rPr>
            <w:rFonts w:cstheme="minorHAnsi"/>
            <w:b/>
            <w:sz w:val="20"/>
            <w:szCs w:val="20"/>
            <w:u w:val="single"/>
          </w:rPr>
          <w:t xml:space="preserve">Change </w:t>
        </w:r>
      </w:ins>
      <w:ins w:id="1146" w:author="Hoyos Lopez, Daniela" w:date="2023-04-12T14:07:00Z">
        <w:r w:rsidR="00F01331">
          <w:rPr>
            <w:rFonts w:cstheme="minorHAnsi"/>
            <w:b/>
            <w:sz w:val="20"/>
            <w:szCs w:val="20"/>
            <w:u w:val="single"/>
          </w:rPr>
          <w:t>8</w:t>
        </w:r>
      </w:ins>
      <w:commentRangeStart w:id="1147"/>
      <w:ins w:id="1148" w:author="Hoyos Lopez, Daniela" w:date="2023-03-17T15:54:00Z">
        <w:r>
          <w:rPr>
            <w:rFonts w:cstheme="minorHAnsi"/>
            <w:b/>
            <w:sz w:val="20"/>
            <w:szCs w:val="20"/>
            <w:u w:val="single"/>
          </w:rPr>
          <w:t xml:space="preserve">: </w:t>
        </w:r>
        <w:r w:rsidRPr="00D96422">
          <w:rPr>
            <w:rFonts w:cstheme="minorHAnsi"/>
            <w:b/>
            <w:sz w:val="20"/>
            <w:szCs w:val="20"/>
            <w:highlight w:val="yellow"/>
            <w:u w:val="single"/>
            <w:rPrChange w:id="1149" w:author="Hoyos Lopez, Daniela" w:date="2023-03-17T15:55:00Z">
              <w:rPr>
                <w:rFonts w:cstheme="minorHAnsi"/>
                <w:b/>
                <w:sz w:val="20"/>
                <w:szCs w:val="20"/>
                <w:u w:val="single"/>
              </w:rPr>
            </w:rPrChange>
          </w:rPr>
          <w:t xml:space="preserve">Micromobility </w:t>
        </w:r>
        <w:commentRangeEnd w:id="1147"/>
        <w:r w:rsidRPr="00D96422">
          <w:rPr>
            <w:rStyle w:val="CommentReference"/>
            <w:highlight w:val="yellow"/>
            <w:rPrChange w:id="1150" w:author="Hoyos Lopez, Daniela" w:date="2023-03-17T15:55:00Z">
              <w:rPr>
                <w:rStyle w:val="CommentReference"/>
              </w:rPr>
            </w:rPrChange>
          </w:rPr>
          <w:commentReference w:id="1147"/>
        </w:r>
      </w:ins>
    </w:p>
    <w:p w14:paraId="562B1EFD" w14:textId="77777777" w:rsidR="00D96422" w:rsidRDefault="00D96422" w:rsidP="00D96422">
      <w:pPr>
        <w:rPr>
          <w:ins w:id="1151" w:author="Hoyos Lopez, Daniela" w:date="2023-03-17T15:54:00Z"/>
          <w:rFonts w:ascii="Amazon Ember" w:hAnsi="Amazon Ember"/>
          <w:color w:val="000000" w:themeColor="text1"/>
          <w:sz w:val="20"/>
          <w:szCs w:val="21"/>
        </w:rPr>
      </w:pPr>
    </w:p>
    <w:tbl>
      <w:tblPr>
        <w:tblW w:w="2780" w:type="dxa"/>
        <w:tblLook w:val="04A0" w:firstRow="1" w:lastRow="0" w:firstColumn="1" w:lastColumn="0" w:noHBand="0" w:noVBand="1"/>
      </w:tblPr>
      <w:tblGrid>
        <w:gridCol w:w="440"/>
        <w:gridCol w:w="946"/>
        <w:gridCol w:w="872"/>
        <w:gridCol w:w="779"/>
      </w:tblGrid>
      <w:tr w:rsidR="00D96422" w:rsidRPr="00F01331" w14:paraId="5E2971B8" w14:textId="77777777" w:rsidTr="00F606B6">
        <w:trPr>
          <w:trHeight w:val="300"/>
          <w:ins w:id="1152" w:author="Hoyos Lopez, Daniela" w:date="2023-03-17T15:54:00Z"/>
        </w:trPr>
        <w:tc>
          <w:tcPr>
            <w:tcW w:w="380" w:type="dxa"/>
            <w:tcBorders>
              <w:top w:val="nil"/>
              <w:left w:val="nil"/>
              <w:bottom w:val="nil"/>
              <w:right w:val="nil"/>
            </w:tcBorders>
            <w:shd w:val="clear" w:color="auto" w:fill="auto"/>
            <w:noWrap/>
            <w:vAlign w:val="bottom"/>
            <w:hideMark/>
          </w:tcPr>
          <w:p w14:paraId="4F50AB06" w14:textId="77777777" w:rsidR="00D96422" w:rsidRPr="00F01331" w:rsidRDefault="00D96422" w:rsidP="00F606B6">
            <w:pPr>
              <w:jc w:val="center"/>
              <w:rPr>
                <w:ins w:id="1153" w:author="Hoyos Lopez, Daniela" w:date="2023-03-17T15:54:00Z"/>
                <w:rFonts w:eastAsia="Times New Roman"/>
                <w:i/>
                <w:iCs/>
                <w:color w:val="FF0000"/>
                <w:highlight w:val="green"/>
                <w:lang w:val="en-GB" w:eastAsia="en-GB"/>
                <w:rPrChange w:id="1154" w:author="Hoyos Lopez, Daniela" w:date="2023-04-12T14:07:00Z">
                  <w:rPr>
                    <w:ins w:id="1155" w:author="Hoyos Lopez, Daniela" w:date="2023-03-17T15:54:00Z"/>
                    <w:rFonts w:eastAsia="Times New Roman"/>
                    <w:i/>
                    <w:iCs/>
                    <w:color w:val="FF0000"/>
                    <w:lang w:val="en-GB" w:eastAsia="en-GB"/>
                  </w:rPr>
                </w:rPrChange>
              </w:rPr>
            </w:pPr>
            <w:bookmarkStart w:id="1156" w:name="_Hlk132200930"/>
            <w:ins w:id="1157" w:author="Hoyos Lopez, Daniela" w:date="2023-03-17T15:54:00Z">
              <w:r w:rsidRPr="00F01331">
                <w:rPr>
                  <w:rFonts w:eastAsia="Times New Roman"/>
                  <w:i/>
                  <w:iCs/>
                  <w:color w:val="FF0000"/>
                  <w:highlight w:val="green"/>
                  <w:lang w:val="en-GB" w:eastAsia="en-GB"/>
                  <w:rPrChange w:id="1158" w:author="Hoyos Lopez, Daniela" w:date="2023-04-12T14:07:00Z">
                    <w:rPr>
                      <w:rFonts w:eastAsia="Times New Roman"/>
                      <w:i/>
                      <w:iCs/>
                      <w:color w:val="FF0000"/>
                      <w:lang w:val="en-GB" w:eastAsia="en-GB"/>
                    </w:rPr>
                  </w:rPrChange>
                </w:rPr>
                <w:t>#</w:t>
              </w:r>
            </w:ins>
          </w:p>
        </w:tc>
        <w:tc>
          <w:tcPr>
            <w:tcW w:w="84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4BDDA39" w14:textId="77777777" w:rsidR="00D96422" w:rsidRPr="00F01331" w:rsidRDefault="00D96422" w:rsidP="00F606B6">
            <w:pPr>
              <w:jc w:val="center"/>
              <w:rPr>
                <w:ins w:id="1159" w:author="Hoyos Lopez, Daniela" w:date="2023-03-17T15:54:00Z"/>
                <w:rFonts w:eastAsia="Times New Roman"/>
                <w:b/>
                <w:bCs/>
                <w:color w:val="000000"/>
                <w:highlight w:val="green"/>
                <w:lang w:val="en-GB" w:eastAsia="en-GB"/>
                <w:rPrChange w:id="1160" w:author="Hoyos Lopez, Daniela" w:date="2023-04-12T14:07:00Z">
                  <w:rPr>
                    <w:ins w:id="1161" w:author="Hoyos Lopez, Daniela" w:date="2023-03-17T15:54:00Z"/>
                    <w:rFonts w:eastAsia="Times New Roman"/>
                    <w:b/>
                    <w:bCs/>
                    <w:color w:val="000000"/>
                    <w:lang w:val="en-GB" w:eastAsia="en-GB"/>
                  </w:rPr>
                </w:rPrChange>
              </w:rPr>
            </w:pPr>
            <w:ins w:id="1162" w:author="Hoyos Lopez, Daniela" w:date="2023-03-17T15:54:00Z">
              <w:r w:rsidRPr="00F01331">
                <w:rPr>
                  <w:rFonts w:eastAsia="Times New Roman"/>
                  <w:b/>
                  <w:bCs/>
                  <w:color w:val="000000"/>
                  <w:highlight w:val="green"/>
                  <w:lang w:val="en-GB" w:eastAsia="en-GB"/>
                  <w:rPrChange w:id="1163" w:author="Hoyos Lopez, Daniela" w:date="2023-04-12T14:07:00Z">
                    <w:rPr>
                      <w:rFonts w:eastAsia="Times New Roman"/>
                      <w:b/>
                      <w:bCs/>
                      <w:color w:val="000000"/>
                      <w:lang w:val="en-GB" w:eastAsia="en-GB"/>
                    </w:rPr>
                  </w:rPrChange>
                </w:rPr>
                <w:t>Country</w:t>
              </w:r>
            </w:ins>
          </w:p>
        </w:tc>
        <w:tc>
          <w:tcPr>
            <w:tcW w:w="780" w:type="dxa"/>
            <w:tcBorders>
              <w:top w:val="single" w:sz="4" w:space="0" w:color="auto"/>
              <w:left w:val="nil"/>
              <w:bottom w:val="single" w:sz="4" w:space="0" w:color="auto"/>
              <w:right w:val="single" w:sz="4" w:space="0" w:color="auto"/>
            </w:tcBorders>
            <w:shd w:val="clear" w:color="000000" w:fill="AEAAAA"/>
            <w:vAlign w:val="center"/>
            <w:hideMark/>
          </w:tcPr>
          <w:p w14:paraId="62699CC3" w14:textId="77777777" w:rsidR="00D96422" w:rsidRPr="00F01331" w:rsidRDefault="00D96422" w:rsidP="00F606B6">
            <w:pPr>
              <w:jc w:val="center"/>
              <w:rPr>
                <w:ins w:id="1164" w:author="Hoyos Lopez, Daniela" w:date="2023-03-17T15:54:00Z"/>
                <w:rFonts w:eastAsia="Times New Roman"/>
                <w:b/>
                <w:bCs/>
                <w:color w:val="000000"/>
                <w:highlight w:val="green"/>
                <w:lang w:val="en-GB" w:eastAsia="en-GB"/>
                <w:rPrChange w:id="1165" w:author="Hoyos Lopez, Daniela" w:date="2023-04-12T14:07:00Z">
                  <w:rPr>
                    <w:ins w:id="1166" w:author="Hoyos Lopez, Daniela" w:date="2023-03-17T15:54:00Z"/>
                    <w:rFonts w:eastAsia="Times New Roman"/>
                    <w:b/>
                    <w:bCs/>
                    <w:color w:val="000000"/>
                    <w:lang w:val="en-GB" w:eastAsia="en-GB"/>
                  </w:rPr>
                </w:rPrChange>
              </w:rPr>
            </w:pPr>
            <w:ins w:id="1167" w:author="Hoyos Lopez, Daniela" w:date="2023-03-17T15:54:00Z">
              <w:r w:rsidRPr="00F01331">
                <w:rPr>
                  <w:rFonts w:eastAsia="Times New Roman"/>
                  <w:b/>
                  <w:bCs/>
                  <w:color w:val="000000"/>
                  <w:highlight w:val="green"/>
                  <w:lang w:val="en-GB" w:eastAsia="en-GB"/>
                  <w:rPrChange w:id="1168" w:author="Hoyos Lopez, Daniela" w:date="2023-04-12T14:07:00Z">
                    <w:rPr>
                      <w:rFonts w:eastAsia="Times New Roman"/>
                      <w:b/>
                      <w:bCs/>
                      <w:color w:val="000000"/>
                      <w:lang w:val="en-GB" w:eastAsia="en-GB"/>
                    </w:rPr>
                  </w:rPrChange>
                </w:rPr>
                <w:t>Station</w:t>
              </w:r>
            </w:ins>
          </w:p>
        </w:tc>
        <w:tc>
          <w:tcPr>
            <w:tcW w:w="780" w:type="dxa"/>
            <w:tcBorders>
              <w:top w:val="single" w:sz="4" w:space="0" w:color="auto"/>
              <w:left w:val="nil"/>
              <w:bottom w:val="single" w:sz="4" w:space="0" w:color="auto"/>
              <w:right w:val="single" w:sz="4" w:space="0" w:color="auto"/>
            </w:tcBorders>
            <w:shd w:val="clear" w:color="000000" w:fill="AEAAAA"/>
            <w:vAlign w:val="center"/>
            <w:hideMark/>
          </w:tcPr>
          <w:p w14:paraId="08AFDFCD" w14:textId="77777777" w:rsidR="00D96422" w:rsidRPr="00F01331" w:rsidRDefault="00D96422" w:rsidP="00F606B6">
            <w:pPr>
              <w:jc w:val="center"/>
              <w:rPr>
                <w:ins w:id="1169" w:author="Hoyos Lopez, Daniela" w:date="2023-03-17T15:54:00Z"/>
                <w:rFonts w:eastAsia="Times New Roman"/>
                <w:b/>
                <w:bCs/>
                <w:color w:val="000000"/>
                <w:highlight w:val="green"/>
                <w:lang w:val="en-GB" w:eastAsia="en-GB"/>
                <w:rPrChange w:id="1170" w:author="Hoyos Lopez, Daniela" w:date="2023-04-12T14:07:00Z">
                  <w:rPr>
                    <w:ins w:id="1171" w:author="Hoyos Lopez, Daniela" w:date="2023-03-17T15:54:00Z"/>
                    <w:rFonts w:eastAsia="Times New Roman"/>
                    <w:b/>
                    <w:bCs/>
                    <w:color w:val="000000"/>
                    <w:lang w:val="en-GB" w:eastAsia="en-GB"/>
                  </w:rPr>
                </w:rPrChange>
              </w:rPr>
            </w:pPr>
            <w:ins w:id="1172" w:author="Hoyos Lopez, Daniela" w:date="2023-03-17T15:54:00Z">
              <w:r w:rsidRPr="00F01331">
                <w:rPr>
                  <w:rFonts w:eastAsia="Times New Roman"/>
                  <w:b/>
                  <w:bCs/>
                  <w:color w:val="000000"/>
                  <w:highlight w:val="green"/>
                  <w:lang w:val="en-GB" w:eastAsia="en-GB"/>
                  <w:rPrChange w:id="1173" w:author="Hoyos Lopez, Daniela" w:date="2023-04-12T14:07:00Z">
                    <w:rPr>
                      <w:rFonts w:eastAsia="Times New Roman"/>
                      <w:b/>
                      <w:bCs/>
                      <w:color w:val="000000"/>
                      <w:lang w:val="en-GB" w:eastAsia="en-GB"/>
                    </w:rPr>
                  </w:rPrChange>
                </w:rPr>
                <w:t>DSP</w:t>
              </w:r>
            </w:ins>
          </w:p>
        </w:tc>
      </w:tr>
      <w:tr w:rsidR="00D96422" w:rsidRPr="00F01331" w14:paraId="66B09F49" w14:textId="77777777" w:rsidTr="00F606B6">
        <w:trPr>
          <w:trHeight w:val="300"/>
          <w:ins w:id="1174" w:author="Hoyos Lopez, Daniela" w:date="2023-03-17T15:54:00Z"/>
        </w:trPr>
        <w:tc>
          <w:tcPr>
            <w:tcW w:w="380" w:type="dxa"/>
            <w:tcBorders>
              <w:top w:val="nil"/>
              <w:left w:val="nil"/>
              <w:bottom w:val="nil"/>
              <w:right w:val="nil"/>
            </w:tcBorders>
            <w:shd w:val="clear" w:color="auto" w:fill="auto"/>
            <w:noWrap/>
            <w:vAlign w:val="bottom"/>
            <w:hideMark/>
          </w:tcPr>
          <w:p w14:paraId="76FC8D29" w14:textId="77777777" w:rsidR="00D96422" w:rsidRPr="00F01331" w:rsidRDefault="00D96422" w:rsidP="00F606B6">
            <w:pPr>
              <w:jc w:val="center"/>
              <w:rPr>
                <w:ins w:id="1175" w:author="Hoyos Lopez, Daniela" w:date="2023-03-17T15:54:00Z"/>
                <w:rFonts w:eastAsia="Times New Roman"/>
                <w:i/>
                <w:iCs/>
                <w:color w:val="FF0000"/>
                <w:highlight w:val="green"/>
                <w:lang w:val="en-GB" w:eastAsia="en-GB"/>
                <w:rPrChange w:id="1176" w:author="Hoyos Lopez, Daniela" w:date="2023-04-12T14:07:00Z">
                  <w:rPr>
                    <w:ins w:id="1177" w:author="Hoyos Lopez, Daniela" w:date="2023-03-17T15:54:00Z"/>
                    <w:rFonts w:eastAsia="Times New Roman"/>
                    <w:i/>
                    <w:iCs/>
                    <w:color w:val="FF0000"/>
                    <w:lang w:val="en-GB" w:eastAsia="en-GB"/>
                  </w:rPr>
                </w:rPrChange>
              </w:rPr>
            </w:pPr>
            <w:ins w:id="1178" w:author="Hoyos Lopez, Daniela" w:date="2023-03-17T15:54:00Z">
              <w:r w:rsidRPr="00F01331">
                <w:rPr>
                  <w:rFonts w:eastAsia="Times New Roman"/>
                  <w:i/>
                  <w:iCs/>
                  <w:color w:val="FF0000"/>
                  <w:highlight w:val="green"/>
                  <w:lang w:val="en-GB" w:eastAsia="en-GB"/>
                  <w:rPrChange w:id="1179" w:author="Hoyos Lopez, Daniela" w:date="2023-04-12T14:07:00Z">
                    <w:rPr>
                      <w:rFonts w:eastAsia="Times New Roman"/>
                      <w:i/>
                      <w:iCs/>
                      <w:color w:val="FF0000"/>
                      <w:lang w:val="en-GB" w:eastAsia="en-GB"/>
                    </w:rPr>
                  </w:rPrChange>
                </w:rPr>
                <w:t>1</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1C05E9F" w14:textId="77777777" w:rsidR="00D96422" w:rsidRPr="00F01331" w:rsidRDefault="00D96422" w:rsidP="00F606B6">
            <w:pPr>
              <w:jc w:val="center"/>
              <w:rPr>
                <w:ins w:id="1180" w:author="Hoyos Lopez, Daniela" w:date="2023-03-17T15:54:00Z"/>
                <w:rFonts w:eastAsia="Times New Roman"/>
                <w:b/>
                <w:bCs/>
                <w:color w:val="000000"/>
                <w:highlight w:val="green"/>
                <w:lang w:val="en-GB" w:eastAsia="en-GB"/>
                <w:rPrChange w:id="1181" w:author="Hoyos Lopez, Daniela" w:date="2023-04-12T14:07:00Z">
                  <w:rPr>
                    <w:ins w:id="1182" w:author="Hoyos Lopez, Daniela" w:date="2023-03-17T15:54:00Z"/>
                    <w:rFonts w:eastAsia="Times New Roman"/>
                    <w:b/>
                    <w:bCs/>
                    <w:color w:val="000000"/>
                    <w:lang w:val="en-GB" w:eastAsia="en-GB"/>
                  </w:rPr>
                </w:rPrChange>
              </w:rPr>
            </w:pPr>
            <w:ins w:id="1183" w:author="Hoyos Lopez, Daniela" w:date="2023-03-17T15:54:00Z">
              <w:r w:rsidRPr="00F01331">
                <w:rPr>
                  <w:rFonts w:eastAsia="Times New Roman"/>
                  <w:b/>
                  <w:bCs/>
                  <w:color w:val="000000"/>
                  <w:highlight w:val="green"/>
                  <w:lang w:val="en-GB" w:eastAsia="en-GB"/>
                  <w:rPrChange w:id="1184" w:author="Hoyos Lopez, Daniela" w:date="2023-04-12T14:07:00Z">
                    <w:rPr>
                      <w:rFonts w:eastAsia="Times New Roman"/>
                      <w:b/>
                      <w:bCs/>
                      <w:color w:val="000000"/>
                      <w:lang w:val="en-GB" w:eastAsia="en-GB"/>
                    </w:rPr>
                  </w:rPrChange>
                </w:rPr>
                <w:t>IT</w:t>
              </w:r>
            </w:ins>
          </w:p>
        </w:tc>
        <w:tc>
          <w:tcPr>
            <w:tcW w:w="780" w:type="dxa"/>
            <w:tcBorders>
              <w:top w:val="nil"/>
              <w:left w:val="nil"/>
              <w:bottom w:val="single" w:sz="4" w:space="0" w:color="auto"/>
              <w:right w:val="single" w:sz="4" w:space="0" w:color="auto"/>
            </w:tcBorders>
            <w:shd w:val="clear" w:color="auto" w:fill="auto"/>
            <w:vAlign w:val="center"/>
            <w:hideMark/>
          </w:tcPr>
          <w:p w14:paraId="5BFAD5FF" w14:textId="77777777" w:rsidR="00D96422" w:rsidRPr="00F01331" w:rsidRDefault="00D96422" w:rsidP="00F606B6">
            <w:pPr>
              <w:jc w:val="center"/>
              <w:rPr>
                <w:ins w:id="1185" w:author="Hoyos Lopez, Daniela" w:date="2023-03-17T15:54:00Z"/>
                <w:rFonts w:eastAsia="Times New Roman"/>
                <w:color w:val="000000"/>
                <w:highlight w:val="green"/>
                <w:lang w:val="en-GB" w:eastAsia="en-GB"/>
                <w:rPrChange w:id="1186" w:author="Hoyos Lopez, Daniela" w:date="2023-04-12T14:07:00Z">
                  <w:rPr>
                    <w:ins w:id="1187" w:author="Hoyos Lopez, Daniela" w:date="2023-03-17T15:54:00Z"/>
                    <w:rFonts w:eastAsia="Times New Roman"/>
                    <w:color w:val="000000"/>
                    <w:lang w:val="en-GB" w:eastAsia="en-GB"/>
                  </w:rPr>
                </w:rPrChange>
              </w:rPr>
            </w:pPr>
            <w:ins w:id="1188" w:author="Hoyos Lopez, Daniela" w:date="2023-03-17T15:54:00Z">
              <w:r w:rsidRPr="00F01331">
                <w:rPr>
                  <w:rFonts w:eastAsia="Times New Roman"/>
                  <w:color w:val="000000"/>
                  <w:highlight w:val="green"/>
                  <w:lang w:val="en-GB" w:eastAsia="en-GB"/>
                  <w:rPrChange w:id="1189" w:author="Hoyos Lopez, Daniela" w:date="2023-04-12T14:07:00Z">
                    <w:rPr>
                      <w:rFonts w:eastAsia="Times New Roman"/>
                      <w:color w:val="000000"/>
                      <w:lang w:val="en-GB" w:eastAsia="en-GB"/>
                    </w:rPr>
                  </w:rPrChange>
                </w:rPr>
                <w:t>DNP1</w:t>
              </w:r>
            </w:ins>
          </w:p>
        </w:tc>
        <w:tc>
          <w:tcPr>
            <w:tcW w:w="780" w:type="dxa"/>
            <w:tcBorders>
              <w:top w:val="nil"/>
              <w:left w:val="nil"/>
              <w:bottom w:val="single" w:sz="4" w:space="0" w:color="auto"/>
              <w:right w:val="single" w:sz="4" w:space="0" w:color="auto"/>
            </w:tcBorders>
            <w:shd w:val="clear" w:color="auto" w:fill="auto"/>
            <w:vAlign w:val="center"/>
            <w:hideMark/>
          </w:tcPr>
          <w:p w14:paraId="40F0887B" w14:textId="77777777" w:rsidR="00D96422" w:rsidRPr="00F01331" w:rsidRDefault="00D96422" w:rsidP="00F606B6">
            <w:pPr>
              <w:jc w:val="center"/>
              <w:rPr>
                <w:ins w:id="1190" w:author="Hoyos Lopez, Daniela" w:date="2023-03-17T15:54:00Z"/>
                <w:rFonts w:eastAsia="Times New Roman"/>
                <w:color w:val="000000"/>
                <w:highlight w:val="green"/>
                <w:lang w:val="en-GB" w:eastAsia="en-GB"/>
                <w:rPrChange w:id="1191" w:author="Hoyos Lopez, Daniela" w:date="2023-04-12T14:07:00Z">
                  <w:rPr>
                    <w:ins w:id="1192" w:author="Hoyos Lopez, Daniela" w:date="2023-03-17T15:54:00Z"/>
                    <w:rFonts w:eastAsia="Times New Roman"/>
                    <w:color w:val="000000"/>
                    <w:lang w:val="en-GB" w:eastAsia="en-GB"/>
                  </w:rPr>
                </w:rPrChange>
              </w:rPr>
            </w:pPr>
            <w:ins w:id="1193" w:author="Hoyos Lopez, Daniela" w:date="2023-03-17T15:54:00Z">
              <w:r w:rsidRPr="00F01331">
                <w:rPr>
                  <w:rFonts w:eastAsia="Times New Roman"/>
                  <w:color w:val="000000"/>
                  <w:highlight w:val="green"/>
                  <w:lang w:val="en-GB" w:eastAsia="en-GB"/>
                  <w:rPrChange w:id="1194" w:author="Hoyos Lopez, Daniela" w:date="2023-04-12T14:07:00Z">
                    <w:rPr>
                      <w:rFonts w:eastAsia="Times New Roman"/>
                      <w:color w:val="000000"/>
                      <w:lang w:val="en-GB" w:eastAsia="en-GB"/>
                    </w:rPr>
                  </w:rPrChange>
                </w:rPr>
                <w:t>TERS</w:t>
              </w:r>
            </w:ins>
          </w:p>
        </w:tc>
      </w:tr>
      <w:tr w:rsidR="00D96422" w:rsidRPr="00F01331" w14:paraId="25C5AC94" w14:textId="77777777" w:rsidTr="00F606B6">
        <w:trPr>
          <w:trHeight w:val="300"/>
          <w:ins w:id="1195" w:author="Hoyos Lopez, Daniela" w:date="2023-03-17T15:54:00Z"/>
        </w:trPr>
        <w:tc>
          <w:tcPr>
            <w:tcW w:w="380" w:type="dxa"/>
            <w:tcBorders>
              <w:top w:val="nil"/>
              <w:left w:val="nil"/>
              <w:bottom w:val="nil"/>
              <w:right w:val="nil"/>
            </w:tcBorders>
            <w:shd w:val="clear" w:color="auto" w:fill="auto"/>
            <w:noWrap/>
            <w:vAlign w:val="bottom"/>
            <w:hideMark/>
          </w:tcPr>
          <w:p w14:paraId="20DBB419" w14:textId="77777777" w:rsidR="00D96422" w:rsidRPr="00F01331" w:rsidRDefault="00D96422" w:rsidP="00F606B6">
            <w:pPr>
              <w:jc w:val="center"/>
              <w:rPr>
                <w:ins w:id="1196" w:author="Hoyos Lopez, Daniela" w:date="2023-03-17T15:54:00Z"/>
                <w:rFonts w:eastAsia="Times New Roman"/>
                <w:i/>
                <w:iCs/>
                <w:color w:val="FF0000"/>
                <w:highlight w:val="green"/>
                <w:lang w:val="en-GB" w:eastAsia="en-GB"/>
                <w:rPrChange w:id="1197" w:author="Hoyos Lopez, Daniela" w:date="2023-04-12T14:07:00Z">
                  <w:rPr>
                    <w:ins w:id="1198" w:author="Hoyos Lopez, Daniela" w:date="2023-03-17T15:54:00Z"/>
                    <w:rFonts w:eastAsia="Times New Roman"/>
                    <w:i/>
                    <w:iCs/>
                    <w:color w:val="FF0000"/>
                    <w:lang w:val="en-GB" w:eastAsia="en-GB"/>
                  </w:rPr>
                </w:rPrChange>
              </w:rPr>
            </w:pPr>
            <w:ins w:id="1199" w:author="Hoyos Lopez, Daniela" w:date="2023-03-17T15:54:00Z">
              <w:r w:rsidRPr="00F01331">
                <w:rPr>
                  <w:rFonts w:eastAsia="Times New Roman"/>
                  <w:i/>
                  <w:iCs/>
                  <w:color w:val="FF0000"/>
                  <w:highlight w:val="green"/>
                  <w:lang w:val="en-GB" w:eastAsia="en-GB"/>
                  <w:rPrChange w:id="1200" w:author="Hoyos Lopez, Daniela" w:date="2023-04-12T14:07:00Z">
                    <w:rPr>
                      <w:rFonts w:eastAsia="Times New Roman"/>
                      <w:i/>
                      <w:iCs/>
                      <w:color w:val="FF0000"/>
                      <w:lang w:val="en-GB" w:eastAsia="en-GB"/>
                    </w:rPr>
                  </w:rPrChange>
                </w:rPr>
                <w:t>2</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798F13C" w14:textId="77777777" w:rsidR="00D96422" w:rsidRPr="00F01331" w:rsidRDefault="00D96422" w:rsidP="00F606B6">
            <w:pPr>
              <w:jc w:val="center"/>
              <w:rPr>
                <w:ins w:id="1201" w:author="Hoyos Lopez, Daniela" w:date="2023-03-17T15:54:00Z"/>
                <w:rFonts w:eastAsia="Times New Roman"/>
                <w:b/>
                <w:bCs/>
                <w:color w:val="000000"/>
                <w:highlight w:val="green"/>
                <w:lang w:val="en-GB" w:eastAsia="en-GB"/>
                <w:rPrChange w:id="1202" w:author="Hoyos Lopez, Daniela" w:date="2023-04-12T14:07:00Z">
                  <w:rPr>
                    <w:ins w:id="1203" w:author="Hoyos Lopez, Daniela" w:date="2023-03-17T15:54:00Z"/>
                    <w:rFonts w:eastAsia="Times New Roman"/>
                    <w:b/>
                    <w:bCs/>
                    <w:color w:val="000000"/>
                    <w:lang w:val="en-GB" w:eastAsia="en-GB"/>
                  </w:rPr>
                </w:rPrChange>
              </w:rPr>
            </w:pPr>
            <w:ins w:id="1204" w:author="Hoyos Lopez, Daniela" w:date="2023-03-17T15:54:00Z">
              <w:r w:rsidRPr="00F01331">
                <w:rPr>
                  <w:rFonts w:eastAsia="Times New Roman"/>
                  <w:b/>
                  <w:bCs/>
                  <w:color w:val="000000"/>
                  <w:highlight w:val="green"/>
                  <w:lang w:val="en-GB" w:eastAsia="en-GB"/>
                  <w:rPrChange w:id="1205" w:author="Hoyos Lopez, Daniela" w:date="2023-04-12T14:07:00Z">
                    <w:rPr>
                      <w:rFonts w:eastAsia="Times New Roman"/>
                      <w:b/>
                      <w:bCs/>
                      <w:color w:val="000000"/>
                      <w:lang w:val="en-GB" w:eastAsia="en-GB"/>
                    </w:rPr>
                  </w:rPrChange>
                </w:rPr>
                <w:t>IT</w:t>
              </w:r>
            </w:ins>
          </w:p>
        </w:tc>
        <w:tc>
          <w:tcPr>
            <w:tcW w:w="780" w:type="dxa"/>
            <w:tcBorders>
              <w:top w:val="nil"/>
              <w:left w:val="nil"/>
              <w:bottom w:val="single" w:sz="4" w:space="0" w:color="auto"/>
              <w:right w:val="single" w:sz="4" w:space="0" w:color="auto"/>
            </w:tcBorders>
            <w:shd w:val="clear" w:color="auto" w:fill="auto"/>
            <w:vAlign w:val="center"/>
            <w:hideMark/>
          </w:tcPr>
          <w:p w14:paraId="316B4F95" w14:textId="77777777" w:rsidR="00D96422" w:rsidRPr="00F01331" w:rsidRDefault="00D96422" w:rsidP="00F606B6">
            <w:pPr>
              <w:jc w:val="center"/>
              <w:rPr>
                <w:ins w:id="1206" w:author="Hoyos Lopez, Daniela" w:date="2023-03-17T15:54:00Z"/>
                <w:rFonts w:eastAsia="Times New Roman"/>
                <w:color w:val="000000"/>
                <w:highlight w:val="green"/>
                <w:lang w:val="en-GB" w:eastAsia="en-GB"/>
                <w:rPrChange w:id="1207" w:author="Hoyos Lopez, Daniela" w:date="2023-04-12T14:07:00Z">
                  <w:rPr>
                    <w:ins w:id="1208" w:author="Hoyos Lopez, Daniela" w:date="2023-03-17T15:54:00Z"/>
                    <w:rFonts w:eastAsia="Times New Roman"/>
                    <w:color w:val="000000"/>
                    <w:lang w:val="en-GB" w:eastAsia="en-GB"/>
                  </w:rPr>
                </w:rPrChange>
              </w:rPr>
            </w:pPr>
            <w:ins w:id="1209" w:author="Hoyos Lopez, Daniela" w:date="2023-03-17T15:54:00Z">
              <w:r w:rsidRPr="00F01331">
                <w:rPr>
                  <w:rFonts w:eastAsia="Times New Roman"/>
                  <w:color w:val="000000"/>
                  <w:highlight w:val="green"/>
                  <w:lang w:val="en-GB" w:eastAsia="en-GB"/>
                  <w:rPrChange w:id="1210" w:author="Hoyos Lopez, Daniela" w:date="2023-04-12T14:07:00Z">
                    <w:rPr>
                      <w:rFonts w:eastAsia="Times New Roman"/>
                      <w:color w:val="000000"/>
                      <w:lang w:val="en-GB" w:eastAsia="en-GB"/>
                    </w:rPr>
                  </w:rPrChange>
                </w:rPr>
                <w:t>DLG1</w:t>
              </w:r>
            </w:ins>
          </w:p>
        </w:tc>
        <w:tc>
          <w:tcPr>
            <w:tcW w:w="780" w:type="dxa"/>
            <w:tcBorders>
              <w:top w:val="nil"/>
              <w:left w:val="nil"/>
              <w:bottom w:val="single" w:sz="4" w:space="0" w:color="auto"/>
              <w:right w:val="single" w:sz="4" w:space="0" w:color="auto"/>
            </w:tcBorders>
            <w:shd w:val="clear" w:color="auto" w:fill="auto"/>
            <w:vAlign w:val="center"/>
            <w:hideMark/>
          </w:tcPr>
          <w:p w14:paraId="7CD8D739" w14:textId="77777777" w:rsidR="00D96422" w:rsidRPr="00F01331" w:rsidRDefault="00D96422" w:rsidP="00F606B6">
            <w:pPr>
              <w:jc w:val="center"/>
              <w:rPr>
                <w:ins w:id="1211" w:author="Hoyos Lopez, Daniela" w:date="2023-03-17T15:54:00Z"/>
                <w:rFonts w:eastAsia="Times New Roman"/>
                <w:color w:val="000000"/>
                <w:highlight w:val="green"/>
                <w:lang w:val="en-GB" w:eastAsia="en-GB"/>
                <w:rPrChange w:id="1212" w:author="Hoyos Lopez, Daniela" w:date="2023-04-12T14:07:00Z">
                  <w:rPr>
                    <w:ins w:id="1213" w:author="Hoyos Lopez, Daniela" w:date="2023-03-17T15:54:00Z"/>
                    <w:rFonts w:eastAsia="Times New Roman"/>
                    <w:color w:val="000000"/>
                    <w:lang w:val="en-GB" w:eastAsia="en-GB"/>
                  </w:rPr>
                </w:rPrChange>
              </w:rPr>
            </w:pPr>
            <w:ins w:id="1214" w:author="Hoyos Lopez, Daniela" w:date="2023-03-17T15:54:00Z">
              <w:r w:rsidRPr="00F01331">
                <w:rPr>
                  <w:rFonts w:eastAsia="Times New Roman"/>
                  <w:color w:val="000000"/>
                  <w:highlight w:val="green"/>
                  <w:lang w:val="en-GB" w:eastAsia="en-GB"/>
                  <w:rPrChange w:id="1215" w:author="Hoyos Lopez, Daniela" w:date="2023-04-12T14:07:00Z">
                    <w:rPr>
                      <w:rFonts w:eastAsia="Times New Roman"/>
                      <w:color w:val="000000"/>
                      <w:lang w:val="en-GB" w:eastAsia="en-GB"/>
                    </w:rPr>
                  </w:rPrChange>
                </w:rPr>
                <w:t>BSPA</w:t>
              </w:r>
            </w:ins>
          </w:p>
        </w:tc>
      </w:tr>
      <w:tr w:rsidR="00D96422" w:rsidRPr="00F01331" w14:paraId="1418EC63" w14:textId="77777777" w:rsidTr="00F606B6">
        <w:trPr>
          <w:trHeight w:val="300"/>
          <w:ins w:id="1216" w:author="Hoyos Lopez, Daniela" w:date="2023-03-17T15:54:00Z"/>
        </w:trPr>
        <w:tc>
          <w:tcPr>
            <w:tcW w:w="380" w:type="dxa"/>
            <w:tcBorders>
              <w:top w:val="nil"/>
              <w:left w:val="nil"/>
              <w:bottom w:val="nil"/>
              <w:right w:val="nil"/>
            </w:tcBorders>
            <w:shd w:val="clear" w:color="auto" w:fill="auto"/>
            <w:noWrap/>
            <w:vAlign w:val="bottom"/>
            <w:hideMark/>
          </w:tcPr>
          <w:p w14:paraId="2B7A81CF" w14:textId="77777777" w:rsidR="00D96422" w:rsidRPr="00F01331" w:rsidRDefault="00D96422" w:rsidP="00F606B6">
            <w:pPr>
              <w:jc w:val="center"/>
              <w:rPr>
                <w:ins w:id="1217" w:author="Hoyos Lopez, Daniela" w:date="2023-03-17T15:54:00Z"/>
                <w:rFonts w:eastAsia="Times New Roman"/>
                <w:i/>
                <w:iCs/>
                <w:color w:val="FF0000"/>
                <w:highlight w:val="green"/>
                <w:lang w:val="en-GB" w:eastAsia="en-GB"/>
                <w:rPrChange w:id="1218" w:author="Hoyos Lopez, Daniela" w:date="2023-04-12T14:07:00Z">
                  <w:rPr>
                    <w:ins w:id="1219" w:author="Hoyos Lopez, Daniela" w:date="2023-03-17T15:54:00Z"/>
                    <w:rFonts w:eastAsia="Times New Roman"/>
                    <w:i/>
                    <w:iCs/>
                    <w:color w:val="FF0000"/>
                    <w:lang w:val="en-GB" w:eastAsia="en-GB"/>
                  </w:rPr>
                </w:rPrChange>
              </w:rPr>
            </w:pPr>
            <w:ins w:id="1220" w:author="Hoyos Lopez, Daniela" w:date="2023-03-17T15:54:00Z">
              <w:r w:rsidRPr="00F01331">
                <w:rPr>
                  <w:rFonts w:eastAsia="Times New Roman"/>
                  <w:i/>
                  <w:iCs/>
                  <w:color w:val="FF0000"/>
                  <w:highlight w:val="green"/>
                  <w:lang w:val="en-GB" w:eastAsia="en-GB"/>
                  <w:rPrChange w:id="1221" w:author="Hoyos Lopez, Daniela" w:date="2023-04-12T14:07:00Z">
                    <w:rPr>
                      <w:rFonts w:eastAsia="Times New Roman"/>
                      <w:i/>
                      <w:iCs/>
                      <w:color w:val="FF0000"/>
                      <w:lang w:val="en-GB" w:eastAsia="en-GB"/>
                    </w:rPr>
                  </w:rPrChange>
                </w:rPr>
                <w:t>3</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5D2A616" w14:textId="77777777" w:rsidR="00D96422" w:rsidRPr="00F01331" w:rsidRDefault="00D96422" w:rsidP="00F606B6">
            <w:pPr>
              <w:jc w:val="center"/>
              <w:rPr>
                <w:ins w:id="1222" w:author="Hoyos Lopez, Daniela" w:date="2023-03-17T15:54:00Z"/>
                <w:rFonts w:eastAsia="Times New Roman"/>
                <w:b/>
                <w:bCs/>
                <w:color w:val="000000"/>
                <w:highlight w:val="green"/>
                <w:lang w:val="en-GB" w:eastAsia="en-GB"/>
                <w:rPrChange w:id="1223" w:author="Hoyos Lopez, Daniela" w:date="2023-04-12T14:07:00Z">
                  <w:rPr>
                    <w:ins w:id="1224" w:author="Hoyos Lopez, Daniela" w:date="2023-03-17T15:54:00Z"/>
                    <w:rFonts w:eastAsia="Times New Roman"/>
                    <w:b/>
                    <w:bCs/>
                    <w:color w:val="000000"/>
                    <w:lang w:val="en-GB" w:eastAsia="en-GB"/>
                  </w:rPr>
                </w:rPrChange>
              </w:rPr>
            </w:pPr>
            <w:ins w:id="1225" w:author="Hoyos Lopez, Daniela" w:date="2023-03-17T15:54:00Z">
              <w:r w:rsidRPr="00F01331">
                <w:rPr>
                  <w:rFonts w:eastAsia="Times New Roman"/>
                  <w:b/>
                  <w:bCs/>
                  <w:color w:val="000000"/>
                  <w:highlight w:val="green"/>
                  <w:lang w:val="en-GB" w:eastAsia="en-GB"/>
                  <w:rPrChange w:id="1226" w:author="Hoyos Lopez, Daniela" w:date="2023-04-12T14:07:00Z">
                    <w:rPr>
                      <w:rFonts w:eastAsia="Times New Roman"/>
                      <w:b/>
                      <w:bCs/>
                      <w:color w:val="000000"/>
                      <w:lang w:val="en-GB" w:eastAsia="en-GB"/>
                    </w:rPr>
                  </w:rPrChange>
                </w:rPr>
                <w:t>IT</w:t>
              </w:r>
            </w:ins>
          </w:p>
        </w:tc>
        <w:tc>
          <w:tcPr>
            <w:tcW w:w="780" w:type="dxa"/>
            <w:tcBorders>
              <w:top w:val="nil"/>
              <w:left w:val="nil"/>
              <w:bottom w:val="single" w:sz="4" w:space="0" w:color="auto"/>
              <w:right w:val="single" w:sz="4" w:space="0" w:color="auto"/>
            </w:tcBorders>
            <w:shd w:val="clear" w:color="auto" w:fill="auto"/>
            <w:vAlign w:val="center"/>
            <w:hideMark/>
          </w:tcPr>
          <w:p w14:paraId="4D3A6332" w14:textId="77777777" w:rsidR="00D96422" w:rsidRPr="00F01331" w:rsidRDefault="00D96422" w:rsidP="00F606B6">
            <w:pPr>
              <w:jc w:val="center"/>
              <w:rPr>
                <w:ins w:id="1227" w:author="Hoyos Lopez, Daniela" w:date="2023-03-17T15:54:00Z"/>
                <w:rFonts w:eastAsia="Times New Roman"/>
                <w:color w:val="000000"/>
                <w:highlight w:val="green"/>
                <w:lang w:val="en-GB" w:eastAsia="en-GB"/>
                <w:rPrChange w:id="1228" w:author="Hoyos Lopez, Daniela" w:date="2023-04-12T14:07:00Z">
                  <w:rPr>
                    <w:ins w:id="1229" w:author="Hoyos Lopez, Daniela" w:date="2023-03-17T15:54:00Z"/>
                    <w:rFonts w:eastAsia="Times New Roman"/>
                    <w:color w:val="000000"/>
                    <w:lang w:val="en-GB" w:eastAsia="en-GB"/>
                  </w:rPr>
                </w:rPrChange>
              </w:rPr>
            </w:pPr>
            <w:ins w:id="1230" w:author="Hoyos Lopez, Daniela" w:date="2023-03-17T15:54:00Z">
              <w:r w:rsidRPr="00F01331">
                <w:rPr>
                  <w:rFonts w:eastAsia="Times New Roman"/>
                  <w:color w:val="000000"/>
                  <w:highlight w:val="green"/>
                  <w:lang w:val="en-GB" w:eastAsia="en-GB"/>
                  <w:rPrChange w:id="1231" w:author="Hoyos Lopez, Daniela" w:date="2023-04-12T14:07:00Z">
                    <w:rPr>
                      <w:rFonts w:eastAsia="Times New Roman"/>
                      <w:color w:val="000000"/>
                      <w:lang w:val="en-GB" w:eastAsia="en-GB"/>
                    </w:rPr>
                  </w:rPrChange>
                </w:rPr>
                <w:t>DLO1</w:t>
              </w:r>
            </w:ins>
          </w:p>
        </w:tc>
        <w:tc>
          <w:tcPr>
            <w:tcW w:w="780" w:type="dxa"/>
            <w:tcBorders>
              <w:top w:val="nil"/>
              <w:left w:val="nil"/>
              <w:bottom w:val="single" w:sz="4" w:space="0" w:color="auto"/>
              <w:right w:val="single" w:sz="4" w:space="0" w:color="auto"/>
            </w:tcBorders>
            <w:shd w:val="clear" w:color="auto" w:fill="auto"/>
            <w:vAlign w:val="center"/>
            <w:hideMark/>
          </w:tcPr>
          <w:p w14:paraId="53FC60C3" w14:textId="77777777" w:rsidR="00D96422" w:rsidRPr="00F01331" w:rsidRDefault="00D96422" w:rsidP="00F606B6">
            <w:pPr>
              <w:jc w:val="center"/>
              <w:rPr>
                <w:ins w:id="1232" w:author="Hoyos Lopez, Daniela" w:date="2023-03-17T15:54:00Z"/>
                <w:rFonts w:eastAsia="Times New Roman"/>
                <w:color w:val="000000"/>
                <w:highlight w:val="green"/>
                <w:lang w:val="en-GB" w:eastAsia="en-GB"/>
                <w:rPrChange w:id="1233" w:author="Hoyos Lopez, Daniela" w:date="2023-04-12T14:07:00Z">
                  <w:rPr>
                    <w:ins w:id="1234" w:author="Hoyos Lopez, Daniela" w:date="2023-03-17T15:54:00Z"/>
                    <w:rFonts w:eastAsia="Times New Roman"/>
                    <w:color w:val="000000"/>
                    <w:lang w:val="en-GB" w:eastAsia="en-GB"/>
                  </w:rPr>
                </w:rPrChange>
              </w:rPr>
            </w:pPr>
            <w:ins w:id="1235" w:author="Hoyos Lopez, Daniela" w:date="2023-03-17T15:54:00Z">
              <w:r w:rsidRPr="00F01331">
                <w:rPr>
                  <w:rFonts w:eastAsia="Times New Roman"/>
                  <w:color w:val="000000"/>
                  <w:highlight w:val="green"/>
                  <w:lang w:val="en-GB" w:eastAsia="en-GB"/>
                  <w:rPrChange w:id="1236" w:author="Hoyos Lopez, Daniela" w:date="2023-04-12T14:07:00Z">
                    <w:rPr>
                      <w:rFonts w:eastAsia="Times New Roman"/>
                      <w:color w:val="000000"/>
                      <w:lang w:val="en-GB" w:eastAsia="en-GB"/>
                    </w:rPr>
                  </w:rPrChange>
                </w:rPr>
                <w:t>TERS</w:t>
              </w:r>
            </w:ins>
          </w:p>
        </w:tc>
      </w:tr>
      <w:tr w:rsidR="00D96422" w:rsidRPr="00F01331" w14:paraId="296273F4" w14:textId="77777777" w:rsidTr="00F606B6">
        <w:trPr>
          <w:trHeight w:val="300"/>
          <w:ins w:id="1237" w:author="Hoyos Lopez, Daniela" w:date="2023-03-17T15:54:00Z"/>
        </w:trPr>
        <w:tc>
          <w:tcPr>
            <w:tcW w:w="380" w:type="dxa"/>
            <w:tcBorders>
              <w:top w:val="nil"/>
              <w:left w:val="nil"/>
              <w:bottom w:val="nil"/>
              <w:right w:val="nil"/>
            </w:tcBorders>
            <w:shd w:val="clear" w:color="auto" w:fill="auto"/>
            <w:noWrap/>
            <w:vAlign w:val="bottom"/>
            <w:hideMark/>
          </w:tcPr>
          <w:p w14:paraId="1B3159C0" w14:textId="77777777" w:rsidR="00D96422" w:rsidRPr="00F01331" w:rsidRDefault="00D96422" w:rsidP="00F606B6">
            <w:pPr>
              <w:jc w:val="center"/>
              <w:rPr>
                <w:ins w:id="1238" w:author="Hoyos Lopez, Daniela" w:date="2023-03-17T15:54:00Z"/>
                <w:rFonts w:eastAsia="Times New Roman"/>
                <w:i/>
                <w:iCs/>
                <w:color w:val="FF0000"/>
                <w:highlight w:val="green"/>
                <w:lang w:val="en-GB" w:eastAsia="en-GB"/>
                <w:rPrChange w:id="1239" w:author="Hoyos Lopez, Daniela" w:date="2023-04-12T14:07:00Z">
                  <w:rPr>
                    <w:ins w:id="1240" w:author="Hoyos Lopez, Daniela" w:date="2023-03-17T15:54:00Z"/>
                    <w:rFonts w:eastAsia="Times New Roman"/>
                    <w:i/>
                    <w:iCs/>
                    <w:color w:val="FF0000"/>
                    <w:lang w:val="en-GB" w:eastAsia="en-GB"/>
                  </w:rPr>
                </w:rPrChange>
              </w:rPr>
            </w:pPr>
            <w:ins w:id="1241" w:author="Hoyos Lopez, Daniela" w:date="2023-03-17T15:54:00Z">
              <w:r w:rsidRPr="00F01331">
                <w:rPr>
                  <w:rFonts w:eastAsia="Times New Roman"/>
                  <w:i/>
                  <w:iCs/>
                  <w:color w:val="FF0000"/>
                  <w:highlight w:val="green"/>
                  <w:lang w:val="en-GB" w:eastAsia="en-GB"/>
                  <w:rPrChange w:id="1242" w:author="Hoyos Lopez, Daniela" w:date="2023-04-12T14:07:00Z">
                    <w:rPr>
                      <w:rFonts w:eastAsia="Times New Roman"/>
                      <w:i/>
                      <w:iCs/>
                      <w:color w:val="FF0000"/>
                      <w:lang w:val="en-GB" w:eastAsia="en-GB"/>
                    </w:rPr>
                  </w:rPrChange>
                </w:rPr>
                <w:t>4</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F4CCEAD" w14:textId="77777777" w:rsidR="00D96422" w:rsidRPr="00F01331" w:rsidRDefault="00D96422" w:rsidP="00F606B6">
            <w:pPr>
              <w:jc w:val="center"/>
              <w:rPr>
                <w:ins w:id="1243" w:author="Hoyos Lopez, Daniela" w:date="2023-03-17T15:54:00Z"/>
                <w:rFonts w:eastAsia="Times New Roman"/>
                <w:b/>
                <w:bCs/>
                <w:color w:val="000000"/>
                <w:highlight w:val="green"/>
                <w:lang w:val="en-GB" w:eastAsia="en-GB"/>
                <w:rPrChange w:id="1244" w:author="Hoyos Lopez, Daniela" w:date="2023-04-12T14:07:00Z">
                  <w:rPr>
                    <w:ins w:id="1245" w:author="Hoyos Lopez, Daniela" w:date="2023-03-17T15:54:00Z"/>
                    <w:rFonts w:eastAsia="Times New Roman"/>
                    <w:b/>
                    <w:bCs/>
                    <w:color w:val="000000"/>
                    <w:lang w:val="en-GB" w:eastAsia="en-GB"/>
                  </w:rPr>
                </w:rPrChange>
              </w:rPr>
            </w:pPr>
            <w:ins w:id="1246" w:author="Hoyos Lopez, Daniela" w:date="2023-03-17T15:54:00Z">
              <w:r w:rsidRPr="00F01331">
                <w:rPr>
                  <w:rFonts w:eastAsia="Times New Roman"/>
                  <w:b/>
                  <w:bCs/>
                  <w:color w:val="000000"/>
                  <w:highlight w:val="green"/>
                  <w:lang w:val="en-GB" w:eastAsia="en-GB"/>
                  <w:rPrChange w:id="1247" w:author="Hoyos Lopez, Daniela" w:date="2023-04-12T14:07:00Z">
                    <w:rPr>
                      <w:rFonts w:eastAsia="Times New Roman"/>
                      <w:b/>
                      <w:bCs/>
                      <w:color w:val="000000"/>
                      <w:lang w:val="en-GB" w:eastAsia="en-GB"/>
                    </w:rPr>
                  </w:rPrChange>
                </w:rPr>
                <w:t>IT</w:t>
              </w:r>
            </w:ins>
          </w:p>
        </w:tc>
        <w:tc>
          <w:tcPr>
            <w:tcW w:w="780" w:type="dxa"/>
            <w:tcBorders>
              <w:top w:val="nil"/>
              <w:left w:val="nil"/>
              <w:bottom w:val="single" w:sz="4" w:space="0" w:color="auto"/>
              <w:right w:val="single" w:sz="4" w:space="0" w:color="auto"/>
            </w:tcBorders>
            <w:shd w:val="clear" w:color="auto" w:fill="auto"/>
            <w:vAlign w:val="center"/>
            <w:hideMark/>
          </w:tcPr>
          <w:p w14:paraId="50A197F7" w14:textId="77777777" w:rsidR="00D96422" w:rsidRPr="00F01331" w:rsidRDefault="00D96422" w:rsidP="00F606B6">
            <w:pPr>
              <w:jc w:val="center"/>
              <w:rPr>
                <w:ins w:id="1248" w:author="Hoyos Lopez, Daniela" w:date="2023-03-17T15:54:00Z"/>
                <w:rFonts w:eastAsia="Times New Roman"/>
                <w:color w:val="000000"/>
                <w:highlight w:val="green"/>
                <w:lang w:val="en-GB" w:eastAsia="en-GB"/>
                <w:rPrChange w:id="1249" w:author="Hoyos Lopez, Daniela" w:date="2023-04-12T14:07:00Z">
                  <w:rPr>
                    <w:ins w:id="1250" w:author="Hoyos Lopez, Daniela" w:date="2023-03-17T15:54:00Z"/>
                    <w:rFonts w:eastAsia="Times New Roman"/>
                    <w:color w:val="000000"/>
                    <w:lang w:val="en-GB" w:eastAsia="en-GB"/>
                  </w:rPr>
                </w:rPrChange>
              </w:rPr>
            </w:pPr>
            <w:ins w:id="1251" w:author="Hoyos Lopez, Daniela" w:date="2023-03-17T15:54:00Z">
              <w:r w:rsidRPr="00F01331">
                <w:rPr>
                  <w:rFonts w:eastAsia="Times New Roman"/>
                  <w:color w:val="000000"/>
                  <w:highlight w:val="green"/>
                  <w:lang w:val="en-GB" w:eastAsia="en-GB"/>
                  <w:rPrChange w:id="1252" w:author="Hoyos Lopez, Daniela" w:date="2023-04-12T14:07:00Z">
                    <w:rPr>
                      <w:rFonts w:eastAsia="Times New Roman"/>
                      <w:color w:val="000000"/>
                      <w:lang w:val="en-GB" w:eastAsia="en-GB"/>
                    </w:rPr>
                  </w:rPrChange>
                </w:rPr>
                <w:t>DER1</w:t>
              </w:r>
            </w:ins>
          </w:p>
        </w:tc>
        <w:tc>
          <w:tcPr>
            <w:tcW w:w="780" w:type="dxa"/>
            <w:tcBorders>
              <w:top w:val="nil"/>
              <w:left w:val="nil"/>
              <w:bottom w:val="single" w:sz="4" w:space="0" w:color="auto"/>
              <w:right w:val="single" w:sz="4" w:space="0" w:color="auto"/>
            </w:tcBorders>
            <w:shd w:val="clear" w:color="auto" w:fill="auto"/>
            <w:vAlign w:val="center"/>
            <w:hideMark/>
          </w:tcPr>
          <w:p w14:paraId="624FC5C1" w14:textId="77777777" w:rsidR="00D96422" w:rsidRPr="00F01331" w:rsidRDefault="00D96422" w:rsidP="00F606B6">
            <w:pPr>
              <w:jc w:val="center"/>
              <w:rPr>
                <w:ins w:id="1253" w:author="Hoyos Lopez, Daniela" w:date="2023-03-17T15:54:00Z"/>
                <w:rFonts w:eastAsia="Times New Roman"/>
                <w:color w:val="000000"/>
                <w:highlight w:val="green"/>
                <w:lang w:val="en-GB" w:eastAsia="en-GB"/>
                <w:rPrChange w:id="1254" w:author="Hoyos Lopez, Daniela" w:date="2023-04-12T14:07:00Z">
                  <w:rPr>
                    <w:ins w:id="1255" w:author="Hoyos Lopez, Daniela" w:date="2023-03-17T15:54:00Z"/>
                    <w:rFonts w:eastAsia="Times New Roman"/>
                    <w:color w:val="000000"/>
                    <w:lang w:val="en-GB" w:eastAsia="en-GB"/>
                  </w:rPr>
                </w:rPrChange>
              </w:rPr>
            </w:pPr>
            <w:ins w:id="1256" w:author="Hoyos Lopez, Daniela" w:date="2023-03-17T15:54:00Z">
              <w:r w:rsidRPr="00F01331">
                <w:rPr>
                  <w:rFonts w:eastAsia="Times New Roman"/>
                  <w:color w:val="000000"/>
                  <w:highlight w:val="green"/>
                  <w:lang w:val="en-GB" w:eastAsia="en-GB"/>
                  <w:rPrChange w:id="1257" w:author="Hoyos Lopez, Daniela" w:date="2023-04-12T14:07:00Z">
                    <w:rPr>
                      <w:rFonts w:eastAsia="Times New Roman"/>
                      <w:color w:val="000000"/>
                      <w:lang w:val="en-GB" w:eastAsia="en-GB"/>
                    </w:rPr>
                  </w:rPrChange>
                </w:rPr>
                <w:t>SRL</w:t>
              </w:r>
            </w:ins>
          </w:p>
        </w:tc>
      </w:tr>
      <w:tr w:rsidR="00D96422" w:rsidRPr="00F01331" w14:paraId="65B0C9B0" w14:textId="77777777" w:rsidTr="00F606B6">
        <w:trPr>
          <w:trHeight w:val="300"/>
          <w:ins w:id="1258" w:author="Hoyos Lopez, Daniela" w:date="2023-03-17T15:54:00Z"/>
        </w:trPr>
        <w:tc>
          <w:tcPr>
            <w:tcW w:w="380" w:type="dxa"/>
            <w:tcBorders>
              <w:top w:val="nil"/>
              <w:left w:val="nil"/>
              <w:bottom w:val="nil"/>
              <w:right w:val="nil"/>
            </w:tcBorders>
            <w:shd w:val="clear" w:color="auto" w:fill="auto"/>
            <w:noWrap/>
            <w:vAlign w:val="bottom"/>
            <w:hideMark/>
          </w:tcPr>
          <w:p w14:paraId="41070E43" w14:textId="77777777" w:rsidR="00D96422" w:rsidRPr="00F01331" w:rsidRDefault="00D96422" w:rsidP="00F606B6">
            <w:pPr>
              <w:jc w:val="center"/>
              <w:rPr>
                <w:ins w:id="1259" w:author="Hoyos Lopez, Daniela" w:date="2023-03-17T15:54:00Z"/>
                <w:rFonts w:eastAsia="Times New Roman"/>
                <w:i/>
                <w:iCs/>
                <w:color w:val="FF0000"/>
                <w:highlight w:val="green"/>
                <w:lang w:val="en-GB" w:eastAsia="en-GB"/>
                <w:rPrChange w:id="1260" w:author="Hoyos Lopez, Daniela" w:date="2023-04-12T14:07:00Z">
                  <w:rPr>
                    <w:ins w:id="1261" w:author="Hoyos Lopez, Daniela" w:date="2023-03-17T15:54:00Z"/>
                    <w:rFonts w:eastAsia="Times New Roman"/>
                    <w:i/>
                    <w:iCs/>
                    <w:color w:val="FF0000"/>
                    <w:lang w:val="en-GB" w:eastAsia="en-GB"/>
                  </w:rPr>
                </w:rPrChange>
              </w:rPr>
            </w:pPr>
            <w:ins w:id="1262" w:author="Hoyos Lopez, Daniela" w:date="2023-03-17T15:54:00Z">
              <w:r w:rsidRPr="00F01331">
                <w:rPr>
                  <w:rFonts w:eastAsia="Times New Roman"/>
                  <w:i/>
                  <w:iCs/>
                  <w:color w:val="FF0000"/>
                  <w:highlight w:val="green"/>
                  <w:lang w:val="en-GB" w:eastAsia="en-GB"/>
                  <w:rPrChange w:id="1263" w:author="Hoyos Lopez, Daniela" w:date="2023-04-12T14:07:00Z">
                    <w:rPr>
                      <w:rFonts w:eastAsia="Times New Roman"/>
                      <w:i/>
                      <w:iCs/>
                      <w:color w:val="FF0000"/>
                      <w:lang w:val="en-GB" w:eastAsia="en-GB"/>
                    </w:rPr>
                  </w:rPrChange>
                </w:rPr>
                <w:t>5</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6BB0A23" w14:textId="77777777" w:rsidR="00D96422" w:rsidRPr="00F01331" w:rsidRDefault="00D96422" w:rsidP="00F606B6">
            <w:pPr>
              <w:jc w:val="center"/>
              <w:rPr>
                <w:ins w:id="1264" w:author="Hoyos Lopez, Daniela" w:date="2023-03-17T15:54:00Z"/>
                <w:rFonts w:eastAsia="Times New Roman"/>
                <w:b/>
                <w:bCs/>
                <w:color w:val="000000"/>
                <w:highlight w:val="green"/>
                <w:lang w:val="en-GB" w:eastAsia="en-GB"/>
                <w:rPrChange w:id="1265" w:author="Hoyos Lopez, Daniela" w:date="2023-04-12T14:07:00Z">
                  <w:rPr>
                    <w:ins w:id="1266" w:author="Hoyos Lopez, Daniela" w:date="2023-03-17T15:54:00Z"/>
                    <w:rFonts w:eastAsia="Times New Roman"/>
                    <w:b/>
                    <w:bCs/>
                    <w:color w:val="000000"/>
                    <w:lang w:val="en-GB" w:eastAsia="en-GB"/>
                  </w:rPr>
                </w:rPrChange>
              </w:rPr>
            </w:pPr>
            <w:ins w:id="1267" w:author="Hoyos Lopez, Daniela" w:date="2023-03-17T15:54:00Z">
              <w:r w:rsidRPr="00F01331">
                <w:rPr>
                  <w:rFonts w:eastAsia="Times New Roman"/>
                  <w:b/>
                  <w:bCs/>
                  <w:color w:val="000000"/>
                  <w:highlight w:val="green"/>
                  <w:lang w:val="en-GB" w:eastAsia="en-GB"/>
                  <w:rPrChange w:id="1268"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1080CCD7" w14:textId="77777777" w:rsidR="00D96422" w:rsidRPr="00F01331" w:rsidRDefault="00D96422" w:rsidP="00F606B6">
            <w:pPr>
              <w:jc w:val="center"/>
              <w:rPr>
                <w:ins w:id="1269" w:author="Hoyos Lopez, Daniela" w:date="2023-03-17T15:54:00Z"/>
                <w:rFonts w:eastAsia="Times New Roman"/>
                <w:color w:val="000000"/>
                <w:highlight w:val="green"/>
                <w:lang w:val="en-GB" w:eastAsia="en-GB"/>
                <w:rPrChange w:id="1270" w:author="Hoyos Lopez, Daniela" w:date="2023-04-12T14:07:00Z">
                  <w:rPr>
                    <w:ins w:id="1271" w:author="Hoyos Lopez, Daniela" w:date="2023-03-17T15:54:00Z"/>
                    <w:rFonts w:eastAsia="Times New Roman"/>
                    <w:color w:val="000000"/>
                    <w:lang w:val="en-GB" w:eastAsia="en-GB"/>
                  </w:rPr>
                </w:rPrChange>
              </w:rPr>
            </w:pPr>
            <w:ins w:id="1272" w:author="Hoyos Lopez, Daniela" w:date="2023-03-17T15:54:00Z">
              <w:r w:rsidRPr="00F01331">
                <w:rPr>
                  <w:rFonts w:eastAsia="Times New Roman"/>
                  <w:color w:val="000000"/>
                  <w:highlight w:val="green"/>
                  <w:lang w:val="en-GB" w:eastAsia="en-GB"/>
                  <w:rPrChange w:id="1273" w:author="Hoyos Lopez, Daniela" w:date="2023-04-12T14:07:00Z">
                    <w:rPr>
                      <w:rFonts w:eastAsia="Times New Roman"/>
                      <w:color w:val="000000"/>
                      <w:lang w:val="en-GB" w:eastAsia="en-GB"/>
                    </w:rPr>
                  </w:rPrChange>
                </w:rPr>
                <w:t>DQA5</w:t>
              </w:r>
            </w:ins>
          </w:p>
        </w:tc>
        <w:tc>
          <w:tcPr>
            <w:tcW w:w="780" w:type="dxa"/>
            <w:tcBorders>
              <w:top w:val="nil"/>
              <w:left w:val="nil"/>
              <w:bottom w:val="single" w:sz="4" w:space="0" w:color="auto"/>
              <w:right w:val="single" w:sz="4" w:space="0" w:color="auto"/>
            </w:tcBorders>
            <w:shd w:val="clear" w:color="auto" w:fill="auto"/>
            <w:vAlign w:val="center"/>
            <w:hideMark/>
          </w:tcPr>
          <w:p w14:paraId="383F0BB4" w14:textId="77777777" w:rsidR="00D96422" w:rsidRPr="00F01331" w:rsidRDefault="00D96422" w:rsidP="00F606B6">
            <w:pPr>
              <w:jc w:val="center"/>
              <w:rPr>
                <w:ins w:id="1274" w:author="Hoyos Lopez, Daniela" w:date="2023-03-17T15:54:00Z"/>
                <w:rFonts w:eastAsia="Times New Roman"/>
                <w:color w:val="000000"/>
                <w:highlight w:val="green"/>
                <w:lang w:val="en-GB" w:eastAsia="en-GB"/>
                <w:rPrChange w:id="1275" w:author="Hoyos Lopez, Daniela" w:date="2023-04-12T14:07:00Z">
                  <w:rPr>
                    <w:ins w:id="1276" w:author="Hoyos Lopez, Daniela" w:date="2023-03-17T15:54:00Z"/>
                    <w:rFonts w:eastAsia="Times New Roman"/>
                    <w:color w:val="000000"/>
                    <w:lang w:val="en-GB" w:eastAsia="en-GB"/>
                  </w:rPr>
                </w:rPrChange>
              </w:rPr>
            </w:pPr>
            <w:ins w:id="1277" w:author="Hoyos Lopez, Daniela" w:date="2023-03-17T15:54:00Z">
              <w:r w:rsidRPr="00F01331">
                <w:rPr>
                  <w:rFonts w:eastAsia="Times New Roman"/>
                  <w:color w:val="000000"/>
                  <w:highlight w:val="green"/>
                  <w:lang w:val="en-GB" w:eastAsia="en-GB"/>
                  <w:rPrChange w:id="1278" w:author="Hoyos Lopez, Daniela" w:date="2023-04-12T14:07:00Z">
                    <w:rPr>
                      <w:rFonts w:eastAsia="Times New Roman"/>
                      <w:color w:val="000000"/>
                      <w:lang w:val="en-GB" w:eastAsia="en-GB"/>
                    </w:rPr>
                  </w:rPrChange>
                </w:rPr>
                <w:t>VAYV</w:t>
              </w:r>
            </w:ins>
          </w:p>
        </w:tc>
      </w:tr>
      <w:tr w:rsidR="00D96422" w:rsidRPr="00F01331" w14:paraId="7E021E4A" w14:textId="77777777" w:rsidTr="00F606B6">
        <w:trPr>
          <w:trHeight w:val="300"/>
          <w:ins w:id="1279" w:author="Hoyos Lopez, Daniela" w:date="2023-03-17T15:54:00Z"/>
        </w:trPr>
        <w:tc>
          <w:tcPr>
            <w:tcW w:w="380" w:type="dxa"/>
            <w:tcBorders>
              <w:top w:val="nil"/>
              <w:left w:val="nil"/>
              <w:bottom w:val="nil"/>
              <w:right w:val="nil"/>
            </w:tcBorders>
            <w:shd w:val="clear" w:color="auto" w:fill="auto"/>
            <w:noWrap/>
            <w:vAlign w:val="bottom"/>
            <w:hideMark/>
          </w:tcPr>
          <w:p w14:paraId="4A3641D9" w14:textId="77777777" w:rsidR="00D96422" w:rsidRPr="00F01331" w:rsidRDefault="00D96422" w:rsidP="00F606B6">
            <w:pPr>
              <w:jc w:val="center"/>
              <w:rPr>
                <w:ins w:id="1280" w:author="Hoyos Lopez, Daniela" w:date="2023-03-17T15:54:00Z"/>
                <w:rFonts w:eastAsia="Times New Roman"/>
                <w:i/>
                <w:iCs/>
                <w:color w:val="FF0000"/>
                <w:highlight w:val="green"/>
                <w:lang w:val="en-GB" w:eastAsia="en-GB"/>
                <w:rPrChange w:id="1281" w:author="Hoyos Lopez, Daniela" w:date="2023-04-12T14:07:00Z">
                  <w:rPr>
                    <w:ins w:id="1282" w:author="Hoyos Lopez, Daniela" w:date="2023-03-17T15:54:00Z"/>
                    <w:rFonts w:eastAsia="Times New Roman"/>
                    <w:i/>
                    <w:iCs/>
                    <w:color w:val="FF0000"/>
                    <w:lang w:val="en-GB" w:eastAsia="en-GB"/>
                  </w:rPr>
                </w:rPrChange>
              </w:rPr>
            </w:pPr>
            <w:ins w:id="1283" w:author="Hoyos Lopez, Daniela" w:date="2023-03-17T15:54:00Z">
              <w:r w:rsidRPr="00F01331">
                <w:rPr>
                  <w:rFonts w:eastAsia="Times New Roman"/>
                  <w:i/>
                  <w:iCs/>
                  <w:color w:val="FF0000"/>
                  <w:highlight w:val="green"/>
                  <w:lang w:val="en-GB" w:eastAsia="en-GB"/>
                  <w:rPrChange w:id="1284" w:author="Hoyos Lopez, Daniela" w:date="2023-04-12T14:07:00Z">
                    <w:rPr>
                      <w:rFonts w:eastAsia="Times New Roman"/>
                      <w:i/>
                      <w:iCs/>
                      <w:color w:val="FF0000"/>
                      <w:lang w:val="en-GB" w:eastAsia="en-GB"/>
                    </w:rPr>
                  </w:rPrChange>
                </w:rPr>
                <w:lastRenderedPageBreak/>
                <w:t>6</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E8904AA" w14:textId="77777777" w:rsidR="00D96422" w:rsidRPr="00F01331" w:rsidRDefault="00D96422" w:rsidP="00F606B6">
            <w:pPr>
              <w:jc w:val="center"/>
              <w:rPr>
                <w:ins w:id="1285" w:author="Hoyos Lopez, Daniela" w:date="2023-03-17T15:54:00Z"/>
                <w:rFonts w:eastAsia="Times New Roman"/>
                <w:b/>
                <w:bCs/>
                <w:color w:val="000000"/>
                <w:highlight w:val="green"/>
                <w:lang w:val="en-GB" w:eastAsia="en-GB"/>
                <w:rPrChange w:id="1286" w:author="Hoyos Lopez, Daniela" w:date="2023-04-12T14:07:00Z">
                  <w:rPr>
                    <w:ins w:id="1287" w:author="Hoyos Lopez, Daniela" w:date="2023-03-17T15:54:00Z"/>
                    <w:rFonts w:eastAsia="Times New Roman"/>
                    <w:b/>
                    <w:bCs/>
                    <w:color w:val="000000"/>
                    <w:lang w:val="en-GB" w:eastAsia="en-GB"/>
                  </w:rPr>
                </w:rPrChange>
              </w:rPr>
            </w:pPr>
            <w:ins w:id="1288" w:author="Hoyos Lopez, Daniela" w:date="2023-03-17T15:54:00Z">
              <w:r w:rsidRPr="00F01331">
                <w:rPr>
                  <w:rFonts w:eastAsia="Times New Roman"/>
                  <w:b/>
                  <w:bCs/>
                  <w:color w:val="000000"/>
                  <w:highlight w:val="green"/>
                  <w:lang w:val="en-GB" w:eastAsia="en-GB"/>
                  <w:rPrChange w:id="1289"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0984B7A4" w14:textId="77777777" w:rsidR="00D96422" w:rsidRPr="00F01331" w:rsidRDefault="00D96422" w:rsidP="00F606B6">
            <w:pPr>
              <w:jc w:val="center"/>
              <w:rPr>
                <w:ins w:id="1290" w:author="Hoyos Lopez, Daniela" w:date="2023-03-17T15:54:00Z"/>
                <w:rFonts w:eastAsia="Times New Roman"/>
                <w:color w:val="000000"/>
                <w:highlight w:val="green"/>
                <w:lang w:val="en-GB" w:eastAsia="en-GB"/>
                <w:rPrChange w:id="1291" w:author="Hoyos Lopez, Daniela" w:date="2023-04-12T14:07:00Z">
                  <w:rPr>
                    <w:ins w:id="1292" w:author="Hoyos Lopez, Daniela" w:date="2023-03-17T15:54:00Z"/>
                    <w:rFonts w:eastAsia="Times New Roman"/>
                    <w:color w:val="000000"/>
                    <w:lang w:val="en-GB" w:eastAsia="en-GB"/>
                  </w:rPr>
                </w:rPrChange>
              </w:rPr>
            </w:pPr>
            <w:ins w:id="1293" w:author="Hoyos Lopez, Daniela" w:date="2023-03-17T15:54:00Z">
              <w:r w:rsidRPr="00F01331">
                <w:rPr>
                  <w:rFonts w:eastAsia="Times New Roman"/>
                  <w:color w:val="000000"/>
                  <w:highlight w:val="green"/>
                  <w:lang w:val="en-GB" w:eastAsia="en-GB"/>
                  <w:rPrChange w:id="1294" w:author="Hoyos Lopez, Daniela" w:date="2023-04-12T14:07:00Z">
                    <w:rPr>
                      <w:rFonts w:eastAsia="Times New Roman"/>
                      <w:color w:val="000000"/>
                      <w:lang w:val="en-GB" w:eastAsia="en-GB"/>
                    </w:rPr>
                  </w:rPrChange>
                </w:rPr>
                <w:t>DQV6</w:t>
              </w:r>
            </w:ins>
          </w:p>
        </w:tc>
        <w:tc>
          <w:tcPr>
            <w:tcW w:w="780" w:type="dxa"/>
            <w:tcBorders>
              <w:top w:val="nil"/>
              <w:left w:val="nil"/>
              <w:bottom w:val="single" w:sz="4" w:space="0" w:color="auto"/>
              <w:right w:val="single" w:sz="4" w:space="0" w:color="auto"/>
            </w:tcBorders>
            <w:shd w:val="clear" w:color="auto" w:fill="auto"/>
            <w:vAlign w:val="center"/>
            <w:hideMark/>
          </w:tcPr>
          <w:p w14:paraId="4385C5CD" w14:textId="77777777" w:rsidR="00D96422" w:rsidRPr="00F01331" w:rsidRDefault="00D96422" w:rsidP="00F606B6">
            <w:pPr>
              <w:jc w:val="center"/>
              <w:rPr>
                <w:ins w:id="1295" w:author="Hoyos Lopez, Daniela" w:date="2023-03-17T15:54:00Z"/>
                <w:rFonts w:eastAsia="Times New Roman"/>
                <w:color w:val="000000"/>
                <w:highlight w:val="green"/>
                <w:lang w:val="en-GB" w:eastAsia="en-GB"/>
                <w:rPrChange w:id="1296" w:author="Hoyos Lopez, Daniela" w:date="2023-04-12T14:07:00Z">
                  <w:rPr>
                    <w:ins w:id="1297" w:author="Hoyos Lopez, Daniela" w:date="2023-03-17T15:54:00Z"/>
                    <w:rFonts w:eastAsia="Times New Roman"/>
                    <w:color w:val="000000"/>
                    <w:lang w:val="en-GB" w:eastAsia="en-GB"/>
                  </w:rPr>
                </w:rPrChange>
              </w:rPr>
            </w:pPr>
            <w:ins w:id="1298" w:author="Hoyos Lopez, Daniela" w:date="2023-03-17T15:54:00Z">
              <w:r w:rsidRPr="00F01331">
                <w:rPr>
                  <w:rFonts w:eastAsia="Times New Roman"/>
                  <w:color w:val="000000"/>
                  <w:highlight w:val="green"/>
                  <w:lang w:val="en-GB" w:eastAsia="en-GB"/>
                  <w:rPrChange w:id="1299" w:author="Hoyos Lopez, Daniela" w:date="2023-04-12T14:07:00Z">
                    <w:rPr>
                      <w:rFonts w:eastAsia="Times New Roman"/>
                      <w:color w:val="000000"/>
                      <w:lang w:val="en-GB" w:eastAsia="en-GB"/>
                    </w:rPr>
                  </w:rPrChange>
                </w:rPr>
                <w:t>JSIS</w:t>
              </w:r>
            </w:ins>
          </w:p>
        </w:tc>
      </w:tr>
      <w:tr w:rsidR="00D96422" w:rsidRPr="00F01331" w14:paraId="782E339C" w14:textId="77777777" w:rsidTr="00F606B6">
        <w:trPr>
          <w:trHeight w:val="300"/>
          <w:ins w:id="1300" w:author="Hoyos Lopez, Daniela" w:date="2023-03-17T15:54:00Z"/>
        </w:trPr>
        <w:tc>
          <w:tcPr>
            <w:tcW w:w="380" w:type="dxa"/>
            <w:tcBorders>
              <w:top w:val="nil"/>
              <w:left w:val="nil"/>
              <w:bottom w:val="nil"/>
              <w:right w:val="nil"/>
            </w:tcBorders>
            <w:shd w:val="clear" w:color="auto" w:fill="auto"/>
            <w:noWrap/>
            <w:vAlign w:val="bottom"/>
            <w:hideMark/>
          </w:tcPr>
          <w:p w14:paraId="3250EE66" w14:textId="77777777" w:rsidR="00D96422" w:rsidRPr="00F01331" w:rsidRDefault="00D96422" w:rsidP="00F606B6">
            <w:pPr>
              <w:jc w:val="center"/>
              <w:rPr>
                <w:ins w:id="1301" w:author="Hoyos Lopez, Daniela" w:date="2023-03-17T15:54:00Z"/>
                <w:rFonts w:eastAsia="Times New Roman"/>
                <w:i/>
                <w:iCs/>
                <w:color w:val="FF0000"/>
                <w:highlight w:val="green"/>
                <w:lang w:val="en-GB" w:eastAsia="en-GB"/>
                <w:rPrChange w:id="1302" w:author="Hoyos Lopez, Daniela" w:date="2023-04-12T14:07:00Z">
                  <w:rPr>
                    <w:ins w:id="1303" w:author="Hoyos Lopez, Daniela" w:date="2023-03-17T15:54:00Z"/>
                    <w:rFonts w:eastAsia="Times New Roman"/>
                    <w:i/>
                    <w:iCs/>
                    <w:color w:val="FF0000"/>
                    <w:lang w:val="en-GB" w:eastAsia="en-GB"/>
                  </w:rPr>
                </w:rPrChange>
              </w:rPr>
            </w:pPr>
            <w:ins w:id="1304" w:author="Hoyos Lopez, Daniela" w:date="2023-03-17T15:54:00Z">
              <w:r w:rsidRPr="00F01331">
                <w:rPr>
                  <w:rFonts w:eastAsia="Times New Roman"/>
                  <w:i/>
                  <w:iCs/>
                  <w:color w:val="FF0000"/>
                  <w:highlight w:val="green"/>
                  <w:lang w:val="en-GB" w:eastAsia="en-GB"/>
                  <w:rPrChange w:id="1305" w:author="Hoyos Lopez, Daniela" w:date="2023-04-12T14:07:00Z">
                    <w:rPr>
                      <w:rFonts w:eastAsia="Times New Roman"/>
                      <w:i/>
                      <w:iCs/>
                      <w:color w:val="FF0000"/>
                      <w:lang w:val="en-GB" w:eastAsia="en-GB"/>
                    </w:rPr>
                  </w:rPrChange>
                </w:rPr>
                <w:t>7</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5D6A016" w14:textId="77777777" w:rsidR="00D96422" w:rsidRPr="00F01331" w:rsidRDefault="00D96422" w:rsidP="00F606B6">
            <w:pPr>
              <w:jc w:val="center"/>
              <w:rPr>
                <w:ins w:id="1306" w:author="Hoyos Lopez, Daniela" w:date="2023-03-17T15:54:00Z"/>
                <w:rFonts w:eastAsia="Times New Roman"/>
                <w:b/>
                <w:bCs/>
                <w:color w:val="000000"/>
                <w:highlight w:val="green"/>
                <w:lang w:val="en-GB" w:eastAsia="en-GB"/>
                <w:rPrChange w:id="1307" w:author="Hoyos Lopez, Daniela" w:date="2023-04-12T14:07:00Z">
                  <w:rPr>
                    <w:ins w:id="1308" w:author="Hoyos Lopez, Daniela" w:date="2023-03-17T15:54:00Z"/>
                    <w:rFonts w:eastAsia="Times New Roman"/>
                    <w:b/>
                    <w:bCs/>
                    <w:color w:val="000000"/>
                    <w:lang w:val="en-GB" w:eastAsia="en-GB"/>
                  </w:rPr>
                </w:rPrChange>
              </w:rPr>
            </w:pPr>
            <w:ins w:id="1309" w:author="Hoyos Lopez, Daniela" w:date="2023-03-17T15:54:00Z">
              <w:r w:rsidRPr="00F01331">
                <w:rPr>
                  <w:rFonts w:eastAsia="Times New Roman"/>
                  <w:b/>
                  <w:bCs/>
                  <w:color w:val="000000"/>
                  <w:highlight w:val="green"/>
                  <w:lang w:val="en-GB" w:eastAsia="en-GB"/>
                  <w:rPrChange w:id="1310"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75C84E72" w14:textId="77777777" w:rsidR="00D96422" w:rsidRPr="00F01331" w:rsidRDefault="00D96422" w:rsidP="00F606B6">
            <w:pPr>
              <w:jc w:val="center"/>
              <w:rPr>
                <w:ins w:id="1311" w:author="Hoyos Lopez, Daniela" w:date="2023-03-17T15:54:00Z"/>
                <w:rFonts w:eastAsia="Times New Roman"/>
                <w:color w:val="000000"/>
                <w:highlight w:val="green"/>
                <w:lang w:val="en-GB" w:eastAsia="en-GB"/>
                <w:rPrChange w:id="1312" w:author="Hoyos Lopez, Daniela" w:date="2023-04-12T14:07:00Z">
                  <w:rPr>
                    <w:ins w:id="1313" w:author="Hoyos Lopez, Daniela" w:date="2023-03-17T15:54:00Z"/>
                    <w:rFonts w:eastAsia="Times New Roman"/>
                    <w:color w:val="000000"/>
                    <w:lang w:val="en-GB" w:eastAsia="en-GB"/>
                  </w:rPr>
                </w:rPrChange>
              </w:rPr>
            </w:pPr>
            <w:ins w:id="1314" w:author="Hoyos Lopez, Daniela" w:date="2023-03-17T15:54:00Z">
              <w:r w:rsidRPr="00F01331">
                <w:rPr>
                  <w:rFonts w:eastAsia="Times New Roman"/>
                  <w:color w:val="000000"/>
                  <w:highlight w:val="green"/>
                  <w:lang w:val="en-GB" w:eastAsia="en-GB"/>
                  <w:rPrChange w:id="1315" w:author="Hoyos Lopez, Daniela" w:date="2023-04-12T14:07:00Z">
                    <w:rPr>
                      <w:rFonts w:eastAsia="Times New Roman"/>
                      <w:color w:val="000000"/>
                      <w:lang w:val="en-GB" w:eastAsia="en-GB"/>
                    </w:rPr>
                  </w:rPrChange>
                </w:rPr>
                <w:t>DCT4</w:t>
              </w:r>
            </w:ins>
          </w:p>
        </w:tc>
        <w:tc>
          <w:tcPr>
            <w:tcW w:w="780" w:type="dxa"/>
            <w:tcBorders>
              <w:top w:val="nil"/>
              <w:left w:val="nil"/>
              <w:bottom w:val="single" w:sz="4" w:space="0" w:color="auto"/>
              <w:right w:val="single" w:sz="4" w:space="0" w:color="auto"/>
            </w:tcBorders>
            <w:shd w:val="clear" w:color="auto" w:fill="auto"/>
            <w:vAlign w:val="center"/>
            <w:hideMark/>
          </w:tcPr>
          <w:p w14:paraId="20765F2E" w14:textId="77777777" w:rsidR="00D96422" w:rsidRPr="00F01331" w:rsidRDefault="00D96422" w:rsidP="00F606B6">
            <w:pPr>
              <w:jc w:val="center"/>
              <w:rPr>
                <w:ins w:id="1316" w:author="Hoyos Lopez, Daniela" w:date="2023-03-17T15:54:00Z"/>
                <w:rFonts w:eastAsia="Times New Roman"/>
                <w:color w:val="000000"/>
                <w:highlight w:val="green"/>
                <w:lang w:val="en-GB" w:eastAsia="en-GB"/>
                <w:rPrChange w:id="1317" w:author="Hoyos Lopez, Daniela" w:date="2023-04-12T14:07:00Z">
                  <w:rPr>
                    <w:ins w:id="1318" w:author="Hoyos Lopez, Daniela" w:date="2023-03-17T15:54:00Z"/>
                    <w:rFonts w:eastAsia="Times New Roman"/>
                    <w:color w:val="000000"/>
                    <w:lang w:val="en-GB" w:eastAsia="en-GB"/>
                  </w:rPr>
                </w:rPrChange>
              </w:rPr>
            </w:pPr>
            <w:ins w:id="1319" w:author="Hoyos Lopez, Daniela" w:date="2023-03-17T15:54:00Z">
              <w:r w:rsidRPr="00F01331">
                <w:rPr>
                  <w:rFonts w:eastAsia="Times New Roman"/>
                  <w:color w:val="000000"/>
                  <w:highlight w:val="green"/>
                  <w:lang w:val="en-GB" w:eastAsia="en-GB"/>
                  <w:rPrChange w:id="1320" w:author="Hoyos Lopez, Daniela" w:date="2023-04-12T14:07:00Z">
                    <w:rPr>
                      <w:rFonts w:eastAsia="Times New Roman"/>
                      <w:color w:val="000000"/>
                      <w:lang w:val="en-GB" w:eastAsia="en-GB"/>
                    </w:rPr>
                  </w:rPrChange>
                </w:rPr>
                <w:t>LIEE</w:t>
              </w:r>
            </w:ins>
          </w:p>
        </w:tc>
      </w:tr>
      <w:tr w:rsidR="00D96422" w:rsidRPr="00F01331" w14:paraId="58DB93F1" w14:textId="77777777" w:rsidTr="00F606B6">
        <w:trPr>
          <w:trHeight w:val="300"/>
          <w:ins w:id="1321" w:author="Hoyos Lopez, Daniela" w:date="2023-03-17T15:54:00Z"/>
        </w:trPr>
        <w:tc>
          <w:tcPr>
            <w:tcW w:w="380" w:type="dxa"/>
            <w:tcBorders>
              <w:top w:val="nil"/>
              <w:left w:val="nil"/>
              <w:bottom w:val="nil"/>
              <w:right w:val="nil"/>
            </w:tcBorders>
            <w:shd w:val="clear" w:color="auto" w:fill="auto"/>
            <w:noWrap/>
            <w:vAlign w:val="bottom"/>
            <w:hideMark/>
          </w:tcPr>
          <w:p w14:paraId="1F7EE7F4" w14:textId="77777777" w:rsidR="00D96422" w:rsidRPr="00F01331" w:rsidRDefault="00D96422" w:rsidP="00F606B6">
            <w:pPr>
              <w:jc w:val="center"/>
              <w:rPr>
                <w:ins w:id="1322" w:author="Hoyos Lopez, Daniela" w:date="2023-03-17T15:54:00Z"/>
                <w:rFonts w:eastAsia="Times New Roman"/>
                <w:i/>
                <w:iCs/>
                <w:color w:val="FF0000"/>
                <w:highlight w:val="green"/>
                <w:lang w:val="en-GB" w:eastAsia="en-GB"/>
                <w:rPrChange w:id="1323" w:author="Hoyos Lopez, Daniela" w:date="2023-04-12T14:07:00Z">
                  <w:rPr>
                    <w:ins w:id="1324" w:author="Hoyos Lopez, Daniela" w:date="2023-03-17T15:54:00Z"/>
                    <w:rFonts w:eastAsia="Times New Roman"/>
                    <w:i/>
                    <w:iCs/>
                    <w:color w:val="FF0000"/>
                    <w:lang w:val="en-GB" w:eastAsia="en-GB"/>
                  </w:rPr>
                </w:rPrChange>
              </w:rPr>
            </w:pPr>
            <w:ins w:id="1325" w:author="Hoyos Lopez, Daniela" w:date="2023-03-17T15:54:00Z">
              <w:r w:rsidRPr="00F01331">
                <w:rPr>
                  <w:rFonts w:eastAsia="Times New Roman"/>
                  <w:i/>
                  <w:iCs/>
                  <w:color w:val="FF0000"/>
                  <w:highlight w:val="green"/>
                  <w:lang w:val="en-GB" w:eastAsia="en-GB"/>
                  <w:rPrChange w:id="1326" w:author="Hoyos Lopez, Daniela" w:date="2023-04-12T14:07:00Z">
                    <w:rPr>
                      <w:rFonts w:eastAsia="Times New Roman"/>
                      <w:i/>
                      <w:iCs/>
                      <w:color w:val="FF0000"/>
                      <w:lang w:val="en-GB" w:eastAsia="en-GB"/>
                    </w:rPr>
                  </w:rPrChange>
                </w:rPr>
                <w:t>8</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2952DEA" w14:textId="77777777" w:rsidR="00D96422" w:rsidRPr="00F01331" w:rsidRDefault="00D96422" w:rsidP="00F606B6">
            <w:pPr>
              <w:jc w:val="center"/>
              <w:rPr>
                <w:ins w:id="1327" w:author="Hoyos Lopez, Daniela" w:date="2023-03-17T15:54:00Z"/>
                <w:rFonts w:eastAsia="Times New Roman"/>
                <w:b/>
                <w:bCs/>
                <w:color w:val="000000"/>
                <w:highlight w:val="green"/>
                <w:lang w:val="en-GB" w:eastAsia="en-GB"/>
                <w:rPrChange w:id="1328" w:author="Hoyos Lopez, Daniela" w:date="2023-04-12T14:07:00Z">
                  <w:rPr>
                    <w:ins w:id="1329" w:author="Hoyos Lopez, Daniela" w:date="2023-03-17T15:54:00Z"/>
                    <w:rFonts w:eastAsia="Times New Roman"/>
                    <w:b/>
                    <w:bCs/>
                    <w:color w:val="000000"/>
                    <w:lang w:val="en-GB" w:eastAsia="en-GB"/>
                  </w:rPr>
                </w:rPrChange>
              </w:rPr>
            </w:pPr>
            <w:ins w:id="1330" w:author="Hoyos Lopez, Daniela" w:date="2023-03-17T15:54:00Z">
              <w:r w:rsidRPr="00F01331">
                <w:rPr>
                  <w:rFonts w:eastAsia="Times New Roman"/>
                  <w:b/>
                  <w:bCs/>
                  <w:color w:val="000000"/>
                  <w:highlight w:val="green"/>
                  <w:lang w:val="en-GB" w:eastAsia="en-GB"/>
                  <w:rPrChange w:id="1331"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100F65A5" w14:textId="77777777" w:rsidR="00D96422" w:rsidRPr="00F01331" w:rsidRDefault="00D96422" w:rsidP="00F606B6">
            <w:pPr>
              <w:jc w:val="center"/>
              <w:rPr>
                <w:ins w:id="1332" w:author="Hoyos Lopez, Daniela" w:date="2023-03-17T15:54:00Z"/>
                <w:rFonts w:eastAsia="Times New Roman"/>
                <w:color w:val="000000"/>
                <w:highlight w:val="green"/>
                <w:lang w:val="en-GB" w:eastAsia="en-GB"/>
                <w:rPrChange w:id="1333" w:author="Hoyos Lopez, Daniela" w:date="2023-04-12T14:07:00Z">
                  <w:rPr>
                    <w:ins w:id="1334" w:author="Hoyos Lopez, Daniela" w:date="2023-03-17T15:54:00Z"/>
                    <w:rFonts w:eastAsia="Times New Roman"/>
                    <w:color w:val="000000"/>
                    <w:lang w:val="en-GB" w:eastAsia="en-GB"/>
                  </w:rPr>
                </w:rPrChange>
              </w:rPr>
            </w:pPr>
            <w:ins w:id="1335" w:author="Hoyos Lopez, Daniela" w:date="2023-03-17T15:54:00Z">
              <w:r w:rsidRPr="00F01331">
                <w:rPr>
                  <w:rFonts w:eastAsia="Times New Roman"/>
                  <w:color w:val="000000"/>
                  <w:highlight w:val="green"/>
                  <w:lang w:val="en-GB" w:eastAsia="en-GB"/>
                  <w:rPrChange w:id="1336" w:author="Hoyos Lopez, Daniela" w:date="2023-04-12T14:07:00Z">
                    <w:rPr>
                      <w:rFonts w:eastAsia="Times New Roman"/>
                      <w:color w:val="000000"/>
                      <w:lang w:val="en-GB" w:eastAsia="en-GB"/>
                    </w:rPr>
                  </w:rPrChange>
                </w:rPr>
                <w:t>DMA3</w:t>
              </w:r>
            </w:ins>
          </w:p>
        </w:tc>
        <w:tc>
          <w:tcPr>
            <w:tcW w:w="780" w:type="dxa"/>
            <w:tcBorders>
              <w:top w:val="nil"/>
              <w:left w:val="nil"/>
              <w:bottom w:val="single" w:sz="4" w:space="0" w:color="auto"/>
              <w:right w:val="single" w:sz="4" w:space="0" w:color="auto"/>
            </w:tcBorders>
            <w:shd w:val="clear" w:color="auto" w:fill="auto"/>
            <w:vAlign w:val="center"/>
            <w:hideMark/>
          </w:tcPr>
          <w:p w14:paraId="39BB132E" w14:textId="77777777" w:rsidR="00D96422" w:rsidRPr="00F01331" w:rsidRDefault="00D96422" w:rsidP="00F606B6">
            <w:pPr>
              <w:jc w:val="center"/>
              <w:rPr>
                <w:ins w:id="1337" w:author="Hoyos Lopez, Daniela" w:date="2023-03-17T15:54:00Z"/>
                <w:rFonts w:eastAsia="Times New Roman"/>
                <w:color w:val="000000"/>
                <w:highlight w:val="green"/>
                <w:lang w:val="en-GB" w:eastAsia="en-GB"/>
                <w:rPrChange w:id="1338" w:author="Hoyos Lopez, Daniela" w:date="2023-04-12T14:07:00Z">
                  <w:rPr>
                    <w:ins w:id="1339" w:author="Hoyos Lopez, Daniela" w:date="2023-03-17T15:54:00Z"/>
                    <w:rFonts w:eastAsia="Times New Roman"/>
                    <w:color w:val="000000"/>
                    <w:lang w:val="en-GB" w:eastAsia="en-GB"/>
                  </w:rPr>
                </w:rPrChange>
              </w:rPr>
            </w:pPr>
            <w:ins w:id="1340" w:author="Hoyos Lopez, Daniela" w:date="2023-03-17T15:54:00Z">
              <w:r w:rsidRPr="00F01331">
                <w:rPr>
                  <w:rFonts w:eastAsia="Times New Roman"/>
                  <w:color w:val="000000"/>
                  <w:highlight w:val="green"/>
                  <w:lang w:val="en-GB" w:eastAsia="en-GB"/>
                  <w:rPrChange w:id="1341" w:author="Hoyos Lopez, Daniela" w:date="2023-04-12T14:07:00Z">
                    <w:rPr>
                      <w:rFonts w:eastAsia="Times New Roman"/>
                      <w:color w:val="000000"/>
                      <w:lang w:val="en-GB" w:eastAsia="en-GB"/>
                    </w:rPr>
                  </w:rPrChange>
                </w:rPr>
                <w:t>CIIN</w:t>
              </w:r>
            </w:ins>
          </w:p>
        </w:tc>
      </w:tr>
      <w:tr w:rsidR="00D96422" w:rsidRPr="00F01331" w14:paraId="27CB2D4F" w14:textId="77777777" w:rsidTr="00F606B6">
        <w:trPr>
          <w:trHeight w:val="300"/>
          <w:ins w:id="1342" w:author="Hoyos Lopez, Daniela" w:date="2023-03-17T15:54:00Z"/>
        </w:trPr>
        <w:tc>
          <w:tcPr>
            <w:tcW w:w="380" w:type="dxa"/>
            <w:tcBorders>
              <w:top w:val="nil"/>
              <w:left w:val="nil"/>
              <w:bottom w:val="nil"/>
              <w:right w:val="nil"/>
            </w:tcBorders>
            <w:shd w:val="clear" w:color="auto" w:fill="auto"/>
            <w:noWrap/>
            <w:vAlign w:val="bottom"/>
            <w:hideMark/>
          </w:tcPr>
          <w:p w14:paraId="7AC76248" w14:textId="77777777" w:rsidR="00D96422" w:rsidRPr="00F01331" w:rsidRDefault="00D96422" w:rsidP="00F606B6">
            <w:pPr>
              <w:jc w:val="center"/>
              <w:rPr>
                <w:ins w:id="1343" w:author="Hoyos Lopez, Daniela" w:date="2023-03-17T15:54:00Z"/>
                <w:rFonts w:eastAsia="Times New Roman"/>
                <w:i/>
                <w:iCs/>
                <w:color w:val="FF0000"/>
                <w:highlight w:val="green"/>
                <w:lang w:val="en-GB" w:eastAsia="en-GB"/>
                <w:rPrChange w:id="1344" w:author="Hoyos Lopez, Daniela" w:date="2023-04-12T14:07:00Z">
                  <w:rPr>
                    <w:ins w:id="1345" w:author="Hoyos Lopez, Daniela" w:date="2023-03-17T15:54:00Z"/>
                    <w:rFonts w:eastAsia="Times New Roman"/>
                    <w:i/>
                    <w:iCs/>
                    <w:color w:val="FF0000"/>
                    <w:lang w:val="en-GB" w:eastAsia="en-GB"/>
                  </w:rPr>
                </w:rPrChange>
              </w:rPr>
            </w:pPr>
            <w:ins w:id="1346" w:author="Hoyos Lopez, Daniela" w:date="2023-03-17T15:54:00Z">
              <w:r w:rsidRPr="00F01331">
                <w:rPr>
                  <w:rFonts w:eastAsia="Times New Roman"/>
                  <w:i/>
                  <w:iCs/>
                  <w:color w:val="FF0000"/>
                  <w:highlight w:val="green"/>
                  <w:lang w:val="en-GB" w:eastAsia="en-GB"/>
                  <w:rPrChange w:id="1347" w:author="Hoyos Lopez, Daniela" w:date="2023-04-12T14:07:00Z">
                    <w:rPr>
                      <w:rFonts w:eastAsia="Times New Roman"/>
                      <w:i/>
                      <w:iCs/>
                      <w:color w:val="FF0000"/>
                      <w:lang w:val="en-GB" w:eastAsia="en-GB"/>
                    </w:rPr>
                  </w:rPrChange>
                </w:rPr>
                <w:t>9</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E126D46" w14:textId="77777777" w:rsidR="00D96422" w:rsidRPr="00F01331" w:rsidRDefault="00D96422" w:rsidP="00F606B6">
            <w:pPr>
              <w:jc w:val="center"/>
              <w:rPr>
                <w:ins w:id="1348" w:author="Hoyos Lopez, Daniela" w:date="2023-03-17T15:54:00Z"/>
                <w:rFonts w:eastAsia="Times New Roman"/>
                <w:b/>
                <w:bCs/>
                <w:color w:val="000000"/>
                <w:highlight w:val="green"/>
                <w:lang w:val="en-GB" w:eastAsia="en-GB"/>
                <w:rPrChange w:id="1349" w:author="Hoyos Lopez, Daniela" w:date="2023-04-12T14:07:00Z">
                  <w:rPr>
                    <w:ins w:id="1350" w:author="Hoyos Lopez, Daniela" w:date="2023-03-17T15:54:00Z"/>
                    <w:rFonts w:eastAsia="Times New Roman"/>
                    <w:b/>
                    <w:bCs/>
                    <w:color w:val="000000"/>
                    <w:lang w:val="en-GB" w:eastAsia="en-GB"/>
                  </w:rPr>
                </w:rPrChange>
              </w:rPr>
            </w:pPr>
            <w:ins w:id="1351" w:author="Hoyos Lopez, Daniela" w:date="2023-03-17T15:54:00Z">
              <w:r w:rsidRPr="00F01331">
                <w:rPr>
                  <w:rFonts w:eastAsia="Times New Roman"/>
                  <w:b/>
                  <w:bCs/>
                  <w:color w:val="000000"/>
                  <w:highlight w:val="green"/>
                  <w:lang w:val="en-GB" w:eastAsia="en-GB"/>
                  <w:rPrChange w:id="1352"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33F6FFDB" w14:textId="77777777" w:rsidR="00D96422" w:rsidRPr="00F01331" w:rsidRDefault="00D96422" w:rsidP="00F606B6">
            <w:pPr>
              <w:jc w:val="center"/>
              <w:rPr>
                <w:ins w:id="1353" w:author="Hoyos Lopez, Daniela" w:date="2023-03-17T15:54:00Z"/>
                <w:rFonts w:eastAsia="Times New Roman"/>
                <w:color w:val="000000"/>
                <w:highlight w:val="green"/>
                <w:lang w:val="en-GB" w:eastAsia="en-GB"/>
                <w:rPrChange w:id="1354" w:author="Hoyos Lopez, Daniela" w:date="2023-04-12T14:07:00Z">
                  <w:rPr>
                    <w:ins w:id="1355" w:author="Hoyos Lopez, Daniela" w:date="2023-03-17T15:54:00Z"/>
                    <w:rFonts w:eastAsia="Times New Roman"/>
                    <w:color w:val="000000"/>
                    <w:lang w:val="en-GB" w:eastAsia="en-GB"/>
                  </w:rPr>
                </w:rPrChange>
              </w:rPr>
            </w:pPr>
            <w:ins w:id="1356" w:author="Hoyos Lopez, Daniela" w:date="2023-03-17T15:54:00Z">
              <w:r w:rsidRPr="00F01331">
                <w:rPr>
                  <w:rFonts w:eastAsia="Times New Roman"/>
                  <w:color w:val="000000"/>
                  <w:highlight w:val="green"/>
                  <w:lang w:val="en-GB" w:eastAsia="en-GB"/>
                  <w:rPrChange w:id="1357" w:author="Hoyos Lopez, Daniela" w:date="2023-04-12T14:07:00Z">
                    <w:rPr>
                      <w:rFonts w:eastAsia="Times New Roman"/>
                      <w:color w:val="000000"/>
                      <w:lang w:val="en-GB" w:eastAsia="en-GB"/>
                    </w:rPr>
                  </w:rPrChange>
                </w:rPr>
                <w:t>DMA3</w:t>
              </w:r>
            </w:ins>
          </w:p>
        </w:tc>
        <w:tc>
          <w:tcPr>
            <w:tcW w:w="780" w:type="dxa"/>
            <w:tcBorders>
              <w:top w:val="nil"/>
              <w:left w:val="nil"/>
              <w:bottom w:val="single" w:sz="4" w:space="0" w:color="auto"/>
              <w:right w:val="single" w:sz="4" w:space="0" w:color="auto"/>
            </w:tcBorders>
            <w:shd w:val="clear" w:color="auto" w:fill="auto"/>
            <w:vAlign w:val="center"/>
            <w:hideMark/>
          </w:tcPr>
          <w:p w14:paraId="25C23DD7" w14:textId="77777777" w:rsidR="00D96422" w:rsidRPr="00F01331" w:rsidRDefault="00D96422" w:rsidP="00F606B6">
            <w:pPr>
              <w:jc w:val="center"/>
              <w:rPr>
                <w:ins w:id="1358" w:author="Hoyos Lopez, Daniela" w:date="2023-03-17T15:54:00Z"/>
                <w:rFonts w:eastAsia="Times New Roman"/>
                <w:color w:val="000000"/>
                <w:highlight w:val="green"/>
                <w:lang w:val="en-GB" w:eastAsia="en-GB"/>
                <w:rPrChange w:id="1359" w:author="Hoyos Lopez, Daniela" w:date="2023-04-12T14:07:00Z">
                  <w:rPr>
                    <w:ins w:id="1360" w:author="Hoyos Lopez, Daniela" w:date="2023-03-17T15:54:00Z"/>
                    <w:rFonts w:eastAsia="Times New Roman"/>
                    <w:color w:val="000000"/>
                    <w:lang w:val="en-GB" w:eastAsia="en-GB"/>
                  </w:rPr>
                </w:rPrChange>
              </w:rPr>
            </w:pPr>
            <w:ins w:id="1361" w:author="Hoyos Lopez, Daniela" w:date="2023-03-17T15:54:00Z">
              <w:r w:rsidRPr="00F01331">
                <w:rPr>
                  <w:rFonts w:eastAsia="Times New Roman"/>
                  <w:color w:val="000000"/>
                  <w:highlight w:val="green"/>
                  <w:lang w:val="en-GB" w:eastAsia="en-GB"/>
                  <w:rPrChange w:id="1362" w:author="Hoyos Lopez, Daniela" w:date="2023-04-12T14:07:00Z">
                    <w:rPr>
                      <w:rFonts w:eastAsia="Times New Roman"/>
                      <w:color w:val="000000"/>
                      <w:lang w:val="en-GB" w:eastAsia="en-GB"/>
                    </w:rPr>
                  </w:rPrChange>
                </w:rPr>
                <w:t>ECSC</w:t>
              </w:r>
            </w:ins>
          </w:p>
        </w:tc>
      </w:tr>
      <w:tr w:rsidR="00D96422" w:rsidRPr="00F01331" w14:paraId="7D996DE2" w14:textId="77777777" w:rsidTr="00F606B6">
        <w:trPr>
          <w:trHeight w:val="300"/>
          <w:ins w:id="1363" w:author="Hoyos Lopez, Daniela" w:date="2023-03-17T15:54:00Z"/>
        </w:trPr>
        <w:tc>
          <w:tcPr>
            <w:tcW w:w="380" w:type="dxa"/>
            <w:tcBorders>
              <w:top w:val="nil"/>
              <w:left w:val="nil"/>
              <w:bottom w:val="nil"/>
              <w:right w:val="nil"/>
            </w:tcBorders>
            <w:shd w:val="clear" w:color="auto" w:fill="auto"/>
            <w:noWrap/>
            <w:vAlign w:val="bottom"/>
            <w:hideMark/>
          </w:tcPr>
          <w:p w14:paraId="3895FF20" w14:textId="77777777" w:rsidR="00D96422" w:rsidRPr="00F01331" w:rsidRDefault="00D96422" w:rsidP="00F606B6">
            <w:pPr>
              <w:jc w:val="center"/>
              <w:rPr>
                <w:ins w:id="1364" w:author="Hoyos Lopez, Daniela" w:date="2023-03-17T15:54:00Z"/>
                <w:rFonts w:eastAsia="Times New Roman"/>
                <w:i/>
                <w:iCs/>
                <w:color w:val="FF0000"/>
                <w:highlight w:val="green"/>
                <w:lang w:val="en-GB" w:eastAsia="en-GB"/>
                <w:rPrChange w:id="1365" w:author="Hoyos Lopez, Daniela" w:date="2023-04-12T14:07:00Z">
                  <w:rPr>
                    <w:ins w:id="1366" w:author="Hoyos Lopez, Daniela" w:date="2023-03-17T15:54:00Z"/>
                    <w:rFonts w:eastAsia="Times New Roman"/>
                    <w:i/>
                    <w:iCs/>
                    <w:color w:val="FF0000"/>
                    <w:lang w:val="en-GB" w:eastAsia="en-GB"/>
                  </w:rPr>
                </w:rPrChange>
              </w:rPr>
            </w:pPr>
            <w:ins w:id="1367" w:author="Hoyos Lopez, Daniela" w:date="2023-03-17T15:54:00Z">
              <w:r w:rsidRPr="00F01331">
                <w:rPr>
                  <w:rFonts w:eastAsia="Times New Roman"/>
                  <w:i/>
                  <w:iCs/>
                  <w:color w:val="FF0000"/>
                  <w:highlight w:val="green"/>
                  <w:lang w:val="en-GB" w:eastAsia="en-GB"/>
                  <w:rPrChange w:id="1368" w:author="Hoyos Lopez, Daniela" w:date="2023-04-12T14:07:00Z">
                    <w:rPr>
                      <w:rFonts w:eastAsia="Times New Roman"/>
                      <w:i/>
                      <w:iCs/>
                      <w:color w:val="FF0000"/>
                      <w:lang w:val="en-GB" w:eastAsia="en-GB"/>
                    </w:rPr>
                  </w:rPrChange>
                </w:rPr>
                <w:t>10</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D6936C7" w14:textId="77777777" w:rsidR="00D96422" w:rsidRPr="00F01331" w:rsidRDefault="00D96422" w:rsidP="00F606B6">
            <w:pPr>
              <w:jc w:val="center"/>
              <w:rPr>
                <w:ins w:id="1369" w:author="Hoyos Lopez, Daniela" w:date="2023-03-17T15:54:00Z"/>
                <w:rFonts w:eastAsia="Times New Roman"/>
                <w:b/>
                <w:bCs/>
                <w:color w:val="000000"/>
                <w:highlight w:val="green"/>
                <w:lang w:val="en-GB" w:eastAsia="en-GB"/>
                <w:rPrChange w:id="1370" w:author="Hoyos Lopez, Daniela" w:date="2023-04-12T14:07:00Z">
                  <w:rPr>
                    <w:ins w:id="1371" w:author="Hoyos Lopez, Daniela" w:date="2023-03-17T15:54:00Z"/>
                    <w:rFonts w:eastAsia="Times New Roman"/>
                    <w:b/>
                    <w:bCs/>
                    <w:color w:val="000000"/>
                    <w:lang w:val="en-GB" w:eastAsia="en-GB"/>
                  </w:rPr>
                </w:rPrChange>
              </w:rPr>
            </w:pPr>
            <w:ins w:id="1372" w:author="Hoyos Lopez, Daniela" w:date="2023-03-17T15:54:00Z">
              <w:r w:rsidRPr="00F01331">
                <w:rPr>
                  <w:rFonts w:eastAsia="Times New Roman"/>
                  <w:b/>
                  <w:bCs/>
                  <w:color w:val="000000"/>
                  <w:highlight w:val="green"/>
                  <w:lang w:val="en-GB" w:eastAsia="en-GB"/>
                  <w:rPrChange w:id="1373"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78676D6C" w14:textId="77777777" w:rsidR="00D96422" w:rsidRPr="00F01331" w:rsidRDefault="00D96422" w:rsidP="00F606B6">
            <w:pPr>
              <w:jc w:val="center"/>
              <w:rPr>
                <w:ins w:id="1374" w:author="Hoyos Lopez, Daniela" w:date="2023-03-17T15:54:00Z"/>
                <w:rFonts w:eastAsia="Times New Roman"/>
                <w:color w:val="000000"/>
                <w:highlight w:val="green"/>
                <w:lang w:val="en-GB" w:eastAsia="en-GB"/>
                <w:rPrChange w:id="1375" w:author="Hoyos Lopez, Daniela" w:date="2023-04-12T14:07:00Z">
                  <w:rPr>
                    <w:ins w:id="1376" w:author="Hoyos Lopez, Daniela" w:date="2023-03-17T15:54:00Z"/>
                    <w:rFonts w:eastAsia="Times New Roman"/>
                    <w:color w:val="000000"/>
                    <w:lang w:val="en-GB" w:eastAsia="en-GB"/>
                  </w:rPr>
                </w:rPrChange>
              </w:rPr>
            </w:pPr>
            <w:ins w:id="1377" w:author="Hoyos Lopez, Daniela" w:date="2023-03-17T15:54:00Z">
              <w:r w:rsidRPr="00F01331">
                <w:rPr>
                  <w:rFonts w:eastAsia="Times New Roman"/>
                  <w:color w:val="000000"/>
                  <w:highlight w:val="green"/>
                  <w:lang w:val="en-GB" w:eastAsia="en-GB"/>
                  <w:rPrChange w:id="1378" w:author="Hoyos Lopez, Daniela" w:date="2023-04-12T14:07:00Z">
                    <w:rPr>
                      <w:rFonts w:eastAsia="Times New Roman"/>
                      <w:color w:val="000000"/>
                      <w:lang w:val="en-GB" w:eastAsia="en-GB"/>
                    </w:rPr>
                  </w:rPrChange>
                </w:rPr>
                <w:t>DMA3</w:t>
              </w:r>
            </w:ins>
          </w:p>
        </w:tc>
        <w:tc>
          <w:tcPr>
            <w:tcW w:w="780" w:type="dxa"/>
            <w:tcBorders>
              <w:top w:val="nil"/>
              <w:left w:val="nil"/>
              <w:bottom w:val="single" w:sz="4" w:space="0" w:color="auto"/>
              <w:right w:val="single" w:sz="4" w:space="0" w:color="auto"/>
            </w:tcBorders>
            <w:shd w:val="clear" w:color="auto" w:fill="auto"/>
            <w:vAlign w:val="center"/>
            <w:hideMark/>
          </w:tcPr>
          <w:p w14:paraId="32DDAF43" w14:textId="77777777" w:rsidR="00D96422" w:rsidRPr="00F01331" w:rsidRDefault="00D96422" w:rsidP="00F606B6">
            <w:pPr>
              <w:jc w:val="center"/>
              <w:rPr>
                <w:ins w:id="1379" w:author="Hoyos Lopez, Daniela" w:date="2023-03-17T15:54:00Z"/>
                <w:rFonts w:eastAsia="Times New Roman"/>
                <w:color w:val="000000"/>
                <w:highlight w:val="green"/>
                <w:lang w:val="en-GB" w:eastAsia="en-GB"/>
                <w:rPrChange w:id="1380" w:author="Hoyos Lopez, Daniela" w:date="2023-04-12T14:07:00Z">
                  <w:rPr>
                    <w:ins w:id="1381" w:author="Hoyos Lopez, Daniela" w:date="2023-03-17T15:54:00Z"/>
                    <w:rFonts w:eastAsia="Times New Roman"/>
                    <w:color w:val="000000"/>
                    <w:lang w:val="en-GB" w:eastAsia="en-GB"/>
                  </w:rPr>
                </w:rPrChange>
              </w:rPr>
            </w:pPr>
            <w:ins w:id="1382" w:author="Hoyos Lopez, Daniela" w:date="2023-03-17T15:54:00Z">
              <w:r w:rsidRPr="00F01331">
                <w:rPr>
                  <w:rFonts w:eastAsia="Times New Roman"/>
                  <w:color w:val="000000"/>
                  <w:highlight w:val="green"/>
                  <w:lang w:val="en-GB" w:eastAsia="en-GB"/>
                  <w:rPrChange w:id="1383" w:author="Hoyos Lopez, Daniela" w:date="2023-04-12T14:07:00Z">
                    <w:rPr>
                      <w:rFonts w:eastAsia="Times New Roman"/>
                      <w:color w:val="000000"/>
                      <w:lang w:val="en-GB" w:eastAsia="en-GB"/>
                    </w:rPr>
                  </w:rPrChange>
                </w:rPr>
                <w:t>KOIK</w:t>
              </w:r>
            </w:ins>
          </w:p>
        </w:tc>
      </w:tr>
      <w:tr w:rsidR="00D96422" w:rsidRPr="00F01331" w14:paraId="7FBBC2E4" w14:textId="77777777" w:rsidTr="00F606B6">
        <w:trPr>
          <w:trHeight w:val="300"/>
          <w:ins w:id="1384" w:author="Hoyos Lopez, Daniela" w:date="2023-03-17T15:54:00Z"/>
        </w:trPr>
        <w:tc>
          <w:tcPr>
            <w:tcW w:w="380" w:type="dxa"/>
            <w:tcBorders>
              <w:top w:val="nil"/>
              <w:left w:val="nil"/>
              <w:bottom w:val="nil"/>
              <w:right w:val="nil"/>
            </w:tcBorders>
            <w:shd w:val="clear" w:color="auto" w:fill="auto"/>
            <w:noWrap/>
            <w:vAlign w:val="bottom"/>
            <w:hideMark/>
          </w:tcPr>
          <w:p w14:paraId="0219816C" w14:textId="77777777" w:rsidR="00D96422" w:rsidRPr="00F01331" w:rsidRDefault="00D96422" w:rsidP="00F606B6">
            <w:pPr>
              <w:jc w:val="center"/>
              <w:rPr>
                <w:ins w:id="1385" w:author="Hoyos Lopez, Daniela" w:date="2023-03-17T15:54:00Z"/>
                <w:rFonts w:eastAsia="Times New Roman"/>
                <w:i/>
                <w:iCs/>
                <w:color w:val="FF0000"/>
                <w:highlight w:val="green"/>
                <w:lang w:val="en-GB" w:eastAsia="en-GB"/>
                <w:rPrChange w:id="1386" w:author="Hoyos Lopez, Daniela" w:date="2023-04-12T14:07:00Z">
                  <w:rPr>
                    <w:ins w:id="1387" w:author="Hoyos Lopez, Daniela" w:date="2023-03-17T15:54:00Z"/>
                    <w:rFonts w:eastAsia="Times New Roman"/>
                    <w:i/>
                    <w:iCs/>
                    <w:color w:val="FF0000"/>
                    <w:lang w:val="en-GB" w:eastAsia="en-GB"/>
                  </w:rPr>
                </w:rPrChange>
              </w:rPr>
            </w:pPr>
            <w:ins w:id="1388" w:author="Hoyos Lopez, Daniela" w:date="2023-03-17T15:54:00Z">
              <w:r w:rsidRPr="00F01331">
                <w:rPr>
                  <w:rFonts w:eastAsia="Times New Roman"/>
                  <w:i/>
                  <w:iCs/>
                  <w:color w:val="FF0000"/>
                  <w:highlight w:val="green"/>
                  <w:lang w:val="en-GB" w:eastAsia="en-GB"/>
                  <w:rPrChange w:id="1389" w:author="Hoyos Lopez, Daniela" w:date="2023-04-12T14:07:00Z">
                    <w:rPr>
                      <w:rFonts w:eastAsia="Times New Roman"/>
                      <w:i/>
                      <w:iCs/>
                      <w:color w:val="FF0000"/>
                      <w:lang w:val="en-GB" w:eastAsia="en-GB"/>
                    </w:rPr>
                  </w:rPrChange>
                </w:rPr>
                <w:t>11</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786CBB3" w14:textId="77777777" w:rsidR="00D96422" w:rsidRPr="00F01331" w:rsidRDefault="00D96422" w:rsidP="00F606B6">
            <w:pPr>
              <w:jc w:val="center"/>
              <w:rPr>
                <w:ins w:id="1390" w:author="Hoyos Lopez, Daniela" w:date="2023-03-17T15:54:00Z"/>
                <w:rFonts w:eastAsia="Times New Roman"/>
                <w:b/>
                <w:bCs/>
                <w:color w:val="000000"/>
                <w:highlight w:val="green"/>
                <w:lang w:val="en-GB" w:eastAsia="en-GB"/>
                <w:rPrChange w:id="1391" w:author="Hoyos Lopez, Daniela" w:date="2023-04-12T14:07:00Z">
                  <w:rPr>
                    <w:ins w:id="1392" w:author="Hoyos Lopez, Daniela" w:date="2023-03-17T15:54:00Z"/>
                    <w:rFonts w:eastAsia="Times New Roman"/>
                    <w:b/>
                    <w:bCs/>
                    <w:color w:val="000000"/>
                    <w:lang w:val="en-GB" w:eastAsia="en-GB"/>
                  </w:rPr>
                </w:rPrChange>
              </w:rPr>
            </w:pPr>
            <w:ins w:id="1393" w:author="Hoyos Lopez, Daniela" w:date="2023-03-17T15:54:00Z">
              <w:r w:rsidRPr="00F01331">
                <w:rPr>
                  <w:rFonts w:eastAsia="Times New Roman"/>
                  <w:b/>
                  <w:bCs/>
                  <w:color w:val="000000"/>
                  <w:highlight w:val="green"/>
                  <w:lang w:val="en-GB" w:eastAsia="en-GB"/>
                  <w:rPrChange w:id="1394"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79416619" w14:textId="77777777" w:rsidR="00D96422" w:rsidRPr="00F01331" w:rsidRDefault="00D96422" w:rsidP="00F606B6">
            <w:pPr>
              <w:jc w:val="center"/>
              <w:rPr>
                <w:ins w:id="1395" w:author="Hoyos Lopez, Daniela" w:date="2023-03-17T15:54:00Z"/>
                <w:rFonts w:eastAsia="Times New Roman"/>
                <w:color w:val="000000"/>
                <w:highlight w:val="green"/>
                <w:lang w:val="en-GB" w:eastAsia="en-GB"/>
                <w:rPrChange w:id="1396" w:author="Hoyos Lopez, Daniela" w:date="2023-04-12T14:07:00Z">
                  <w:rPr>
                    <w:ins w:id="1397" w:author="Hoyos Lopez, Daniela" w:date="2023-03-17T15:54:00Z"/>
                    <w:rFonts w:eastAsia="Times New Roman"/>
                    <w:color w:val="000000"/>
                    <w:lang w:val="en-GB" w:eastAsia="en-GB"/>
                  </w:rPr>
                </w:rPrChange>
              </w:rPr>
            </w:pPr>
            <w:ins w:id="1398" w:author="Hoyos Lopez, Daniela" w:date="2023-03-17T15:54:00Z">
              <w:r w:rsidRPr="00F01331">
                <w:rPr>
                  <w:rFonts w:eastAsia="Times New Roman"/>
                  <w:color w:val="000000"/>
                  <w:highlight w:val="green"/>
                  <w:lang w:val="en-GB" w:eastAsia="en-GB"/>
                  <w:rPrChange w:id="1399" w:author="Hoyos Lopez, Daniela" w:date="2023-04-12T14:07:00Z">
                    <w:rPr>
                      <w:rFonts w:eastAsia="Times New Roman"/>
                      <w:color w:val="000000"/>
                      <w:lang w:val="en-GB" w:eastAsia="en-GB"/>
                    </w:rPr>
                  </w:rPrChange>
                </w:rPr>
                <w:t>DQA4</w:t>
              </w:r>
            </w:ins>
          </w:p>
        </w:tc>
        <w:tc>
          <w:tcPr>
            <w:tcW w:w="780" w:type="dxa"/>
            <w:tcBorders>
              <w:top w:val="nil"/>
              <w:left w:val="nil"/>
              <w:bottom w:val="single" w:sz="4" w:space="0" w:color="auto"/>
              <w:right w:val="single" w:sz="4" w:space="0" w:color="auto"/>
            </w:tcBorders>
            <w:shd w:val="clear" w:color="auto" w:fill="auto"/>
            <w:vAlign w:val="center"/>
            <w:hideMark/>
          </w:tcPr>
          <w:p w14:paraId="5CF6B648" w14:textId="77777777" w:rsidR="00D96422" w:rsidRPr="00F01331" w:rsidRDefault="00D96422" w:rsidP="00F606B6">
            <w:pPr>
              <w:jc w:val="center"/>
              <w:rPr>
                <w:ins w:id="1400" w:author="Hoyos Lopez, Daniela" w:date="2023-03-17T15:54:00Z"/>
                <w:rFonts w:eastAsia="Times New Roman"/>
                <w:color w:val="000000"/>
                <w:highlight w:val="green"/>
                <w:lang w:val="en-GB" w:eastAsia="en-GB"/>
                <w:rPrChange w:id="1401" w:author="Hoyos Lopez, Daniela" w:date="2023-04-12T14:07:00Z">
                  <w:rPr>
                    <w:ins w:id="1402" w:author="Hoyos Lopez, Daniela" w:date="2023-03-17T15:54:00Z"/>
                    <w:rFonts w:eastAsia="Times New Roman"/>
                    <w:color w:val="000000"/>
                    <w:lang w:val="en-GB" w:eastAsia="en-GB"/>
                  </w:rPr>
                </w:rPrChange>
              </w:rPr>
            </w:pPr>
            <w:ins w:id="1403" w:author="Hoyos Lopez, Daniela" w:date="2023-03-17T15:54:00Z">
              <w:r w:rsidRPr="00F01331">
                <w:rPr>
                  <w:rFonts w:eastAsia="Times New Roman"/>
                  <w:color w:val="000000"/>
                  <w:highlight w:val="green"/>
                  <w:lang w:val="en-GB" w:eastAsia="en-GB"/>
                  <w:rPrChange w:id="1404" w:author="Hoyos Lopez, Daniela" w:date="2023-04-12T14:07:00Z">
                    <w:rPr>
                      <w:rFonts w:eastAsia="Times New Roman"/>
                      <w:color w:val="000000"/>
                      <w:lang w:val="en-GB" w:eastAsia="en-GB"/>
                    </w:rPr>
                  </w:rPrChange>
                </w:rPr>
                <w:t>SDRO</w:t>
              </w:r>
            </w:ins>
          </w:p>
        </w:tc>
      </w:tr>
      <w:tr w:rsidR="00D96422" w:rsidRPr="00F01331" w14:paraId="065B955E" w14:textId="77777777" w:rsidTr="00F606B6">
        <w:trPr>
          <w:trHeight w:val="300"/>
          <w:ins w:id="1405" w:author="Hoyos Lopez, Daniela" w:date="2023-03-17T15:54:00Z"/>
        </w:trPr>
        <w:tc>
          <w:tcPr>
            <w:tcW w:w="380" w:type="dxa"/>
            <w:tcBorders>
              <w:top w:val="nil"/>
              <w:left w:val="nil"/>
              <w:bottom w:val="nil"/>
              <w:right w:val="nil"/>
            </w:tcBorders>
            <w:shd w:val="clear" w:color="auto" w:fill="auto"/>
            <w:noWrap/>
            <w:vAlign w:val="bottom"/>
            <w:hideMark/>
          </w:tcPr>
          <w:p w14:paraId="6130A3C1" w14:textId="77777777" w:rsidR="00D96422" w:rsidRPr="00F01331" w:rsidRDefault="00D96422" w:rsidP="00F606B6">
            <w:pPr>
              <w:jc w:val="center"/>
              <w:rPr>
                <w:ins w:id="1406" w:author="Hoyos Lopez, Daniela" w:date="2023-03-17T15:54:00Z"/>
                <w:rFonts w:eastAsia="Times New Roman"/>
                <w:i/>
                <w:iCs/>
                <w:color w:val="FF0000"/>
                <w:highlight w:val="green"/>
                <w:lang w:val="en-GB" w:eastAsia="en-GB"/>
                <w:rPrChange w:id="1407" w:author="Hoyos Lopez, Daniela" w:date="2023-04-12T14:07:00Z">
                  <w:rPr>
                    <w:ins w:id="1408" w:author="Hoyos Lopez, Daniela" w:date="2023-03-17T15:54:00Z"/>
                    <w:rFonts w:eastAsia="Times New Roman"/>
                    <w:i/>
                    <w:iCs/>
                    <w:color w:val="FF0000"/>
                    <w:lang w:val="en-GB" w:eastAsia="en-GB"/>
                  </w:rPr>
                </w:rPrChange>
              </w:rPr>
            </w:pPr>
            <w:ins w:id="1409" w:author="Hoyos Lopez, Daniela" w:date="2023-03-17T15:54:00Z">
              <w:r w:rsidRPr="00F01331">
                <w:rPr>
                  <w:rFonts w:eastAsia="Times New Roman"/>
                  <w:i/>
                  <w:iCs/>
                  <w:color w:val="FF0000"/>
                  <w:highlight w:val="green"/>
                  <w:lang w:val="en-GB" w:eastAsia="en-GB"/>
                  <w:rPrChange w:id="1410" w:author="Hoyos Lopez, Daniela" w:date="2023-04-12T14:07:00Z">
                    <w:rPr>
                      <w:rFonts w:eastAsia="Times New Roman"/>
                      <w:i/>
                      <w:iCs/>
                      <w:color w:val="FF0000"/>
                      <w:lang w:val="en-GB" w:eastAsia="en-GB"/>
                    </w:rPr>
                  </w:rPrChange>
                </w:rPr>
                <w:t>12</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20717EE" w14:textId="77777777" w:rsidR="00D96422" w:rsidRPr="00F01331" w:rsidRDefault="00D96422" w:rsidP="00F606B6">
            <w:pPr>
              <w:jc w:val="center"/>
              <w:rPr>
                <w:ins w:id="1411" w:author="Hoyos Lopez, Daniela" w:date="2023-03-17T15:54:00Z"/>
                <w:rFonts w:eastAsia="Times New Roman"/>
                <w:b/>
                <w:bCs/>
                <w:color w:val="000000"/>
                <w:highlight w:val="green"/>
                <w:lang w:val="en-GB" w:eastAsia="en-GB"/>
                <w:rPrChange w:id="1412" w:author="Hoyos Lopez, Daniela" w:date="2023-04-12T14:07:00Z">
                  <w:rPr>
                    <w:ins w:id="1413" w:author="Hoyos Lopez, Daniela" w:date="2023-03-17T15:54:00Z"/>
                    <w:rFonts w:eastAsia="Times New Roman"/>
                    <w:b/>
                    <w:bCs/>
                    <w:color w:val="000000"/>
                    <w:lang w:val="en-GB" w:eastAsia="en-GB"/>
                  </w:rPr>
                </w:rPrChange>
              </w:rPr>
            </w:pPr>
            <w:ins w:id="1414" w:author="Hoyos Lopez, Daniela" w:date="2023-03-17T15:54:00Z">
              <w:r w:rsidRPr="00F01331">
                <w:rPr>
                  <w:rFonts w:eastAsia="Times New Roman"/>
                  <w:b/>
                  <w:bCs/>
                  <w:color w:val="000000"/>
                  <w:highlight w:val="green"/>
                  <w:lang w:val="en-GB" w:eastAsia="en-GB"/>
                  <w:rPrChange w:id="1415"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052DBFC2" w14:textId="77777777" w:rsidR="00D96422" w:rsidRPr="00F01331" w:rsidRDefault="00D96422" w:rsidP="00F606B6">
            <w:pPr>
              <w:jc w:val="center"/>
              <w:rPr>
                <w:ins w:id="1416" w:author="Hoyos Lopez, Daniela" w:date="2023-03-17T15:54:00Z"/>
                <w:rFonts w:eastAsia="Times New Roman"/>
                <w:color w:val="000000"/>
                <w:highlight w:val="green"/>
                <w:lang w:val="en-GB" w:eastAsia="en-GB"/>
                <w:rPrChange w:id="1417" w:author="Hoyos Lopez, Daniela" w:date="2023-04-12T14:07:00Z">
                  <w:rPr>
                    <w:ins w:id="1418" w:author="Hoyos Lopez, Daniela" w:date="2023-03-17T15:54:00Z"/>
                    <w:rFonts w:eastAsia="Times New Roman"/>
                    <w:color w:val="000000"/>
                    <w:lang w:val="en-GB" w:eastAsia="en-GB"/>
                  </w:rPr>
                </w:rPrChange>
              </w:rPr>
            </w:pPr>
            <w:ins w:id="1419" w:author="Hoyos Lopez, Daniela" w:date="2023-03-17T15:54:00Z">
              <w:r w:rsidRPr="00F01331">
                <w:rPr>
                  <w:rFonts w:eastAsia="Times New Roman"/>
                  <w:color w:val="000000"/>
                  <w:highlight w:val="green"/>
                  <w:lang w:val="en-GB" w:eastAsia="en-GB"/>
                  <w:rPrChange w:id="1420" w:author="Hoyos Lopez, Daniela" w:date="2023-04-12T14:07:00Z">
                    <w:rPr>
                      <w:rFonts w:eastAsia="Times New Roman"/>
                      <w:color w:val="000000"/>
                      <w:lang w:val="en-GB" w:eastAsia="en-GB"/>
                    </w:rPr>
                  </w:rPrChange>
                </w:rPr>
                <w:t>DQA2</w:t>
              </w:r>
            </w:ins>
          </w:p>
        </w:tc>
        <w:tc>
          <w:tcPr>
            <w:tcW w:w="780" w:type="dxa"/>
            <w:tcBorders>
              <w:top w:val="nil"/>
              <w:left w:val="nil"/>
              <w:bottom w:val="single" w:sz="4" w:space="0" w:color="auto"/>
              <w:right w:val="single" w:sz="4" w:space="0" w:color="auto"/>
            </w:tcBorders>
            <w:shd w:val="clear" w:color="auto" w:fill="auto"/>
            <w:vAlign w:val="center"/>
            <w:hideMark/>
          </w:tcPr>
          <w:p w14:paraId="47223517" w14:textId="77777777" w:rsidR="00D96422" w:rsidRPr="00F01331" w:rsidRDefault="00D96422" w:rsidP="00F606B6">
            <w:pPr>
              <w:jc w:val="center"/>
              <w:rPr>
                <w:ins w:id="1421" w:author="Hoyos Lopez, Daniela" w:date="2023-03-17T15:54:00Z"/>
                <w:rFonts w:eastAsia="Times New Roman"/>
                <w:color w:val="000000"/>
                <w:highlight w:val="green"/>
                <w:lang w:val="en-GB" w:eastAsia="en-GB"/>
                <w:rPrChange w:id="1422" w:author="Hoyos Lopez, Daniela" w:date="2023-04-12T14:07:00Z">
                  <w:rPr>
                    <w:ins w:id="1423" w:author="Hoyos Lopez, Daniela" w:date="2023-03-17T15:54:00Z"/>
                    <w:rFonts w:eastAsia="Times New Roman"/>
                    <w:color w:val="000000"/>
                    <w:lang w:val="en-GB" w:eastAsia="en-GB"/>
                  </w:rPr>
                </w:rPrChange>
              </w:rPr>
            </w:pPr>
            <w:ins w:id="1424" w:author="Hoyos Lopez, Daniela" w:date="2023-03-17T15:54:00Z">
              <w:r w:rsidRPr="00F01331">
                <w:rPr>
                  <w:rFonts w:eastAsia="Times New Roman"/>
                  <w:color w:val="000000"/>
                  <w:highlight w:val="green"/>
                  <w:lang w:val="en-GB" w:eastAsia="en-GB"/>
                  <w:rPrChange w:id="1425" w:author="Hoyos Lopez, Daniela" w:date="2023-04-12T14:07:00Z">
                    <w:rPr>
                      <w:rFonts w:eastAsia="Times New Roman"/>
                      <w:color w:val="000000"/>
                      <w:lang w:val="en-GB" w:eastAsia="en-GB"/>
                    </w:rPr>
                  </w:rPrChange>
                </w:rPr>
                <w:t>SDRO</w:t>
              </w:r>
            </w:ins>
          </w:p>
        </w:tc>
      </w:tr>
      <w:tr w:rsidR="00D96422" w:rsidRPr="00F01331" w14:paraId="7CC75964" w14:textId="77777777" w:rsidTr="00F606B6">
        <w:trPr>
          <w:trHeight w:val="300"/>
          <w:ins w:id="1426" w:author="Hoyos Lopez, Daniela" w:date="2023-03-17T15:54:00Z"/>
        </w:trPr>
        <w:tc>
          <w:tcPr>
            <w:tcW w:w="380" w:type="dxa"/>
            <w:tcBorders>
              <w:top w:val="nil"/>
              <w:left w:val="nil"/>
              <w:bottom w:val="nil"/>
              <w:right w:val="nil"/>
            </w:tcBorders>
            <w:shd w:val="clear" w:color="auto" w:fill="auto"/>
            <w:noWrap/>
            <w:vAlign w:val="bottom"/>
            <w:hideMark/>
          </w:tcPr>
          <w:p w14:paraId="027DDABE" w14:textId="77777777" w:rsidR="00D96422" w:rsidRPr="00F01331" w:rsidRDefault="00D96422" w:rsidP="00F606B6">
            <w:pPr>
              <w:jc w:val="center"/>
              <w:rPr>
                <w:ins w:id="1427" w:author="Hoyos Lopez, Daniela" w:date="2023-03-17T15:54:00Z"/>
                <w:rFonts w:eastAsia="Times New Roman"/>
                <w:i/>
                <w:iCs/>
                <w:color w:val="FF0000"/>
                <w:highlight w:val="green"/>
                <w:lang w:val="en-GB" w:eastAsia="en-GB"/>
                <w:rPrChange w:id="1428" w:author="Hoyos Lopez, Daniela" w:date="2023-04-12T14:07:00Z">
                  <w:rPr>
                    <w:ins w:id="1429" w:author="Hoyos Lopez, Daniela" w:date="2023-03-17T15:54:00Z"/>
                    <w:rFonts w:eastAsia="Times New Roman"/>
                    <w:i/>
                    <w:iCs/>
                    <w:color w:val="FF0000"/>
                    <w:lang w:val="en-GB" w:eastAsia="en-GB"/>
                  </w:rPr>
                </w:rPrChange>
              </w:rPr>
            </w:pPr>
            <w:ins w:id="1430" w:author="Hoyos Lopez, Daniela" w:date="2023-03-17T15:54:00Z">
              <w:r w:rsidRPr="00F01331">
                <w:rPr>
                  <w:rFonts w:eastAsia="Times New Roman"/>
                  <w:i/>
                  <w:iCs/>
                  <w:color w:val="FF0000"/>
                  <w:highlight w:val="green"/>
                  <w:lang w:val="en-GB" w:eastAsia="en-GB"/>
                  <w:rPrChange w:id="1431" w:author="Hoyos Lopez, Daniela" w:date="2023-04-12T14:07:00Z">
                    <w:rPr>
                      <w:rFonts w:eastAsia="Times New Roman"/>
                      <w:i/>
                      <w:iCs/>
                      <w:color w:val="FF0000"/>
                      <w:lang w:val="en-GB" w:eastAsia="en-GB"/>
                    </w:rPr>
                  </w:rPrChange>
                </w:rPr>
                <w:t>13</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13D6937" w14:textId="77777777" w:rsidR="00D96422" w:rsidRPr="00F01331" w:rsidRDefault="00D96422" w:rsidP="00F606B6">
            <w:pPr>
              <w:jc w:val="center"/>
              <w:rPr>
                <w:ins w:id="1432" w:author="Hoyos Lopez, Daniela" w:date="2023-03-17T15:54:00Z"/>
                <w:rFonts w:eastAsia="Times New Roman"/>
                <w:b/>
                <w:bCs/>
                <w:color w:val="000000"/>
                <w:highlight w:val="green"/>
                <w:lang w:val="en-GB" w:eastAsia="en-GB"/>
                <w:rPrChange w:id="1433" w:author="Hoyos Lopez, Daniela" w:date="2023-04-12T14:07:00Z">
                  <w:rPr>
                    <w:ins w:id="1434" w:author="Hoyos Lopez, Daniela" w:date="2023-03-17T15:54:00Z"/>
                    <w:rFonts w:eastAsia="Times New Roman"/>
                    <w:b/>
                    <w:bCs/>
                    <w:color w:val="000000"/>
                    <w:lang w:val="en-GB" w:eastAsia="en-GB"/>
                  </w:rPr>
                </w:rPrChange>
              </w:rPr>
            </w:pPr>
            <w:ins w:id="1435" w:author="Hoyos Lopez, Daniela" w:date="2023-03-17T15:54:00Z">
              <w:r w:rsidRPr="00F01331">
                <w:rPr>
                  <w:rFonts w:eastAsia="Times New Roman"/>
                  <w:b/>
                  <w:bCs/>
                  <w:color w:val="000000"/>
                  <w:highlight w:val="green"/>
                  <w:lang w:val="en-GB" w:eastAsia="en-GB"/>
                  <w:rPrChange w:id="1436"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center"/>
            <w:hideMark/>
          </w:tcPr>
          <w:p w14:paraId="1BFA33AF" w14:textId="77777777" w:rsidR="00D96422" w:rsidRPr="00F01331" w:rsidRDefault="00D96422" w:rsidP="00F606B6">
            <w:pPr>
              <w:jc w:val="center"/>
              <w:rPr>
                <w:ins w:id="1437" w:author="Hoyos Lopez, Daniela" w:date="2023-03-17T15:54:00Z"/>
                <w:rFonts w:eastAsia="Times New Roman"/>
                <w:color w:val="000000"/>
                <w:highlight w:val="green"/>
                <w:lang w:val="en-GB" w:eastAsia="en-GB"/>
                <w:rPrChange w:id="1438" w:author="Hoyos Lopez, Daniela" w:date="2023-04-12T14:07:00Z">
                  <w:rPr>
                    <w:ins w:id="1439" w:author="Hoyos Lopez, Daniela" w:date="2023-03-17T15:54:00Z"/>
                    <w:rFonts w:eastAsia="Times New Roman"/>
                    <w:color w:val="000000"/>
                    <w:lang w:val="en-GB" w:eastAsia="en-GB"/>
                  </w:rPr>
                </w:rPrChange>
              </w:rPr>
            </w:pPr>
            <w:ins w:id="1440" w:author="Hoyos Lopez, Daniela" w:date="2023-03-17T15:54:00Z">
              <w:r w:rsidRPr="00F01331">
                <w:rPr>
                  <w:rFonts w:eastAsia="Times New Roman"/>
                  <w:color w:val="000000"/>
                  <w:highlight w:val="green"/>
                  <w:lang w:val="en-GB" w:eastAsia="en-GB"/>
                  <w:rPrChange w:id="1441" w:author="Hoyos Lopez, Daniela" w:date="2023-04-12T14:07:00Z">
                    <w:rPr>
                      <w:rFonts w:eastAsia="Times New Roman"/>
                      <w:color w:val="000000"/>
                      <w:lang w:val="en-GB" w:eastAsia="en-GB"/>
                    </w:rPr>
                  </w:rPrChange>
                </w:rPr>
                <w:t>DZG2</w:t>
              </w:r>
            </w:ins>
          </w:p>
        </w:tc>
        <w:tc>
          <w:tcPr>
            <w:tcW w:w="780" w:type="dxa"/>
            <w:tcBorders>
              <w:top w:val="nil"/>
              <w:left w:val="nil"/>
              <w:bottom w:val="single" w:sz="4" w:space="0" w:color="auto"/>
              <w:right w:val="single" w:sz="4" w:space="0" w:color="auto"/>
            </w:tcBorders>
            <w:shd w:val="clear" w:color="auto" w:fill="auto"/>
            <w:vAlign w:val="center"/>
            <w:hideMark/>
          </w:tcPr>
          <w:p w14:paraId="689D7CBD" w14:textId="77777777" w:rsidR="00D96422" w:rsidRPr="00F01331" w:rsidRDefault="00D96422" w:rsidP="00F606B6">
            <w:pPr>
              <w:jc w:val="center"/>
              <w:rPr>
                <w:ins w:id="1442" w:author="Hoyos Lopez, Daniela" w:date="2023-03-17T15:54:00Z"/>
                <w:rFonts w:eastAsia="Times New Roman"/>
                <w:color w:val="000000"/>
                <w:highlight w:val="green"/>
                <w:lang w:val="en-GB" w:eastAsia="en-GB"/>
                <w:rPrChange w:id="1443" w:author="Hoyos Lopez, Daniela" w:date="2023-04-12T14:07:00Z">
                  <w:rPr>
                    <w:ins w:id="1444" w:author="Hoyos Lopez, Daniela" w:date="2023-03-17T15:54:00Z"/>
                    <w:rFonts w:eastAsia="Times New Roman"/>
                    <w:color w:val="000000"/>
                    <w:lang w:val="en-GB" w:eastAsia="en-GB"/>
                  </w:rPr>
                </w:rPrChange>
              </w:rPr>
            </w:pPr>
            <w:ins w:id="1445" w:author="Hoyos Lopez, Daniela" w:date="2023-03-17T15:54:00Z">
              <w:r w:rsidRPr="00F01331">
                <w:rPr>
                  <w:rFonts w:eastAsia="Times New Roman"/>
                  <w:color w:val="000000"/>
                  <w:highlight w:val="green"/>
                  <w:lang w:val="en-GB" w:eastAsia="en-GB"/>
                  <w:rPrChange w:id="1446" w:author="Hoyos Lopez, Daniela" w:date="2023-04-12T14:07:00Z">
                    <w:rPr>
                      <w:rFonts w:eastAsia="Times New Roman"/>
                      <w:color w:val="000000"/>
                      <w:lang w:val="en-GB" w:eastAsia="en-GB"/>
                    </w:rPr>
                  </w:rPrChange>
                </w:rPr>
                <w:t>CIIN</w:t>
              </w:r>
            </w:ins>
          </w:p>
        </w:tc>
      </w:tr>
      <w:tr w:rsidR="00D96422" w:rsidRPr="00F01331" w14:paraId="40F24FA3" w14:textId="77777777" w:rsidTr="00F606B6">
        <w:trPr>
          <w:trHeight w:val="300"/>
          <w:ins w:id="1447" w:author="Hoyos Lopez, Daniela" w:date="2023-03-17T15:54:00Z"/>
        </w:trPr>
        <w:tc>
          <w:tcPr>
            <w:tcW w:w="380" w:type="dxa"/>
            <w:tcBorders>
              <w:top w:val="nil"/>
              <w:left w:val="nil"/>
              <w:bottom w:val="nil"/>
              <w:right w:val="nil"/>
            </w:tcBorders>
            <w:shd w:val="clear" w:color="auto" w:fill="auto"/>
            <w:noWrap/>
            <w:vAlign w:val="bottom"/>
            <w:hideMark/>
          </w:tcPr>
          <w:p w14:paraId="06BD3F67" w14:textId="77777777" w:rsidR="00D96422" w:rsidRPr="00F01331" w:rsidRDefault="00D96422" w:rsidP="00F606B6">
            <w:pPr>
              <w:jc w:val="center"/>
              <w:rPr>
                <w:ins w:id="1448" w:author="Hoyos Lopez, Daniela" w:date="2023-03-17T15:54:00Z"/>
                <w:rFonts w:eastAsia="Times New Roman"/>
                <w:i/>
                <w:iCs/>
                <w:color w:val="FF0000"/>
                <w:highlight w:val="green"/>
                <w:lang w:val="en-GB" w:eastAsia="en-GB"/>
                <w:rPrChange w:id="1449" w:author="Hoyos Lopez, Daniela" w:date="2023-04-12T14:07:00Z">
                  <w:rPr>
                    <w:ins w:id="1450" w:author="Hoyos Lopez, Daniela" w:date="2023-03-17T15:54:00Z"/>
                    <w:rFonts w:eastAsia="Times New Roman"/>
                    <w:i/>
                    <w:iCs/>
                    <w:color w:val="FF0000"/>
                    <w:lang w:val="en-GB" w:eastAsia="en-GB"/>
                  </w:rPr>
                </w:rPrChange>
              </w:rPr>
            </w:pPr>
            <w:ins w:id="1451" w:author="Hoyos Lopez, Daniela" w:date="2023-03-17T15:54:00Z">
              <w:r w:rsidRPr="00F01331">
                <w:rPr>
                  <w:rFonts w:eastAsia="Times New Roman"/>
                  <w:i/>
                  <w:iCs/>
                  <w:color w:val="FF0000"/>
                  <w:highlight w:val="green"/>
                  <w:lang w:val="en-GB" w:eastAsia="en-GB"/>
                  <w:rPrChange w:id="1452" w:author="Hoyos Lopez, Daniela" w:date="2023-04-12T14:07:00Z">
                    <w:rPr>
                      <w:rFonts w:eastAsia="Times New Roman"/>
                      <w:i/>
                      <w:iCs/>
                      <w:color w:val="FF0000"/>
                      <w:lang w:val="en-GB" w:eastAsia="en-GB"/>
                    </w:rPr>
                  </w:rPrChange>
                </w:rPr>
                <w:t>14</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535FF74" w14:textId="77777777" w:rsidR="00D96422" w:rsidRPr="00F01331" w:rsidRDefault="00D96422" w:rsidP="00F606B6">
            <w:pPr>
              <w:jc w:val="center"/>
              <w:rPr>
                <w:ins w:id="1453" w:author="Hoyos Lopez, Daniela" w:date="2023-03-17T15:54:00Z"/>
                <w:rFonts w:eastAsia="Times New Roman"/>
                <w:b/>
                <w:bCs/>
                <w:color w:val="000000"/>
                <w:highlight w:val="green"/>
                <w:lang w:val="en-GB" w:eastAsia="en-GB"/>
                <w:rPrChange w:id="1454" w:author="Hoyos Lopez, Daniela" w:date="2023-04-12T14:07:00Z">
                  <w:rPr>
                    <w:ins w:id="1455" w:author="Hoyos Lopez, Daniela" w:date="2023-03-17T15:54:00Z"/>
                    <w:rFonts w:eastAsia="Times New Roman"/>
                    <w:b/>
                    <w:bCs/>
                    <w:color w:val="000000"/>
                    <w:lang w:val="en-GB" w:eastAsia="en-GB"/>
                  </w:rPr>
                </w:rPrChange>
              </w:rPr>
            </w:pPr>
            <w:ins w:id="1456" w:author="Hoyos Lopez, Daniela" w:date="2023-03-17T15:54:00Z">
              <w:r w:rsidRPr="00F01331">
                <w:rPr>
                  <w:rFonts w:eastAsia="Times New Roman"/>
                  <w:b/>
                  <w:bCs/>
                  <w:color w:val="000000"/>
                  <w:highlight w:val="green"/>
                  <w:lang w:val="en-GB" w:eastAsia="en-GB"/>
                  <w:rPrChange w:id="1457"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bottom"/>
            <w:hideMark/>
          </w:tcPr>
          <w:p w14:paraId="2395BEFD" w14:textId="77777777" w:rsidR="00D96422" w:rsidRPr="00F01331" w:rsidRDefault="00D96422" w:rsidP="00F606B6">
            <w:pPr>
              <w:jc w:val="center"/>
              <w:rPr>
                <w:ins w:id="1458" w:author="Hoyos Lopez, Daniela" w:date="2023-03-17T15:54:00Z"/>
                <w:rFonts w:eastAsia="Times New Roman"/>
                <w:color w:val="000000"/>
                <w:highlight w:val="green"/>
                <w:lang w:val="en-GB" w:eastAsia="en-GB"/>
                <w:rPrChange w:id="1459" w:author="Hoyos Lopez, Daniela" w:date="2023-04-12T14:07:00Z">
                  <w:rPr>
                    <w:ins w:id="1460" w:author="Hoyos Lopez, Daniela" w:date="2023-03-17T15:54:00Z"/>
                    <w:rFonts w:eastAsia="Times New Roman"/>
                    <w:color w:val="000000"/>
                    <w:lang w:val="en-GB" w:eastAsia="en-GB"/>
                  </w:rPr>
                </w:rPrChange>
              </w:rPr>
            </w:pPr>
            <w:ins w:id="1461" w:author="Hoyos Lopez, Daniela" w:date="2023-03-17T15:54:00Z">
              <w:r w:rsidRPr="00F01331">
                <w:rPr>
                  <w:rFonts w:eastAsia="Times New Roman"/>
                  <w:color w:val="000000"/>
                  <w:highlight w:val="green"/>
                  <w:lang w:val="en-GB" w:eastAsia="en-GB"/>
                  <w:rPrChange w:id="1462" w:author="Hoyos Lopez, Daniela" w:date="2023-04-12T14:07:00Z">
                    <w:rPr>
                      <w:rFonts w:eastAsia="Times New Roman"/>
                      <w:color w:val="000000"/>
                      <w:lang w:val="en-GB" w:eastAsia="en-GB"/>
                    </w:rPr>
                  </w:rPrChange>
                </w:rPr>
                <w:t>TBC</w:t>
              </w:r>
            </w:ins>
          </w:p>
        </w:tc>
        <w:tc>
          <w:tcPr>
            <w:tcW w:w="780" w:type="dxa"/>
            <w:tcBorders>
              <w:top w:val="nil"/>
              <w:left w:val="nil"/>
              <w:bottom w:val="single" w:sz="4" w:space="0" w:color="auto"/>
              <w:right w:val="single" w:sz="4" w:space="0" w:color="auto"/>
            </w:tcBorders>
            <w:shd w:val="clear" w:color="auto" w:fill="auto"/>
            <w:vAlign w:val="bottom"/>
            <w:hideMark/>
          </w:tcPr>
          <w:p w14:paraId="42CCAC14" w14:textId="77777777" w:rsidR="00D96422" w:rsidRPr="00F01331" w:rsidRDefault="00D96422" w:rsidP="00F606B6">
            <w:pPr>
              <w:jc w:val="center"/>
              <w:rPr>
                <w:ins w:id="1463" w:author="Hoyos Lopez, Daniela" w:date="2023-03-17T15:54:00Z"/>
                <w:rFonts w:eastAsia="Times New Roman"/>
                <w:color w:val="000000"/>
                <w:highlight w:val="green"/>
                <w:lang w:val="en-GB" w:eastAsia="en-GB"/>
                <w:rPrChange w:id="1464" w:author="Hoyos Lopez, Daniela" w:date="2023-04-12T14:07:00Z">
                  <w:rPr>
                    <w:ins w:id="1465" w:author="Hoyos Lopez, Daniela" w:date="2023-03-17T15:54:00Z"/>
                    <w:rFonts w:eastAsia="Times New Roman"/>
                    <w:color w:val="000000"/>
                    <w:lang w:val="en-GB" w:eastAsia="en-GB"/>
                  </w:rPr>
                </w:rPrChange>
              </w:rPr>
            </w:pPr>
            <w:ins w:id="1466" w:author="Hoyos Lopez, Daniela" w:date="2023-03-17T15:54:00Z">
              <w:r w:rsidRPr="00F01331">
                <w:rPr>
                  <w:rFonts w:eastAsia="Times New Roman"/>
                  <w:color w:val="000000"/>
                  <w:highlight w:val="green"/>
                  <w:lang w:val="en-GB" w:eastAsia="en-GB"/>
                  <w:rPrChange w:id="1467" w:author="Hoyos Lopez, Daniela" w:date="2023-04-12T14:07:00Z">
                    <w:rPr>
                      <w:rFonts w:eastAsia="Times New Roman"/>
                      <w:color w:val="000000"/>
                      <w:lang w:val="en-GB" w:eastAsia="en-GB"/>
                    </w:rPr>
                  </w:rPrChange>
                </w:rPr>
                <w:t>KOIK</w:t>
              </w:r>
            </w:ins>
          </w:p>
        </w:tc>
      </w:tr>
      <w:tr w:rsidR="00D96422" w:rsidRPr="00F01331" w14:paraId="02657ED6" w14:textId="77777777" w:rsidTr="00F606B6">
        <w:trPr>
          <w:trHeight w:val="300"/>
          <w:ins w:id="1468" w:author="Hoyos Lopez, Daniela" w:date="2023-03-17T15:54:00Z"/>
        </w:trPr>
        <w:tc>
          <w:tcPr>
            <w:tcW w:w="380" w:type="dxa"/>
            <w:tcBorders>
              <w:top w:val="nil"/>
              <w:left w:val="nil"/>
              <w:bottom w:val="nil"/>
              <w:right w:val="nil"/>
            </w:tcBorders>
            <w:shd w:val="clear" w:color="auto" w:fill="auto"/>
            <w:noWrap/>
            <w:vAlign w:val="bottom"/>
            <w:hideMark/>
          </w:tcPr>
          <w:p w14:paraId="2AE5E7EC" w14:textId="77777777" w:rsidR="00D96422" w:rsidRPr="00F01331" w:rsidRDefault="00D96422" w:rsidP="00F606B6">
            <w:pPr>
              <w:jc w:val="center"/>
              <w:rPr>
                <w:ins w:id="1469" w:author="Hoyos Lopez, Daniela" w:date="2023-03-17T15:54:00Z"/>
                <w:rFonts w:eastAsia="Times New Roman"/>
                <w:i/>
                <w:iCs/>
                <w:color w:val="FF0000"/>
                <w:highlight w:val="green"/>
                <w:lang w:val="en-GB" w:eastAsia="en-GB"/>
                <w:rPrChange w:id="1470" w:author="Hoyos Lopez, Daniela" w:date="2023-04-12T14:07:00Z">
                  <w:rPr>
                    <w:ins w:id="1471" w:author="Hoyos Lopez, Daniela" w:date="2023-03-17T15:54:00Z"/>
                    <w:rFonts w:eastAsia="Times New Roman"/>
                    <w:i/>
                    <w:iCs/>
                    <w:color w:val="FF0000"/>
                    <w:lang w:val="en-GB" w:eastAsia="en-GB"/>
                  </w:rPr>
                </w:rPrChange>
              </w:rPr>
            </w:pPr>
            <w:ins w:id="1472" w:author="Hoyos Lopez, Daniela" w:date="2023-03-17T15:54:00Z">
              <w:r w:rsidRPr="00F01331">
                <w:rPr>
                  <w:rFonts w:eastAsia="Times New Roman"/>
                  <w:i/>
                  <w:iCs/>
                  <w:color w:val="FF0000"/>
                  <w:highlight w:val="green"/>
                  <w:lang w:val="en-GB" w:eastAsia="en-GB"/>
                  <w:rPrChange w:id="1473" w:author="Hoyos Lopez, Daniela" w:date="2023-04-12T14:07:00Z">
                    <w:rPr>
                      <w:rFonts w:eastAsia="Times New Roman"/>
                      <w:i/>
                      <w:iCs/>
                      <w:color w:val="FF0000"/>
                      <w:lang w:val="en-GB" w:eastAsia="en-GB"/>
                    </w:rPr>
                  </w:rPrChange>
                </w:rPr>
                <w:t>15</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0FF1C0E" w14:textId="77777777" w:rsidR="00D96422" w:rsidRPr="00F01331" w:rsidRDefault="00D96422" w:rsidP="00F606B6">
            <w:pPr>
              <w:jc w:val="center"/>
              <w:rPr>
                <w:ins w:id="1474" w:author="Hoyos Lopez, Daniela" w:date="2023-03-17T15:54:00Z"/>
                <w:rFonts w:eastAsia="Times New Roman"/>
                <w:b/>
                <w:bCs/>
                <w:color w:val="000000"/>
                <w:highlight w:val="green"/>
                <w:lang w:val="en-GB" w:eastAsia="en-GB"/>
                <w:rPrChange w:id="1475" w:author="Hoyos Lopez, Daniela" w:date="2023-04-12T14:07:00Z">
                  <w:rPr>
                    <w:ins w:id="1476" w:author="Hoyos Lopez, Daniela" w:date="2023-03-17T15:54:00Z"/>
                    <w:rFonts w:eastAsia="Times New Roman"/>
                    <w:b/>
                    <w:bCs/>
                    <w:color w:val="000000"/>
                    <w:lang w:val="en-GB" w:eastAsia="en-GB"/>
                  </w:rPr>
                </w:rPrChange>
              </w:rPr>
            </w:pPr>
            <w:ins w:id="1477" w:author="Hoyos Lopez, Daniela" w:date="2023-03-17T15:54:00Z">
              <w:r w:rsidRPr="00F01331">
                <w:rPr>
                  <w:rFonts w:eastAsia="Times New Roman"/>
                  <w:b/>
                  <w:bCs/>
                  <w:color w:val="000000"/>
                  <w:highlight w:val="green"/>
                  <w:lang w:val="en-GB" w:eastAsia="en-GB"/>
                  <w:rPrChange w:id="1478" w:author="Hoyos Lopez, Daniela" w:date="2023-04-12T14:07:00Z">
                    <w:rPr>
                      <w:rFonts w:eastAsia="Times New Roman"/>
                      <w:b/>
                      <w:bCs/>
                      <w:color w:val="000000"/>
                      <w:lang w:val="en-GB" w:eastAsia="en-GB"/>
                    </w:rPr>
                  </w:rPrChange>
                </w:rPr>
                <w:t>ES</w:t>
              </w:r>
            </w:ins>
          </w:p>
        </w:tc>
        <w:tc>
          <w:tcPr>
            <w:tcW w:w="780" w:type="dxa"/>
            <w:tcBorders>
              <w:top w:val="nil"/>
              <w:left w:val="nil"/>
              <w:bottom w:val="single" w:sz="4" w:space="0" w:color="auto"/>
              <w:right w:val="single" w:sz="4" w:space="0" w:color="auto"/>
            </w:tcBorders>
            <w:shd w:val="clear" w:color="auto" w:fill="auto"/>
            <w:vAlign w:val="bottom"/>
            <w:hideMark/>
          </w:tcPr>
          <w:p w14:paraId="65E41E53" w14:textId="77777777" w:rsidR="00D96422" w:rsidRPr="00F01331" w:rsidRDefault="00D96422" w:rsidP="00F606B6">
            <w:pPr>
              <w:jc w:val="center"/>
              <w:rPr>
                <w:ins w:id="1479" w:author="Hoyos Lopez, Daniela" w:date="2023-03-17T15:54:00Z"/>
                <w:rFonts w:eastAsia="Times New Roman"/>
                <w:color w:val="000000"/>
                <w:highlight w:val="green"/>
                <w:lang w:val="en-GB" w:eastAsia="en-GB"/>
                <w:rPrChange w:id="1480" w:author="Hoyos Lopez, Daniela" w:date="2023-04-12T14:07:00Z">
                  <w:rPr>
                    <w:ins w:id="1481" w:author="Hoyos Lopez, Daniela" w:date="2023-03-17T15:54:00Z"/>
                    <w:rFonts w:eastAsia="Times New Roman"/>
                    <w:color w:val="000000"/>
                    <w:lang w:val="en-GB" w:eastAsia="en-GB"/>
                  </w:rPr>
                </w:rPrChange>
              </w:rPr>
            </w:pPr>
            <w:ins w:id="1482" w:author="Hoyos Lopez, Daniela" w:date="2023-03-17T15:54:00Z">
              <w:r w:rsidRPr="00F01331">
                <w:rPr>
                  <w:rFonts w:eastAsia="Times New Roman"/>
                  <w:color w:val="000000"/>
                  <w:highlight w:val="green"/>
                  <w:lang w:val="en-GB" w:eastAsia="en-GB"/>
                  <w:rPrChange w:id="1483" w:author="Hoyos Lopez, Daniela" w:date="2023-04-12T14:07:00Z">
                    <w:rPr>
                      <w:rFonts w:eastAsia="Times New Roman"/>
                      <w:color w:val="000000"/>
                      <w:lang w:val="en-GB" w:eastAsia="en-GB"/>
                    </w:rPr>
                  </w:rPrChange>
                </w:rPr>
                <w:t>DMA6</w:t>
              </w:r>
            </w:ins>
          </w:p>
        </w:tc>
        <w:tc>
          <w:tcPr>
            <w:tcW w:w="780" w:type="dxa"/>
            <w:tcBorders>
              <w:top w:val="nil"/>
              <w:left w:val="nil"/>
              <w:bottom w:val="single" w:sz="4" w:space="0" w:color="auto"/>
              <w:right w:val="single" w:sz="4" w:space="0" w:color="auto"/>
            </w:tcBorders>
            <w:shd w:val="clear" w:color="auto" w:fill="auto"/>
            <w:vAlign w:val="bottom"/>
            <w:hideMark/>
          </w:tcPr>
          <w:p w14:paraId="7B6C3CCD" w14:textId="77777777" w:rsidR="00D96422" w:rsidRPr="00F01331" w:rsidRDefault="00D96422" w:rsidP="00F606B6">
            <w:pPr>
              <w:jc w:val="center"/>
              <w:rPr>
                <w:ins w:id="1484" w:author="Hoyos Lopez, Daniela" w:date="2023-03-17T15:54:00Z"/>
                <w:rFonts w:eastAsia="Times New Roman"/>
                <w:color w:val="000000"/>
                <w:highlight w:val="green"/>
                <w:lang w:val="en-GB" w:eastAsia="en-GB"/>
                <w:rPrChange w:id="1485" w:author="Hoyos Lopez, Daniela" w:date="2023-04-12T14:07:00Z">
                  <w:rPr>
                    <w:ins w:id="1486" w:author="Hoyos Lopez, Daniela" w:date="2023-03-17T15:54:00Z"/>
                    <w:rFonts w:eastAsia="Times New Roman"/>
                    <w:color w:val="000000"/>
                    <w:lang w:val="en-GB" w:eastAsia="en-GB"/>
                  </w:rPr>
                </w:rPrChange>
              </w:rPr>
            </w:pPr>
            <w:ins w:id="1487" w:author="Hoyos Lopez, Daniela" w:date="2023-03-17T15:54:00Z">
              <w:r w:rsidRPr="00F01331">
                <w:rPr>
                  <w:rFonts w:eastAsia="Times New Roman"/>
                  <w:color w:val="000000"/>
                  <w:highlight w:val="green"/>
                  <w:lang w:val="en-GB" w:eastAsia="en-GB"/>
                  <w:rPrChange w:id="1488" w:author="Hoyos Lopez, Daniela" w:date="2023-04-12T14:07:00Z">
                    <w:rPr>
                      <w:rFonts w:eastAsia="Times New Roman"/>
                      <w:color w:val="000000"/>
                      <w:lang w:val="en-GB" w:eastAsia="en-GB"/>
                    </w:rPr>
                  </w:rPrChange>
                </w:rPr>
                <w:t>OMLL</w:t>
              </w:r>
            </w:ins>
          </w:p>
        </w:tc>
      </w:tr>
      <w:tr w:rsidR="00D96422" w:rsidRPr="00F01331" w14:paraId="658224D1" w14:textId="77777777" w:rsidTr="00F606B6">
        <w:trPr>
          <w:trHeight w:val="300"/>
          <w:ins w:id="1489" w:author="Hoyos Lopez, Daniela" w:date="2023-03-17T15:54:00Z"/>
        </w:trPr>
        <w:tc>
          <w:tcPr>
            <w:tcW w:w="380" w:type="dxa"/>
            <w:tcBorders>
              <w:top w:val="nil"/>
              <w:left w:val="nil"/>
              <w:bottom w:val="nil"/>
              <w:right w:val="nil"/>
            </w:tcBorders>
            <w:shd w:val="clear" w:color="auto" w:fill="auto"/>
            <w:noWrap/>
            <w:vAlign w:val="bottom"/>
            <w:hideMark/>
          </w:tcPr>
          <w:p w14:paraId="0ABF7CAF" w14:textId="77777777" w:rsidR="00D96422" w:rsidRPr="00F01331" w:rsidRDefault="00D96422" w:rsidP="00F606B6">
            <w:pPr>
              <w:jc w:val="center"/>
              <w:rPr>
                <w:ins w:id="1490" w:author="Hoyos Lopez, Daniela" w:date="2023-03-17T15:54:00Z"/>
                <w:rFonts w:eastAsia="Times New Roman"/>
                <w:i/>
                <w:iCs/>
                <w:color w:val="FF0000"/>
                <w:highlight w:val="green"/>
                <w:lang w:val="en-GB" w:eastAsia="en-GB"/>
                <w:rPrChange w:id="1491" w:author="Hoyos Lopez, Daniela" w:date="2023-04-12T14:07:00Z">
                  <w:rPr>
                    <w:ins w:id="1492" w:author="Hoyos Lopez, Daniela" w:date="2023-03-17T15:54:00Z"/>
                    <w:rFonts w:eastAsia="Times New Roman"/>
                    <w:i/>
                    <w:iCs/>
                    <w:color w:val="FF0000"/>
                    <w:lang w:val="en-GB" w:eastAsia="en-GB"/>
                  </w:rPr>
                </w:rPrChange>
              </w:rPr>
            </w:pPr>
            <w:ins w:id="1493" w:author="Hoyos Lopez, Daniela" w:date="2023-03-17T15:54:00Z">
              <w:r w:rsidRPr="00F01331">
                <w:rPr>
                  <w:rFonts w:eastAsia="Times New Roman"/>
                  <w:i/>
                  <w:iCs/>
                  <w:color w:val="FF0000"/>
                  <w:highlight w:val="green"/>
                  <w:lang w:val="en-GB" w:eastAsia="en-GB"/>
                  <w:rPrChange w:id="1494" w:author="Hoyos Lopez, Daniela" w:date="2023-04-12T14:07:00Z">
                    <w:rPr>
                      <w:rFonts w:eastAsia="Times New Roman"/>
                      <w:i/>
                      <w:iCs/>
                      <w:color w:val="FF0000"/>
                      <w:lang w:val="en-GB" w:eastAsia="en-GB"/>
                    </w:rPr>
                  </w:rPrChange>
                </w:rPr>
                <w:t>16</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F1F0E1B" w14:textId="77777777" w:rsidR="00D96422" w:rsidRPr="00F01331" w:rsidRDefault="00D96422" w:rsidP="00F606B6">
            <w:pPr>
              <w:jc w:val="center"/>
              <w:rPr>
                <w:ins w:id="1495" w:author="Hoyos Lopez, Daniela" w:date="2023-03-17T15:54:00Z"/>
                <w:rFonts w:eastAsia="Times New Roman"/>
                <w:b/>
                <w:bCs/>
                <w:color w:val="000000"/>
                <w:highlight w:val="green"/>
                <w:lang w:val="en-GB" w:eastAsia="en-GB"/>
                <w:rPrChange w:id="1496" w:author="Hoyos Lopez, Daniela" w:date="2023-04-12T14:07:00Z">
                  <w:rPr>
                    <w:ins w:id="1497" w:author="Hoyos Lopez, Daniela" w:date="2023-03-17T15:54:00Z"/>
                    <w:rFonts w:eastAsia="Times New Roman"/>
                    <w:b/>
                    <w:bCs/>
                    <w:color w:val="000000"/>
                    <w:lang w:val="en-GB" w:eastAsia="en-GB"/>
                  </w:rPr>
                </w:rPrChange>
              </w:rPr>
            </w:pPr>
            <w:ins w:id="1498" w:author="Hoyos Lopez, Daniela" w:date="2023-03-17T15:54:00Z">
              <w:r w:rsidRPr="00F01331">
                <w:rPr>
                  <w:rFonts w:eastAsia="Times New Roman"/>
                  <w:b/>
                  <w:bCs/>
                  <w:color w:val="000000"/>
                  <w:highlight w:val="green"/>
                  <w:lang w:val="en-GB" w:eastAsia="en-GB"/>
                  <w:rPrChange w:id="1499" w:author="Hoyos Lopez, Daniela" w:date="2023-04-12T14:07:00Z">
                    <w:rPr>
                      <w:rFonts w:eastAsia="Times New Roman"/>
                      <w:b/>
                      <w:bCs/>
                      <w:color w:val="000000"/>
                      <w:lang w:val="en-GB" w:eastAsia="en-GB"/>
                    </w:rPr>
                  </w:rPrChange>
                </w:rPr>
                <w:t>DE</w:t>
              </w:r>
            </w:ins>
          </w:p>
        </w:tc>
        <w:tc>
          <w:tcPr>
            <w:tcW w:w="780" w:type="dxa"/>
            <w:tcBorders>
              <w:top w:val="nil"/>
              <w:left w:val="nil"/>
              <w:bottom w:val="single" w:sz="4" w:space="0" w:color="auto"/>
              <w:right w:val="single" w:sz="4" w:space="0" w:color="auto"/>
            </w:tcBorders>
            <w:shd w:val="clear" w:color="auto" w:fill="auto"/>
            <w:vAlign w:val="center"/>
            <w:hideMark/>
          </w:tcPr>
          <w:p w14:paraId="156D0C0D" w14:textId="77777777" w:rsidR="00D96422" w:rsidRPr="00F01331" w:rsidRDefault="00D96422" w:rsidP="00F606B6">
            <w:pPr>
              <w:jc w:val="center"/>
              <w:rPr>
                <w:ins w:id="1500" w:author="Hoyos Lopez, Daniela" w:date="2023-03-17T15:54:00Z"/>
                <w:rFonts w:eastAsia="Times New Roman"/>
                <w:color w:val="000000"/>
                <w:highlight w:val="green"/>
                <w:lang w:val="en-GB" w:eastAsia="en-GB"/>
                <w:rPrChange w:id="1501" w:author="Hoyos Lopez, Daniela" w:date="2023-04-12T14:07:00Z">
                  <w:rPr>
                    <w:ins w:id="1502" w:author="Hoyos Lopez, Daniela" w:date="2023-03-17T15:54:00Z"/>
                    <w:rFonts w:eastAsia="Times New Roman"/>
                    <w:color w:val="000000"/>
                    <w:lang w:val="en-GB" w:eastAsia="en-GB"/>
                  </w:rPr>
                </w:rPrChange>
              </w:rPr>
            </w:pPr>
            <w:ins w:id="1503" w:author="Hoyos Lopez, Daniela" w:date="2023-03-17T15:54:00Z">
              <w:r w:rsidRPr="00F01331">
                <w:rPr>
                  <w:rFonts w:eastAsia="Times New Roman"/>
                  <w:color w:val="000000"/>
                  <w:highlight w:val="green"/>
                  <w:lang w:val="en-GB" w:eastAsia="en-GB"/>
                  <w:rPrChange w:id="1504" w:author="Hoyos Lopez, Daniela" w:date="2023-04-12T14:07:00Z">
                    <w:rPr>
                      <w:rFonts w:eastAsia="Times New Roman"/>
                      <w:color w:val="000000"/>
                      <w:lang w:val="en-GB" w:eastAsia="en-GB"/>
                    </w:rPr>
                  </w:rPrChange>
                </w:rPr>
                <w:t>DBW5</w:t>
              </w:r>
            </w:ins>
          </w:p>
        </w:tc>
        <w:tc>
          <w:tcPr>
            <w:tcW w:w="780" w:type="dxa"/>
            <w:tcBorders>
              <w:top w:val="nil"/>
              <w:left w:val="nil"/>
              <w:bottom w:val="single" w:sz="4" w:space="0" w:color="auto"/>
              <w:right w:val="single" w:sz="4" w:space="0" w:color="auto"/>
            </w:tcBorders>
            <w:shd w:val="clear" w:color="auto" w:fill="auto"/>
            <w:vAlign w:val="center"/>
            <w:hideMark/>
          </w:tcPr>
          <w:p w14:paraId="137408CC" w14:textId="77777777" w:rsidR="00D96422" w:rsidRPr="00F01331" w:rsidRDefault="00D96422" w:rsidP="00F606B6">
            <w:pPr>
              <w:jc w:val="center"/>
              <w:rPr>
                <w:ins w:id="1505" w:author="Hoyos Lopez, Daniela" w:date="2023-03-17T15:54:00Z"/>
                <w:rFonts w:eastAsia="Times New Roman"/>
                <w:color w:val="000000"/>
                <w:highlight w:val="green"/>
                <w:lang w:val="en-GB" w:eastAsia="en-GB"/>
                <w:rPrChange w:id="1506" w:author="Hoyos Lopez, Daniela" w:date="2023-04-12T14:07:00Z">
                  <w:rPr>
                    <w:ins w:id="1507" w:author="Hoyos Lopez, Daniela" w:date="2023-03-17T15:54:00Z"/>
                    <w:rFonts w:eastAsia="Times New Roman"/>
                    <w:color w:val="000000"/>
                    <w:lang w:val="en-GB" w:eastAsia="en-GB"/>
                  </w:rPr>
                </w:rPrChange>
              </w:rPr>
            </w:pPr>
            <w:ins w:id="1508" w:author="Hoyos Lopez, Daniela" w:date="2023-03-17T15:54:00Z">
              <w:r w:rsidRPr="00F01331">
                <w:rPr>
                  <w:rFonts w:eastAsia="Times New Roman"/>
                  <w:color w:val="000000"/>
                  <w:highlight w:val="green"/>
                  <w:lang w:val="en-GB" w:eastAsia="en-GB"/>
                  <w:rPrChange w:id="1509" w:author="Hoyos Lopez, Daniela" w:date="2023-04-12T14:07:00Z">
                    <w:rPr>
                      <w:rFonts w:eastAsia="Times New Roman"/>
                      <w:color w:val="000000"/>
                      <w:lang w:val="en-GB" w:eastAsia="en-GB"/>
                    </w:rPr>
                  </w:rPrChange>
                </w:rPr>
                <w:t>ELAR</w:t>
              </w:r>
            </w:ins>
          </w:p>
        </w:tc>
      </w:tr>
      <w:tr w:rsidR="00D96422" w:rsidRPr="00F01331" w14:paraId="6B91BCD1" w14:textId="77777777" w:rsidTr="00F606B6">
        <w:trPr>
          <w:trHeight w:val="300"/>
          <w:ins w:id="1510" w:author="Hoyos Lopez, Daniela" w:date="2023-03-17T15:54:00Z"/>
        </w:trPr>
        <w:tc>
          <w:tcPr>
            <w:tcW w:w="380" w:type="dxa"/>
            <w:tcBorders>
              <w:top w:val="nil"/>
              <w:left w:val="nil"/>
              <w:bottom w:val="nil"/>
              <w:right w:val="nil"/>
            </w:tcBorders>
            <w:shd w:val="clear" w:color="auto" w:fill="auto"/>
            <w:noWrap/>
            <w:vAlign w:val="bottom"/>
            <w:hideMark/>
          </w:tcPr>
          <w:p w14:paraId="4CCB544B" w14:textId="77777777" w:rsidR="00D96422" w:rsidRPr="00F01331" w:rsidRDefault="00D96422" w:rsidP="00F606B6">
            <w:pPr>
              <w:jc w:val="center"/>
              <w:rPr>
                <w:ins w:id="1511" w:author="Hoyos Lopez, Daniela" w:date="2023-03-17T15:54:00Z"/>
                <w:rFonts w:eastAsia="Times New Roman"/>
                <w:i/>
                <w:iCs/>
                <w:color w:val="FF0000"/>
                <w:highlight w:val="green"/>
                <w:lang w:val="en-GB" w:eastAsia="en-GB"/>
                <w:rPrChange w:id="1512" w:author="Hoyos Lopez, Daniela" w:date="2023-04-12T14:07:00Z">
                  <w:rPr>
                    <w:ins w:id="1513" w:author="Hoyos Lopez, Daniela" w:date="2023-03-17T15:54:00Z"/>
                    <w:rFonts w:eastAsia="Times New Roman"/>
                    <w:i/>
                    <w:iCs/>
                    <w:color w:val="FF0000"/>
                    <w:lang w:val="en-GB" w:eastAsia="en-GB"/>
                  </w:rPr>
                </w:rPrChange>
              </w:rPr>
            </w:pPr>
            <w:ins w:id="1514" w:author="Hoyos Lopez, Daniela" w:date="2023-03-17T15:54:00Z">
              <w:r w:rsidRPr="00F01331">
                <w:rPr>
                  <w:rFonts w:eastAsia="Times New Roman"/>
                  <w:i/>
                  <w:iCs/>
                  <w:color w:val="FF0000"/>
                  <w:highlight w:val="green"/>
                  <w:lang w:val="en-GB" w:eastAsia="en-GB"/>
                  <w:rPrChange w:id="1515" w:author="Hoyos Lopez, Daniela" w:date="2023-04-12T14:07:00Z">
                    <w:rPr>
                      <w:rFonts w:eastAsia="Times New Roman"/>
                      <w:i/>
                      <w:iCs/>
                      <w:color w:val="FF0000"/>
                      <w:lang w:val="en-GB" w:eastAsia="en-GB"/>
                    </w:rPr>
                  </w:rPrChange>
                </w:rPr>
                <w:t>17</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F6DB071" w14:textId="77777777" w:rsidR="00D96422" w:rsidRPr="00F01331" w:rsidRDefault="00D96422" w:rsidP="00F606B6">
            <w:pPr>
              <w:jc w:val="center"/>
              <w:rPr>
                <w:ins w:id="1516" w:author="Hoyos Lopez, Daniela" w:date="2023-03-17T15:54:00Z"/>
                <w:rFonts w:eastAsia="Times New Roman"/>
                <w:b/>
                <w:bCs/>
                <w:color w:val="000000"/>
                <w:highlight w:val="green"/>
                <w:lang w:val="en-GB" w:eastAsia="en-GB"/>
                <w:rPrChange w:id="1517" w:author="Hoyos Lopez, Daniela" w:date="2023-04-12T14:07:00Z">
                  <w:rPr>
                    <w:ins w:id="1518" w:author="Hoyos Lopez, Daniela" w:date="2023-03-17T15:54:00Z"/>
                    <w:rFonts w:eastAsia="Times New Roman"/>
                    <w:b/>
                    <w:bCs/>
                    <w:color w:val="000000"/>
                    <w:lang w:val="en-GB" w:eastAsia="en-GB"/>
                  </w:rPr>
                </w:rPrChange>
              </w:rPr>
            </w:pPr>
            <w:ins w:id="1519" w:author="Hoyos Lopez, Daniela" w:date="2023-03-17T15:54:00Z">
              <w:r w:rsidRPr="00F01331">
                <w:rPr>
                  <w:rFonts w:eastAsia="Times New Roman"/>
                  <w:b/>
                  <w:bCs/>
                  <w:color w:val="000000"/>
                  <w:highlight w:val="green"/>
                  <w:lang w:val="en-GB" w:eastAsia="en-GB"/>
                  <w:rPrChange w:id="1520" w:author="Hoyos Lopez, Daniela" w:date="2023-04-12T14:07:00Z">
                    <w:rPr>
                      <w:rFonts w:eastAsia="Times New Roman"/>
                      <w:b/>
                      <w:bCs/>
                      <w:color w:val="000000"/>
                      <w:lang w:val="en-GB" w:eastAsia="en-GB"/>
                    </w:rPr>
                  </w:rPrChange>
                </w:rPr>
                <w:t>DE</w:t>
              </w:r>
            </w:ins>
          </w:p>
        </w:tc>
        <w:tc>
          <w:tcPr>
            <w:tcW w:w="780" w:type="dxa"/>
            <w:tcBorders>
              <w:top w:val="nil"/>
              <w:left w:val="nil"/>
              <w:bottom w:val="single" w:sz="4" w:space="0" w:color="auto"/>
              <w:right w:val="single" w:sz="4" w:space="0" w:color="auto"/>
            </w:tcBorders>
            <w:shd w:val="clear" w:color="auto" w:fill="auto"/>
            <w:vAlign w:val="center"/>
            <w:hideMark/>
          </w:tcPr>
          <w:p w14:paraId="1E16A7CF" w14:textId="77777777" w:rsidR="00D96422" w:rsidRPr="00F01331" w:rsidRDefault="00D96422" w:rsidP="00F606B6">
            <w:pPr>
              <w:jc w:val="center"/>
              <w:rPr>
                <w:ins w:id="1521" w:author="Hoyos Lopez, Daniela" w:date="2023-03-17T15:54:00Z"/>
                <w:rFonts w:eastAsia="Times New Roman"/>
                <w:color w:val="000000"/>
                <w:highlight w:val="green"/>
                <w:lang w:val="en-GB" w:eastAsia="en-GB"/>
                <w:rPrChange w:id="1522" w:author="Hoyos Lopez, Daniela" w:date="2023-04-12T14:07:00Z">
                  <w:rPr>
                    <w:ins w:id="1523" w:author="Hoyos Lopez, Daniela" w:date="2023-03-17T15:54:00Z"/>
                    <w:rFonts w:eastAsia="Times New Roman"/>
                    <w:color w:val="000000"/>
                    <w:lang w:val="en-GB" w:eastAsia="en-GB"/>
                  </w:rPr>
                </w:rPrChange>
              </w:rPr>
            </w:pPr>
            <w:ins w:id="1524" w:author="Hoyos Lopez, Daniela" w:date="2023-03-17T15:54:00Z">
              <w:r w:rsidRPr="00F01331">
                <w:rPr>
                  <w:rFonts w:eastAsia="Times New Roman"/>
                  <w:color w:val="000000"/>
                  <w:highlight w:val="green"/>
                  <w:lang w:val="en-GB" w:eastAsia="en-GB"/>
                  <w:rPrChange w:id="1525" w:author="Hoyos Lopez, Daniela" w:date="2023-04-12T14:07:00Z">
                    <w:rPr>
                      <w:rFonts w:eastAsia="Times New Roman"/>
                      <w:color w:val="000000"/>
                      <w:lang w:val="en-GB" w:eastAsia="en-GB"/>
                    </w:rPr>
                  </w:rPrChange>
                </w:rPr>
                <w:t>DNW8</w:t>
              </w:r>
            </w:ins>
          </w:p>
        </w:tc>
        <w:tc>
          <w:tcPr>
            <w:tcW w:w="780" w:type="dxa"/>
            <w:tcBorders>
              <w:top w:val="nil"/>
              <w:left w:val="nil"/>
              <w:bottom w:val="single" w:sz="4" w:space="0" w:color="auto"/>
              <w:right w:val="single" w:sz="4" w:space="0" w:color="auto"/>
            </w:tcBorders>
            <w:shd w:val="clear" w:color="auto" w:fill="auto"/>
            <w:vAlign w:val="center"/>
            <w:hideMark/>
          </w:tcPr>
          <w:p w14:paraId="663071FC" w14:textId="77777777" w:rsidR="00D96422" w:rsidRPr="00F01331" w:rsidRDefault="00D96422" w:rsidP="00F606B6">
            <w:pPr>
              <w:jc w:val="center"/>
              <w:rPr>
                <w:ins w:id="1526" w:author="Hoyos Lopez, Daniela" w:date="2023-03-17T15:54:00Z"/>
                <w:rFonts w:eastAsia="Times New Roman"/>
                <w:color w:val="000000"/>
                <w:highlight w:val="green"/>
                <w:lang w:val="en-GB" w:eastAsia="en-GB"/>
                <w:rPrChange w:id="1527" w:author="Hoyos Lopez, Daniela" w:date="2023-04-12T14:07:00Z">
                  <w:rPr>
                    <w:ins w:id="1528" w:author="Hoyos Lopez, Daniela" w:date="2023-03-17T15:54:00Z"/>
                    <w:rFonts w:eastAsia="Times New Roman"/>
                    <w:color w:val="000000"/>
                    <w:lang w:val="en-GB" w:eastAsia="en-GB"/>
                  </w:rPr>
                </w:rPrChange>
              </w:rPr>
            </w:pPr>
            <w:ins w:id="1529" w:author="Hoyos Lopez, Daniela" w:date="2023-03-17T15:54:00Z">
              <w:r w:rsidRPr="00F01331">
                <w:rPr>
                  <w:rFonts w:eastAsia="Times New Roman"/>
                  <w:color w:val="000000"/>
                  <w:highlight w:val="green"/>
                  <w:lang w:val="en-GB" w:eastAsia="en-GB"/>
                  <w:rPrChange w:id="1530" w:author="Hoyos Lopez, Daniela" w:date="2023-04-12T14:07:00Z">
                    <w:rPr>
                      <w:rFonts w:eastAsia="Times New Roman"/>
                      <w:color w:val="000000"/>
                      <w:lang w:val="en-GB" w:eastAsia="en-GB"/>
                    </w:rPr>
                  </w:rPrChange>
                </w:rPr>
                <w:t>FRLG</w:t>
              </w:r>
            </w:ins>
          </w:p>
        </w:tc>
      </w:tr>
      <w:tr w:rsidR="00D96422" w:rsidRPr="00F01331" w14:paraId="70E5B1B7" w14:textId="77777777" w:rsidTr="00F606B6">
        <w:trPr>
          <w:trHeight w:val="300"/>
          <w:ins w:id="1531" w:author="Hoyos Lopez, Daniela" w:date="2023-03-17T15:54:00Z"/>
        </w:trPr>
        <w:tc>
          <w:tcPr>
            <w:tcW w:w="380" w:type="dxa"/>
            <w:tcBorders>
              <w:top w:val="nil"/>
              <w:left w:val="nil"/>
              <w:bottom w:val="nil"/>
              <w:right w:val="nil"/>
            </w:tcBorders>
            <w:shd w:val="clear" w:color="auto" w:fill="auto"/>
            <w:noWrap/>
            <w:vAlign w:val="bottom"/>
            <w:hideMark/>
          </w:tcPr>
          <w:p w14:paraId="510589D2" w14:textId="77777777" w:rsidR="00D96422" w:rsidRPr="00F01331" w:rsidRDefault="00D96422" w:rsidP="00F606B6">
            <w:pPr>
              <w:jc w:val="center"/>
              <w:rPr>
                <w:ins w:id="1532" w:author="Hoyos Lopez, Daniela" w:date="2023-03-17T15:54:00Z"/>
                <w:rFonts w:eastAsia="Times New Roman"/>
                <w:i/>
                <w:iCs/>
                <w:color w:val="FF0000"/>
                <w:highlight w:val="green"/>
                <w:lang w:val="en-GB" w:eastAsia="en-GB"/>
                <w:rPrChange w:id="1533" w:author="Hoyos Lopez, Daniela" w:date="2023-04-12T14:07:00Z">
                  <w:rPr>
                    <w:ins w:id="1534" w:author="Hoyos Lopez, Daniela" w:date="2023-03-17T15:54:00Z"/>
                    <w:rFonts w:eastAsia="Times New Roman"/>
                    <w:i/>
                    <w:iCs/>
                    <w:color w:val="FF0000"/>
                    <w:lang w:val="en-GB" w:eastAsia="en-GB"/>
                  </w:rPr>
                </w:rPrChange>
              </w:rPr>
            </w:pPr>
            <w:ins w:id="1535" w:author="Hoyos Lopez, Daniela" w:date="2023-03-17T15:54:00Z">
              <w:r w:rsidRPr="00F01331">
                <w:rPr>
                  <w:rFonts w:eastAsia="Times New Roman"/>
                  <w:i/>
                  <w:iCs/>
                  <w:color w:val="FF0000"/>
                  <w:highlight w:val="green"/>
                  <w:lang w:val="en-GB" w:eastAsia="en-GB"/>
                  <w:rPrChange w:id="1536" w:author="Hoyos Lopez, Daniela" w:date="2023-04-12T14:07:00Z">
                    <w:rPr>
                      <w:rFonts w:eastAsia="Times New Roman"/>
                      <w:i/>
                      <w:iCs/>
                      <w:color w:val="FF0000"/>
                      <w:lang w:val="en-GB" w:eastAsia="en-GB"/>
                    </w:rPr>
                  </w:rPrChange>
                </w:rPr>
                <w:t>18</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C852CB5" w14:textId="77777777" w:rsidR="00D96422" w:rsidRPr="00F01331" w:rsidRDefault="00D96422" w:rsidP="00F606B6">
            <w:pPr>
              <w:jc w:val="center"/>
              <w:rPr>
                <w:ins w:id="1537" w:author="Hoyos Lopez, Daniela" w:date="2023-03-17T15:54:00Z"/>
                <w:rFonts w:eastAsia="Times New Roman"/>
                <w:b/>
                <w:bCs/>
                <w:color w:val="000000"/>
                <w:highlight w:val="green"/>
                <w:lang w:val="en-GB" w:eastAsia="en-GB"/>
                <w:rPrChange w:id="1538" w:author="Hoyos Lopez, Daniela" w:date="2023-04-12T14:07:00Z">
                  <w:rPr>
                    <w:ins w:id="1539" w:author="Hoyos Lopez, Daniela" w:date="2023-03-17T15:54:00Z"/>
                    <w:rFonts w:eastAsia="Times New Roman"/>
                    <w:b/>
                    <w:bCs/>
                    <w:color w:val="000000"/>
                    <w:lang w:val="en-GB" w:eastAsia="en-GB"/>
                  </w:rPr>
                </w:rPrChange>
              </w:rPr>
            </w:pPr>
            <w:ins w:id="1540" w:author="Hoyos Lopez, Daniela" w:date="2023-03-17T15:54:00Z">
              <w:r w:rsidRPr="00F01331">
                <w:rPr>
                  <w:rFonts w:eastAsia="Times New Roman"/>
                  <w:b/>
                  <w:bCs/>
                  <w:color w:val="000000"/>
                  <w:highlight w:val="green"/>
                  <w:lang w:val="en-GB" w:eastAsia="en-GB"/>
                  <w:rPrChange w:id="1541" w:author="Hoyos Lopez, Daniela" w:date="2023-04-12T14:07:00Z">
                    <w:rPr>
                      <w:rFonts w:eastAsia="Times New Roman"/>
                      <w:b/>
                      <w:bCs/>
                      <w:color w:val="000000"/>
                      <w:lang w:val="en-GB" w:eastAsia="en-GB"/>
                    </w:rPr>
                  </w:rPrChange>
                </w:rPr>
                <w:t>DE</w:t>
              </w:r>
            </w:ins>
          </w:p>
        </w:tc>
        <w:tc>
          <w:tcPr>
            <w:tcW w:w="780" w:type="dxa"/>
            <w:tcBorders>
              <w:top w:val="nil"/>
              <w:left w:val="nil"/>
              <w:bottom w:val="single" w:sz="4" w:space="0" w:color="auto"/>
              <w:right w:val="single" w:sz="4" w:space="0" w:color="auto"/>
            </w:tcBorders>
            <w:shd w:val="clear" w:color="auto" w:fill="auto"/>
            <w:vAlign w:val="center"/>
            <w:hideMark/>
          </w:tcPr>
          <w:p w14:paraId="7C10F969" w14:textId="77777777" w:rsidR="00D96422" w:rsidRPr="00F01331" w:rsidRDefault="00D96422" w:rsidP="00F606B6">
            <w:pPr>
              <w:jc w:val="center"/>
              <w:rPr>
                <w:ins w:id="1542" w:author="Hoyos Lopez, Daniela" w:date="2023-03-17T15:54:00Z"/>
                <w:rFonts w:eastAsia="Times New Roman"/>
                <w:color w:val="000000"/>
                <w:highlight w:val="green"/>
                <w:lang w:val="en-GB" w:eastAsia="en-GB"/>
                <w:rPrChange w:id="1543" w:author="Hoyos Lopez, Daniela" w:date="2023-04-12T14:07:00Z">
                  <w:rPr>
                    <w:ins w:id="1544" w:author="Hoyos Lopez, Daniela" w:date="2023-03-17T15:54:00Z"/>
                    <w:rFonts w:eastAsia="Times New Roman"/>
                    <w:color w:val="000000"/>
                    <w:lang w:val="en-GB" w:eastAsia="en-GB"/>
                  </w:rPr>
                </w:rPrChange>
              </w:rPr>
            </w:pPr>
            <w:ins w:id="1545" w:author="Hoyos Lopez, Daniela" w:date="2023-03-17T15:54:00Z">
              <w:r w:rsidRPr="00F01331">
                <w:rPr>
                  <w:rFonts w:eastAsia="Times New Roman"/>
                  <w:color w:val="000000"/>
                  <w:highlight w:val="green"/>
                  <w:lang w:val="en-GB" w:eastAsia="en-GB"/>
                  <w:rPrChange w:id="1546" w:author="Hoyos Lopez, Daniela" w:date="2023-04-12T14:07:00Z">
                    <w:rPr>
                      <w:rFonts w:eastAsia="Times New Roman"/>
                      <w:color w:val="000000"/>
                      <w:lang w:val="en-GB" w:eastAsia="en-GB"/>
                    </w:rPr>
                  </w:rPrChange>
                </w:rPr>
                <w:t>DMU2</w:t>
              </w:r>
            </w:ins>
          </w:p>
        </w:tc>
        <w:tc>
          <w:tcPr>
            <w:tcW w:w="780" w:type="dxa"/>
            <w:tcBorders>
              <w:top w:val="nil"/>
              <w:left w:val="nil"/>
              <w:bottom w:val="single" w:sz="4" w:space="0" w:color="auto"/>
              <w:right w:val="single" w:sz="4" w:space="0" w:color="auto"/>
            </w:tcBorders>
            <w:shd w:val="clear" w:color="auto" w:fill="auto"/>
            <w:vAlign w:val="center"/>
            <w:hideMark/>
          </w:tcPr>
          <w:p w14:paraId="323D334C" w14:textId="77777777" w:rsidR="00D96422" w:rsidRPr="00F01331" w:rsidRDefault="00D96422" w:rsidP="00F606B6">
            <w:pPr>
              <w:jc w:val="center"/>
              <w:rPr>
                <w:ins w:id="1547" w:author="Hoyos Lopez, Daniela" w:date="2023-03-17T15:54:00Z"/>
                <w:rFonts w:eastAsia="Times New Roman"/>
                <w:color w:val="000000"/>
                <w:highlight w:val="green"/>
                <w:lang w:val="en-GB" w:eastAsia="en-GB"/>
                <w:rPrChange w:id="1548" w:author="Hoyos Lopez, Daniela" w:date="2023-04-12T14:07:00Z">
                  <w:rPr>
                    <w:ins w:id="1549" w:author="Hoyos Lopez, Daniela" w:date="2023-03-17T15:54:00Z"/>
                    <w:rFonts w:eastAsia="Times New Roman"/>
                    <w:color w:val="000000"/>
                    <w:lang w:val="en-GB" w:eastAsia="en-GB"/>
                  </w:rPr>
                </w:rPrChange>
              </w:rPr>
            </w:pPr>
            <w:ins w:id="1550" w:author="Hoyos Lopez, Daniela" w:date="2023-03-17T15:54:00Z">
              <w:r w:rsidRPr="00F01331">
                <w:rPr>
                  <w:rFonts w:eastAsia="Times New Roman"/>
                  <w:color w:val="000000"/>
                  <w:highlight w:val="green"/>
                  <w:lang w:val="en-GB" w:eastAsia="en-GB"/>
                  <w:rPrChange w:id="1551" w:author="Hoyos Lopez, Daniela" w:date="2023-04-12T14:07:00Z">
                    <w:rPr>
                      <w:rFonts w:eastAsia="Times New Roman"/>
                      <w:color w:val="000000"/>
                      <w:lang w:val="en-GB" w:eastAsia="en-GB"/>
                    </w:rPr>
                  </w:rPrChange>
                </w:rPr>
                <w:t>ELAR</w:t>
              </w:r>
            </w:ins>
          </w:p>
        </w:tc>
      </w:tr>
      <w:tr w:rsidR="00D96422" w:rsidRPr="00F01331" w14:paraId="23A3F0DD" w14:textId="77777777" w:rsidTr="00F606B6">
        <w:trPr>
          <w:trHeight w:val="300"/>
          <w:ins w:id="1552" w:author="Hoyos Lopez, Daniela" w:date="2023-03-17T15:54:00Z"/>
        </w:trPr>
        <w:tc>
          <w:tcPr>
            <w:tcW w:w="380" w:type="dxa"/>
            <w:tcBorders>
              <w:top w:val="nil"/>
              <w:left w:val="nil"/>
              <w:bottom w:val="nil"/>
              <w:right w:val="nil"/>
            </w:tcBorders>
            <w:shd w:val="clear" w:color="auto" w:fill="auto"/>
            <w:noWrap/>
            <w:vAlign w:val="bottom"/>
            <w:hideMark/>
          </w:tcPr>
          <w:p w14:paraId="36DFA1C8" w14:textId="77777777" w:rsidR="00D96422" w:rsidRPr="00F01331" w:rsidRDefault="00D96422" w:rsidP="00F606B6">
            <w:pPr>
              <w:jc w:val="center"/>
              <w:rPr>
                <w:ins w:id="1553" w:author="Hoyos Lopez, Daniela" w:date="2023-03-17T15:54:00Z"/>
                <w:rFonts w:eastAsia="Times New Roman"/>
                <w:i/>
                <w:iCs/>
                <w:color w:val="FF0000"/>
                <w:highlight w:val="green"/>
                <w:lang w:val="en-GB" w:eastAsia="en-GB"/>
                <w:rPrChange w:id="1554" w:author="Hoyos Lopez, Daniela" w:date="2023-04-12T14:07:00Z">
                  <w:rPr>
                    <w:ins w:id="1555" w:author="Hoyos Lopez, Daniela" w:date="2023-03-17T15:54:00Z"/>
                    <w:rFonts w:eastAsia="Times New Roman"/>
                    <w:i/>
                    <w:iCs/>
                    <w:color w:val="FF0000"/>
                    <w:lang w:val="en-GB" w:eastAsia="en-GB"/>
                  </w:rPr>
                </w:rPrChange>
              </w:rPr>
            </w:pPr>
            <w:ins w:id="1556" w:author="Hoyos Lopez, Daniela" w:date="2023-03-17T15:54:00Z">
              <w:r w:rsidRPr="00F01331">
                <w:rPr>
                  <w:rFonts w:eastAsia="Times New Roman"/>
                  <w:i/>
                  <w:iCs/>
                  <w:color w:val="FF0000"/>
                  <w:highlight w:val="green"/>
                  <w:lang w:val="en-GB" w:eastAsia="en-GB"/>
                  <w:rPrChange w:id="1557" w:author="Hoyos Lopez, Daniela" w:date="2023-04-12T14:07:00Z">
                    <w:rPr>
                      <w:rFonts w:eastAsia="Times New Roman"/>
                      <w:i/>
                      <w:iCs/>
                      <w:color w:val="FF0000"/>
                      <w:lang w:val="en-GB" w:eastAsia="en-GB"/>
                    </w:rPr>
                  </w:rPrChange>
                </w:rPr>
                <w:t>19</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C4E4980" w14:textId="77777777" w:rsidR="00D96422" w:rsidRPr="00F01331" w:rsidRDefault="00D96422" w:rsidP="00F606B6">
            <w:pPr>
              <w:jc w:val="center"/>
              <w:rPr>
                <w:ins w:id="1558" w:author="Hoyos Lopez, Daniela" w:date="2023-03-17T15:54:00Z"/>
                <w:rFonts w:eastAsia="Times New Roman"/>
                <w:b/>
                <w:bCs/>
                <w:color w:val="000000"/>
                <w:highlight w:val="green"/>
                <w:lang w:val="en-GB" w:eastAsia="en-GB"/>
                <w:rPrChange w:id="1559" w:author="Hoyos Lopez, Daniela" w:date="2023-04-12T14:07:00Z">
                  <w:rPr>
                    <w:ins w:id="1560" w:author="Hoyos Lopez, Daniela" w:date="2023-03-17T15:54:00Z"/>
                    <w:rFonts w:eastAsia="Times New Roman"/>
                    <w:b/>
                    <w:bCs/>
                    <w:color w:val="000000"/>
                    <w:lang w:val="en-GB" w:eastAsia="en-GB"/>
                  </w:rPr>
                </w:rPrChange>
              </w:rPr>
            </w:pPr>
            <w:ins w:id="1561" w:author="Hoyos Lopez, Daniela" w:date="2023-03-17T15:54:00Z">
              <w:r w:rsidRPr="00F01331">
                <w:rPr>
                  <w:rFonts w:eastAsia="Times New Roman"/>
                  <w:b/>
                  <w:bCs/>
                  <w:color w:val="000000"/>
                  <w:highlight w:val="green"/>
                  <w:lang w:val="en-GB" w:eastAsia="en-GB"/>
                  <w:rPrChange w:id="1562" w:author="Hoyos Lopez, Daniela" w:date="2023-04-12T14:07:00Z">
                    <w:rPr>
                      <w:rFonts w:eastAsia="Times New Roman"/>
                      <w:b/>
                      <w:bCs/>
                      <w:color w:val="000000"/>
                      <w:lang w:val="en-GB" w:eastAsia="en-GB"/>
                    </w:rPr>
                  </w:rPrChange>
                </w:rPr>
                <w:t>DE</w:t>
              </w:r>
            </w:ins>
          </w:p>
        </w:tc>
        <w:tc>
          <w:tcPr>
            <w:tcW w:w="780" w:type="dxa"/>
            <w:tcBorders>
              <w:top w:val="nil"/>
              <w:left w:val="nil"/>
              <w:bottom w:val="single" w:sz="4" w:space="0" w:color="auto"/>
              <w:right w:val="single" w:sz="4" w:space="0" w:color="auto"/>
            </w:tcBorders>
            <w:shd w:val="clear" w:color="auto" w:fill="auto"/>
            <w:vAlign w:val="center"/>
            <w:hideMark/>
          </w:tcPr>
          <w:p w14:paraId="22669728" w14:textId="77777777" w:rsidR="00D96422" w:rsidRPr="00F01331" w:rsidRDefault="00D96422" w:rsidP="00F606B6">
            <w:pPr>
              <w:jc w:val="center"/>
              <w:rPr>
                <w:ins w:id="1563" w:author="Hoyos Lopez, Daniela" w:date="2023-03-17T15:54:00Z"/>
                <w:rFonts w:eastAsia="Times New Roman"/>
                <w:color w:val="000000"/>
                <w:highlight w:val="green"/>
                <w:lang w:val="en-GB" w:eastAsia="en-GB"/>
                <w:rPrChange w:id="1564" w:author="Hoyos Lopez, Daniela" w:date="2023-04-12T14:07:00Z">
                  <w:rPr>
                    <w:ins w:id="1565" w:author="Hoyos Lopez, Daniela" w:date="2023-03-17T15:54:00Z"/>
                    <w:rFonts w:eastAsia="Times New Roman"/>
                    <w:color w:val="000000"/>
                    <w:lang w:val="en-GB" w:eastAsia="en-GB"/>
                  </w:rPr>
                </w:rPrChange>
              </w:rPr>
            </w:pPr>
            <w:ins w:id="1566" w:author="Hoyos Lopez, Daniela" w:date="2023-03-17T15:54:00Z">
              <w:r w:rsidRPr="00F01331">
                <w:rPr>
                  <w:rFonts w:eastAsia="Times New Roman"/>
                  <w:color w:val="000000"/>
                  <w:highlight w:val="green"/>
                  <w:lang w:val="en-GB" w:eastAsia="en-GB"/>
                  <w:rPrChange w:id="1567" w:author="Hoyos Lopez, Daniela" w:date="2023-04-12T14:07:00Z">
                    <w:rPr>
                      <w:rFonts w:eastAsia="Times New Roman"/>
                      <w:color w:val="000000"/>
                      <w:lang w:val="en-GB" w:eastAsia="en-GB"/>
                    </w:rPr>
                  </w:rPrChange>
                </w:rPr>
                <w:t>DNW3</w:t>
              </w:r>
            </w:ins>
          </w:p>
        </w:tc>
        <w:tc>
          <w:tcPr>
            <w:tcW w:w="780" w:type="dxa"/>
            <w:tcBorders>
              <w:top w:val="nil"/>
              <w:left w:val="nil"/>
              <w:bottom w:val="single" w:sz="4" w:space="0" w:color="auto"/>
              <w:right w:val="single" w:sz="4" w:space="0" w:color="auto"/>
            </w:tcBorders>
            <w:shd w:val="clear" w:color="auto" w:fill="auto"/>
            <w:vAlign w:val="center"/>
            <w:hideMark/>
          </w:tcPr>
          <w:p w14:paraId="54C1A356" w14:textId="77777777" w:rsidR="00D96422" w:rsidRPr="00F01331" w:rsidRDefault="00D96422" w:rsidP="00F606B6">
            <w:pPr>
              <w:jc w:val="center"/>
              <w:rPr>
                <w:ins w:id="1568" w:author="Hoyos Lopez, Daniela" w:date="2023-03-17T15:54:00Z"/>
                <w:rFonts w:eastAsia="Times New Roman"/>
                <w:color w:val="000000"/>
                <w:highlight w:val="green"/>
                <w:lang w:val="en-GB" w:eastAsia="en-GB"/>
                <w:rPrChange w:id="1569" w:author="Hoyos Lopez, Daniela" w:date="2023-04-12T14:07:00Z">
                  <w:rPr>
                    <w:ins w:id="1570" w:author="Hoyos Lopez, Daniela" w:date="2023-03-17T15:54:00Z"/>
                    <w:rFonts w:eastAsia="Times New Roman"/>
                    <w:color w:val="000000"/>
                    <w:lang w:val="en-GB" w:eastAsia="en-GB"/>
                  </w:rPr>
                </w:rPrChange>
              </w:rPr>
            </w:pPr>
            <w:ins w:id="1571" w:author="Hoyos Lopez, Daniela" w:date="2023-03-17T15:54:00Z">
              <w:r w:rsidRPr="00F01331">
                <w:rPr>
                  <w:rFonts w:eastAsia="Times New Roman"/>
                  <w:color w:val="000000"/>
                  <w:highlight w:val="green"/>
                  <w:lang w:val="en-GB" w:eastAsia="en-GB"/>
                  <w:rPrChange w:id="1572" w:author="Hoyos Lopez, Daniela" w:date="2023-04-12T14:07:00Z">
                    <w:rPr>
                      <w:rFonts w:eastAsia="Times New Roman"/>
                      <w:color w:val="000000"/>
                      <w:lang w:val="en-GB" w:eastAsia="en-GB"/>
                    </w:rPr>
                  </w:rPrChange>
                </w:rPr>
                <w:t>DMLG</w:t>
              </w:r>
            </w:ins>
          </w:p>
        </w:tc>
      </w:tr>
      <w:tr w:rsidR="00D96422" w:rsidRPr="00F01331" w14:paraId="557D1B78" w14:textId="77777777" w:rsidTr="00F606B6">
        <w:trPr>
          <w:trHeight w:val="300"/>
          <w:ins w:id="1573" w:author="Hoyos Lopez, Daniela" w:date="2023-03-17T15:54:00Z"/>
        </w:trPr>
        <w:tc>
          <w:tcPr>
            <w:tcW w:w="380" w:type="dxa"/>
            <w:tcBorders>
              <w:top w:val="nil"/>
              <w:left w:val="nil"/>
              <w:bottom w:val="nil"/>
              <w:right w:val="nil"/>
            </w:tcBorders>
            <w:shd w:val="clear" w:color="auto" w:fill="auto"/>
            <w:noWrap/>
            <w:vAlign w:val="bottom"/>
            <w:hideMark/>
          </w:tcPr>
          <w:p w14:paraId="635C00DC" w14:textId="77777777" w:rsidR="00D96422" w:rsidRPr="00F01331" w:rsidRDefault="00D96422" w:rsidP="00F606B6">
            <w:pPr>
              <w:jc w:val="center"/>
              <w:rPr>
                <w:ins w:id="1574" w:author="Hoyos Lopez, Daniela" w:date="2023-03-17T15:54:00Z"/>
                <w:rFonts w:eastAsia="Times New Roman"/>
                <w:i/>
                <w:iCs/>
                <w:color w:val="FF0000"/>
                <w:highlight w:val="green"/>
                <w:lang w:val="en-GB" w:eastAsia="en-GB"/>
                <w:rPrChange w:id="1575" w:author="Hoyos Lopez, Daniela" w:date="2023-04-12T14:07:00Z">
                  <w:rPr>
                    <w:ins w:id="1576" w:author="Hoyos Lopez, Daniela" w:date="2023-03-17T15:54:00Z"/>
                    <w:rFonts w:eastAsia="Times New Roman"/>
                    <w:i/>
                    <w:iCs/>
                    <w:color w:val="FF0000"/>
                    <w:lang w:val="en-GB" w:eastAsia="en-GB"/>
                  </w:rPr>
                </w:rPrChange>
              </w:rPr>
            </w:pPr>
            <w:ins w:id="1577" w:author="Hoyos Lopez, Daniela" w:date="2023-03-17T15:54:00Z">
              <w:r w:rsidRPr="00F01331">
                <w:rPr>
                  <w:rFonts w:eastAsia="Times New Roman"/>
                  <w:i/>
                  <w:iCs/>
                  <w:color w:val="FF0000"/>
                  <w:highlight w:val="green"/>
                  <w:lang w:val="en-GB" w:eastAsia="en-GB"/>
                  <w:rPrChange w:id="1578" w:author="Hoyos Lopez, Daniela" w:date="2023-04-12T14:07:00Z">
                    <w:rPr>
                      <w:rFonts w:eastAsia="Times New Roman"/>
                      <w:i/>
                      <w:iCs/>
                      <w:color w:val="FF0000"/>
                      <w:lang w:val="en-GB" w:eastAsia="en-GB"/>
                    </w:rPr>
                  </w:rPrChange>
                </w:rPr>
                <w:t>20</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B99E910" w14:textId="77777777" w:rsidR="00D96422" w:rsidRPr="00F01331" w:rsidRDefault="00D96422" w:rsidP="00F606B6">
            <w:pPr>
              <w:jc w:val="center"/>
              <w:rPr>
                <w:ins w:id="1579" w:author="Hoyos Lopez, Daniela" w:date="2023-03-17T15:54:00Z"/>
                <w:rFonts w:eastAsia="Times New Roman"/>
                <w:b/>
                <w:bCs/>
                <w:color w:val="000000"/>
                <w:highlight w:val="green"/>
                <w:lang w:val="en-GB" w:eastAsia="en-GB"/>
                <w:rPrChange w:id="1580" w:author="Hoyos Lopez, Daniela" w:date="2023-04-12T14:07:00Z">
                  <w:rPr>
                    <w:ins w:id="1581" w:author="Hoyos Lopez, Daniela" w:date="2023-03-17T15:54:00Z"/>
                    <w:rFonts w:eastAsia="Times New Roman"/>
                    <w:b/>
                    <w:bCs/>
                    <w:color w:val="000000"/>
                    <w:lang w:val="en-GB" w:eastAsia="en-GB"/>
                  </w:rPr>
                </w:rPrChange>
              </w:rPr>
            </w:pPr>
            <w:ins w:id="1582" w:author="Hoyos Lopez, Daniela" w:date="2023-03-17T15:54:00Z">
              <w:r w:rsidRPr="00F01331">
                <w:rPr>
                  <w:rFonts w:eastAsia="Times New Roman"/>
                  <w:b/>
                  <w:bCs/>
                  <w:color w:val="000000"/>
                  <w:highlight w:val="green"/>
                  <w:lang w:val="en-GB" w:eastAsia="en-GB"/>
                  <w:rPrChange w:id="1583" w:author="Hoyos Lopez, Daniela" w:date="2023-04-12T14:07:00Z">
                    <w:rPr>
                      <w:rFonts w:eastAsia="Times New Roman"/>
                      <w:b/>
                      <w:bCs/>
                      <w:color w:val="000000"/>
                      <w:lang w:val="en-GB" w:eastAsia="en-GB"/>
                    </w:rPr>
                  </w:rPrChange>
                </w:rPr>
                <w:t>DE</w:t>
              </w:r>
            </w:ins>
          </w:p>
        </w:tc>
        <w:tc>
          <w:tcPr>
            <w:tcW w:w="780" w:type="dxa"/>
            <w:tcBorders>
              <w:top w:val="nil"/>
              <w:left w:val="nil"/>
              <w:bottom w:val="single" w:sz="4" w:space="0" w:color="auto"/>
              <w:right w:val="single" w:sz="4" w:space="0" w:color="auto"/>
            </w:tcBorders>
            <w:shd w:val="clear" w:color="auto" w:fill="auto"/>
            <w:vAlign w:val="center"/>
            <w:hideMark/>
          </w:tcPr>
          <w:p w14:paraId="3A8EEF4B" w14:textId="77777777" w:rsidR="00D96422" w:rsidRPr="00F01331" w:rsidRDefault="00D96422" w:rsidP="00F606B6">
            <w:pPr>
              <w:jc w:val="center"/>
              <w:rPr>
                <w:ins w:id="1584" w:author="Hoyos Lopez, Daniela" w:date="2023-03-17T15:54:00Z"/>
                <w:rFonts w:eastAsia="Times New Roman"/>
                <w:color w:val="000000"/>
                <w:highlight w:val="green"/>
                <w:lang w:val="en-GB" w:eastAsia="en-GB"/>
                <w:rPrChange w:id="1585" w:author="Hoyos Lopez, Daniela" w:date="2023-04-12T14:07:00Z">
                  <w:rPr>
                    <w:ins w:id="1586" w:author="Hoyos Lopez, Daniela" w:date="2023-03-17T15:54:00Z"/>
                    <w:rFonts w:eastAsia="Times New Roman"/>
                    <w:color w:val="000000"/>
                    <w:lang w:val="en-GB" w:eastAsia="en-GB"/>
                  </w:rPr>
                </w:rPrChange>
              </w:rPr>
            </w:pPr>
            <w:ins w:id="1587" w:author="Hoyos Lopez, Daniela" w:date="2023-03-17T15:54:00Z">
              <w:r w:rsidRPr="00F01331">
                <w:rPr>
                  <w:rFonts w:eastAsia="Times New Roman"/>
                  <w:color w:val="000000"/>
                  <w:highlight w:val="green"/>
                  <w:lang w:val="en-GB" w:eastAsia="en-GB"/>
                  <w:rPrChange w:id="1588" w:author="Hoyos Lopez, Daniela" w:date="2023-04-12T14:07:00Z">
                    <w:rPr>
                      <w:rFonts w:eastAsia="Times New Roman"/>
                      <w:color w:val="000000"/>
                      <w:lang w:val="en-GB" w:eastAsia="en-GB"/>
                    </w:rPr>
                  </w:rPrChange>
                </w:rPr>
                <w:t>DNZ2</w:t>
              </w:r>
            </w:ins>
          </w:p>
        </w:tc>
        <w:tc>
          <w:tcPr>
            <w:tcW w:w="780" w:type="dxa"/>
            <w:tcBorders>
              <w:top w:val="nil"/>
              <w:left w:val="nil"/>
              <w:bottom w:val="single" w:sz="4" w:space="0" w:color="auto"/>
              <w:right w:val="single" w:sz="4" w:space="0" w:color="auto"/>
            </w:tcBorders>
            <w:shd w:val="clear" w:color="auto" w:fill="auto"/>
            <w:vAlign w:val="center"/>
            <w:hideMark/>
          </w:tcPr>
          <w:p w14:paraId="187ED9FA" w14:textId="77777777" w:rsidR="00D96422" w:rsidRPr="00F01331" w:rsidRDefault="00D96422" w:rsidP="00F606B6">
            <w:pPr>
              <w:jc w:val="center"/>
              <w:rPr>
                <w:ins w:id="1589" w:author="Hoyos Lopez, Daniela" w:date="2023-03-17T15:54:00Z"/>
                <w:rFonts w:eastAsia="Times New Roman"/>
                <w:color w:val="000000"/>
                <w:highlight w:val="green"/>
                <w:lang w:val="en-GB" w:eastAsia="en-GB"/>
                <w:rPrChange w:id="1590" w:author="Hoyos Lopez, Daniela" w:date="2023-04-12T14:07:00Z">
                  <w:rPr>
                    <w:ins w:id="1591" w:author="Hoyos Lopez, Daniela" w:date="2023-03-17T15:54:00Z"/>
                    <w:rFonts w:eastAsia="Times New Roman"/>
                    <w:color w:val="000000"/>
                    <w:lang w:val="en-GB" w:eastAsia="en-GB"/>
                  </w:rPr>
                </w:rPrChange>
              </w:rPr>
            </w:pPr>
            <w:ins w:id="1592" w:author="Hoyos Lopez, Daniela" w:date="2023-03-17T15:54:00Z">
              <w:r w:rsidRPr="00F01331">
                <w:rPr>
                  <w:rFonts w:eastAsia="Times New Roman"/>
                  <w:color w:val="000000"/>
                  <w:highlight w:val="green"/>
                  <w:lang w:val="en-GB" w:eastAsia="en-GB"/>
                  <w:rPrChange w:id="1593" w:author="Hoyos Lopez, Daniela" w:date="2023-04-12T14:07:00Z">
                    <w:rPr>
                      <w:rFonts w:eastAsia="Times New Roman"/>
                      <w:color w:val="000000"/>
                      <w:lang w:val="en-GB" w:eastAsia="en-GB"/>
                    </w:rPr>
                  </w:rPrChange>
                </w:rPr>
                <w:t>VGSG</w:t>
              </w:r>
            </w:ins>
          </w:p>
        </w:tc>
      </w:tr>
      <w:tr w:rsidR="00D96422" w:rsidRPr="00F01331" w14:paraId="756A6342" w14:textId="77777777" w:rsidTr="00F606B6">
        <w:trPr>
          <w:trHeight w:val="300"/>
          <w:ins w:id="1594" w:author="Hoyos Lopez, Daniela" w:date="2023-03-17T15:54:00Z"/>
        </w:trPr>
        <w:tc>
          <w:tcPr>
            <w:tcW w:w="380" w:type="dxa"/>
            <w:tcBorders>
              <w:top w:val="nil"/>
              <w:left w:val="nil"/>
              <w:bottom w:val="nil"/>
              <w:right w:val="nil"/>
            </w:tcBorders>
            <w:shd w:val="clear" w:color="auto" w:fill="auto"/>
            <w:noWrap/>
            <w:vAlign w:val="bottom"/>
            <w:hideMark/>
          </w:tcPr>
          <w:p w14:paraId="3B93A7A8" w14:textId="77777777" w:rsidR="00D96422" w:rsidRPr="00F01331" w:rsidRDefault="00D96422" w:rsidP="00F606B6">
            <w:pPr>
              <w:jc w:val="center"/>
              <w:rPr>
                <w:ins w:id="1595" w:author="Hoyos Lopez, Daniela" w:date="2023-03-17T15:54:00Z"/>
                <w:rFonts w:eastAsia="Times New Roman"/>
                <w:i/>
                <w:iCs/>
                <w:color w:val="FF0000"/>
                <w:highlight w:val="green"/>
                <w:lang w:val="en-GB" w:eastAsia="en-GB"/>
                <w:rPrChange w:id="1596" w:author="Hoyos Lopez, Daniela" w:date="2023-04-12T14:07:00Z">
                  <w:rPr>
                    <w:ins w:id="1597" w:author="Hoyos Lopez, Daniela" w:date="2023-03-17T15:54:00Z"/>
                    <w:rFonts w:eastAsia="Times New Roman"/>
                    <w:i/>
                    <w:iCs/>
                    <w:color w:val="FF0000"/>
                    <w:lang w:val="en-GB" w:eastAsia="en-GB"/>
                  </w:rPr>
                </w:rPrChange>
              </w:rPr>
            </w:pPr>
            <w:ins w:id="1598" w:author="Hoyos Lopez, Daniela" w:date="2023-03-17T15:54:00Z">
              <w:r w:rsidRPr="00F01331">
                <w:rPr>
                  <w:rFonts w:eastAsia="Times New Roman"/>
                  <w:i/>
                  <w:iCs/>
                  <w:color w:val="FF0000"/>
                  <w:highlight w:val="green"/>
                  <w:lang w:val="en-GB" w:eastAsia="en-GB"/>
                  <w:rPrChange w:id="1599" w:author="Hoyos Lopez, Daniela" w:date="2023-04-12T14:07:00Z">
                    <w:rPr>
                      <w:rFonts w:eastAsia="Times New Roman"/>
                      <w:i/>
                      <w:iCs/>
                      <w:color w:val="FF0000"/>
                      <w:lang w:val="en-GB" w:eastAsia="en-GB"/>
                    </w:rPr>
                  </w:rPrChange>
                </w:rPr>
                <w:t>21</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A93A270" w14:textId="77777777" w:rsidR="00D96422" w:rsidRPr="00F01331" w:rsidRDefault="00D96422" w:rsidP="00F606B6">
            <w:pPr>
              <w:jc w:val="center"/>
              <w:rPr>
                <w:ins w:id="1600" w:author="Hoyos Lopez, Daniela" w:date="2023-03-17T15:54:00Z"/>
                <w:rFonts w:eastAsia="Times New Roman"/>
                <w:b/>
                <w:bCs/>
                <w:color w:val="000000"/>
                <w:highlight w:val="green"/>
                <w:lang w:val="en-GB" w:eastAsia="en-GB"/>
                <w:rPrChange w:id="1601" w:author="Hoyos Lopez, Daniela" w:date="2023-04-12T14:07:00Z">
                  <w:rPr>
                    <w:ins w:id="1602" w:author="Hoyos Lopez, Daniela" w:date="2023-03-17T15:54:00Z"/>
                    <w:rFonts w:eastAsia="Times New Roman"/>
                    <w:b/>
                    <w:bCs/>
                    <w:color w:val="000000"/>
                    <w:lang w:val="en-GB" w:eastAsia="en-GB"/>
                  </w:rPr>
                </w:rPrChange>
              </w:rPr>
            </w:pPr>
            <w:ins w:id="1603" w:author="Hoyos Lopez, Daniela" w:date="2023-03-17T15:54:00Z">
              <w:r w:rsidRPr="00F01331">
                <w:rPr>
                  <w:rFonts w:eastAsia="Times New Roman"/>
                  <w:b/>
                  <w:bCs/>
                  <w:color w:val="000000"/>
                  <w:highlight w:val="green"/>
                  <w:lang w:val="en-GB" w:eastAsia="en-GB"/>
                  <w:rPrChange w:id="1604" w:author="Hoyos Lopez, Daniela" w:date="2023-04-12T14:07:00Z">
                    <w:rPr>
                      <w:rFonts w:eastAsia="Times New Roman"/>
                      <w:b/>
                      <w:bCs/>
                      <w:color w:val="000000"/>
                      <w:lang w:val="en-GB" w:eastAsia="en-GB"/>
                    </w:rPr>
                  </w:rPrChange>
                </w:rPr>
                <w:t>AT</w:t>
              </w:r>
            </w:ins>
          </w:p>
        </w:tc>
        <w:tc>
          <w:tcPr>
            <w:tcW w:w="780" w:type="dxa"/>
            <w:tcBorders>
              <w:top w:val="nil"/>
              <w:left w:val="nil"/>
              <w:bottom w:val="single" w:sz="4" w:space="0" w:color="auto"/>
              <w:right w:val="single" w:sz="4" w:space="0" w:color="auto"/>
            </w:tcBorders>
            <w:shd w:val="clear" w:color="auto" w:fill="auto"/>
            <w:vAlign w:val="center"/>
            <w:hideMark/>
          </w:tcPr>
          <w:p w14:paraId="7CCB6452" w14:textId="77777777" w:rsidR="00D96422" w:rsidRPr="00F01331" w:rsidRDefault="00D96422" w:rsidP="00F606B6">
            <w:pPr>
              <w:jc w:val="center"/>
              <w:rPr>
                <w:ins w:id="1605" w:author="Hoyos Lopez, Daniela" w:date="2023-03-17T15:54:00Z"/>
                <w:rFonts w:eastAsia="Times New Roman"/>
                <w:color w:val="000000"/>
                <w:highlight w:val="green"/>
                <w:lang w:val="en-GB" w:eastAsia="en-GB"/>
                <w:rPrChange w:id="1606" w:author="Hoyos Lopez, Daniela" w:date="2023-04-12T14:07:00Z">
                  <w:rPr>
                    <w:ins w:id="1607" w:author="Hoyos Lopez, Daniela" w:date="2023-03-17T15:54:00Z"/>
                    <w:rFonts w:eastAsia="Times New Roman"/>
                    <w:color w:val="000000"/>
                    <w:lang w:val="en-GB" w:eastAsia="en-GB"/>
                  </w:rPr>
                </w:rPrChange>
              </w:rPr>
            </w:pPr>
            <w:ins w:id="1608" w:author="Hoyos Lopez, Daniela" w:date="2023-03-17T15:54:00Z">
              <w:r w:rsidRPr="00F01331">
                <w:rPr>
                  <w:rFonts w:eastAsia="Times New Roman"/>
                  <w:color w:val="000000"/>
                  <w:highlight w:val="green"/>
                  <w:lang w:val="en-GB" w:eastAsia="en-GB"/>
                  <w:rPrChange w:id="1609" w:author="Hoyos Lopez, Daniela" w:date="2023-04-12T14:07:00Z">
                    <w:rPr>
                      <w:rFonts w:eastAsia="Times New Roman"/>
                      <w:color w:val="000000"/>
                      <w:lang w:val="en-GB" w:eastAsia="en-GB"/>
                    </w:rPr>
                  </w:rPrChange>
                </w:rPr>
                <w:t>DVI2</w:t>
              </w:r>
            </w:ins>
          </w:p>
        </w:tc>
        <w:tc>
          <w:tcPr>
            <w:tcW w:w="780" w:type="dxa"/>
            <w:tcBorders>
              <w:top w:val="nil"/>
              <w:left w:val="nil"/>
              <w:bottom w:val="single" w:sz="4" w:space="0" w:color="auto"/>
              <w:right w:val="single" w:sz="4" w:space="0" w:color="auto"/>
            </w:tcBorders>
            <w:shd w:val="clear" w:color="auto" w:fill="auto"/>
            <w:vAlign w:val="center"/>
            <w:hideMark/>
          </w:tcPr>
          <w:p w14:paraId="21D4A27D" w14:textId="77777777" w:rsidR="00D96422" w:rsidRPr="00F01331" w:rsidRDefault="00D96422" w:rsidP="00F606B6">
            <w:pPr>
              <w:jc w:val="center"/>
              <w:rPr>
                <w:ins w:id="1610" w:author="Hoyos Lopez, Daniela" w:date="2023-03-17T15:54:00Z"/>
                <w:rFonts w:eastAsia="Times New Roman"/>
                <w:color w:val="000000"/>
                <w:highlight w:val="green"/>
                <w:lang w:val="en-GB" w:eastAsia="en-GB"/>
                <w:rPrChange w:id="1611" w:author="Hoyos Lopez, Daniela" w:date="2023-04-12T14:07:00Z">
                  <w:rPr>
                    <w:ins w:id="1612" w:author="Hoyos Lopez, Daniela" w:date="2023-03-17T15:54:00Z"/>
                    <w:rFonts w:eastAsia="Times New Roman"/>
                    <w:color w:val="000000"/>
                    <w:lang w:val="en-GB" w:eastAsia="en-GB"/>
                  </w:rPr>
                </w:rPrChange>
              </w:rPr>
            </w:pPr>
            <w:ins w:id="1613" w:author="Hoyos Lopez, Daniela" w:date="2023-03-17T15:54:00Z">
              <w:r w:rsidRPr="00F01331">
                <w:rPr>
                  <w:rFonts w:eastAsia="Times New Roman"/>
                  <w:color w:val="000000"/>
                  <w:highlight w:val="green"/>
                  <w:lang w:val="en-GB" w:eastAsia="en-GB"/>
                  <w:rPrChange w:id="1614" w:author="Hoyos Lopez, Daniela" w:date="2023-04-12T14:07:00Z">
                    <w:rPr>
                      <w:rFonts w:eastAsia="Times New Roman"/>
                      <w:color w:val="000000"/>
                      <w:lang w:val="en-GB" w:eastAsia="en-GB"/>
                    </w:rPr>
                  </w:rPrChange>
                </w:rPr>
                <w:t>SMAO</w:t>
              </w:r>
            </w:ins>
          </w:p>
        </w:tc>
      </w:tr>
      <w:tr w:rsidR="00D96422" w:rsidRPr="00F01331" w14:paraId="5ECC825F" w14:textId="77777777" w:rsidTr="00F606B6">
        <w:trPr>
          <w:trHeight w:val="300"/>
          <w:ins w:id="1615" w:author="Hoyos Lopez, Daniela" w:date="2023-03-17T15:54:00Z"/>
        </w:trPr>
        <w:tc>
          <w:tcPr>
            <w:tcW w:w="380" w:type="dxa"/>
            <w:tcBorders>
              <w:top w:val="nil"/>
              <w:left w:val="nil"/>
              <w:bottom w:val="nil"/>
              <w:right w:val="nil"/>
            </w:tcBorders>
            <w:shd w:val="clear" w:color="auto" w:fill="auto"/>
            <w:noWrap/>
            <w:vAlign w:val="bottom"/>
            <w:hideMark/>
          </w:tcPr>
          <w:p w14:paraId="0D6ED09E" w14:textId="77777777" w:rsidR="00D96422" w:rsidRPr="00F01331" w:rsidRDefault="00D96422" w:rsidP="00F606B6">
            <w:pPr>
              <w:jc w:val="center"/>
              <w:rPr>
                <w:ins w:id="1616" w:author="Hoyos Lopez, Daniela" w:date="2023-03-17T15:54:00Z"/>
                <w:rFonts w:eastAsia="Times New Roman"/>
                <w:i/>
                <w:iCs/>
                <w:color w:val="FF0000"/>
                <w:highlight w:val="green"/>
                <w:lang w:val="en-GB" w:eastAsia="en-GB"/>
                <w:rPrChange w:id="1617" w:author="Hoyos Lopez, Daniela" w:date="2023-04-12T14:07:00Z">
                  <w:rPr>
                    <w:ins w:id="1618" w:author="Hoyos Lopez, Daniela" w:date="2023-03-17T15:54:00Z"/>
                    <w:rFonts w:eastAsia="Times New Roman"/>
                    <w:i/>
                    <w:iCs/>
                    <w:color w:val="FF0000"/>
                    <w:lang w:val="en-GB" w:eastAsia="en-GB"/>
                  </w:rPr>
                </w:rPrChange>
              </w:rPr>
            </w:pPr>
            <w:ins w:id="1619" w:author="Hoyos Lopez, Daniela" w:date="2023-03-17T15:54:00Z">
              <w:r w:rsidRPr="00F01331">
                <w:rPr>
                  <w:rFonts w:eastAsia="Times New Roman"/>
                  <w:i/>
                  <w:iCs/>
                  <w:color w:val="FF0000"/>
                  <w:highlight w:val="green"/>
                  <w:lang w:val="en-GB" w:eastAsia="en-GB"/>
                  <w:rPrChange w:id="1620" w:author="Hoyos Lopez, Daniela" w:date="2023-04-12T14:07:00Z">
                    <w:rPr>
                      <w:rFonts w:eastAsia="Times New Roman"/>
                      <w:i/>
                      <w:iCs/>
                      <w:color w:val="FF0000"/>
                      <w:lang w:val="en-GB" w:eastAsia="en-GB"/>
                    </w:rPr>
                  </w:rPrChange>
                </w:rPr>
                <w:t>22</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F45F7C4" w14:textId="77777777" w:rsidR="00D96422" w:rsidRPr="00F01331" w:rsidRDefault="00D96422" w:rsidP="00F606B6">
            <w:pPr>
              <w:jc w:val="center"/>
              <w:rPr>
                <w:ins w:id="1621" w:author="Hoyos Lopez, Daniela" w:date="2023-03-17T15:54:00Z"/>
                <w:rFonts w:eastAsia="Times New Roman"/>
                <w:b/>
                <w:bCs/>
                <w:color w:val="000000"/>
                <w:highlight w:val="green"/>
                <w:lang w:val="en-GB" w:eastAsia="en-GB"/>
                <w:rPrChange w:id="1622" w:author="Hoyos Lopez, Daniela" w:date="2023-04-12T14:07:00Z">
                  <w:rPr>
                    <w:ins w:id="1623" w:author="Hoyos Lopez, Daniela" w:date="2023-03-17T15:54:00Z"/>
                    <w:rFonts w:eastAsia="Times New Roman"/>
                    <w:b/>
                    <w:bCs/>
                    <w:color w:val="000000"/>
                    <w:lang w:val="en-GB" w:eastAsia="en-GB"/>
                  </w:rPr>
                </w:rPrChange>
              </w:rPr>
            </w:pPr>
            <w:ins w:id="1624" w:author="Hoyos Lopez, Daniela" w:date="2023-03-17T15:54:00Z">
              <w:r w:rsidRPr="00F01331">
                <w:rPr>
                  <w:rFonts w:eastAsia="Times New Roman"/>
                  <w:b/>
                  <w:bCs/>
                  <w:color w:val="000000"/>
                  <w:highlight w:val="green"/>
                  <w:lang w:val="en-GB" w:eastAsia="en-GB"/>
                  <w:rPrChange w:id="1625" w:author="Hoyos Lopez, Daniela" w:date="2023-04-12T14:07:00Z">
                    <w:rPr>
                      <w:rFonts w:eastAsia="Times New Roman"/>
                      <w:b/>
                      <w:bCs/>
                      <w:color w:val="000000"/>
                      <w:lang w:val="en-GB" w:eastAsia="en-GB"/>
                    </w:rPr>
                  </w:rPrChange>
                </w:rPr>
                <w:t>AT</w:t>
              </w:r>
            </w:ins>
          </w:p>
        </w:tc>
        <w:tc>
          <w:tcPr>
            <w:tcW w:w="780" w:type="dxa"/>
            <w:tcBorders>
              <w:top w:val="nil"/>
              <w:left w:val="nil"/>
              <w:bottom w:val="single" w:sz="4" w:space="0" w:color="auto"/>
              <w:right w:val="single" w:sz="4" w:space="0" w:color="auto"/>
            </w:tcBorders>
            <w:shd w:val="clear" w:color="auto" w:fill="auto"/>
            <w:vAlign w:val="center"/>
            <w:hideMark/>
          </w:tcPr>
          <w:p w14:paraId="6A3F0726" w14:textId="77777777" w:rsidR="00D96422" w:rsidRPr="00F01331" w:rsidRDefault="00D96422" w:rsidP="00F606B6">
            <w:pPr>
              <w:jc w:val="center"/>
              <w:rPr>
                <w:ins w:id="1626" w:author="Hoyos Lopez, Daniela" w:date="2023-03-17T15:54:00Z"/>
                <w:rFonts w:eastAsia="Times New Roman"/>
                <w:color w:val="000000"/>
                <w:highlight w:val="green"/>
                <w:lang w:val="en-GB" w:eastAsia="en-GB"/>
                <w:rPrChange w:id="1627" w:author="Hoyos Lopez, Daniela" w:date="2023-04-12T14:07:00Z">
                  <w:rPr>
                    <w:ins w:id="1628" w:author="Hoyos Lopez, Daniela" w:date="2023-03-17T15:54:00Z"/>
                    <w:rFonts w:eastAsia="Times New Roman"/>
                    <w:color w:val="000000"/>
                    <w:lang w:val="en-GB" w:eastAsia="en-GB"/>
                  </w:rPr>
                </w:rPrChange>
              </w:rPr>
            </w:pPr>
            <w:ins w:id="1629" w:author="Hoyos Lopez, Daniela" w:date="2023-03-17T15:54:00Z">
              <w:r w:rsidRPr="00F01331">
                <w:rPr>
                  <w:rFonts w:eastAsia="Times New Roman"/>
                  <w:color w:val="000000"/>
                  <w:highlight w:val="green"/>
                  <w:lang w:val="en-GB" w:eastAsia="en-GB"/>
                  <w:rPrChange w:id="1630" w:author="Hoyos Lopez, Daniela" w:date="2023-04-12T14:07:00Z">
                    <w:rPr>
                      <w:rFonts w:eastAsia="Times New Roman"/>
                      <w:color w:val="000000"/>
                      <w:lang w:val="en-GB" w:eastAsia="en-GB"/>
                    </w:rPr>
                  </w:rPrChange>
                </w:rPr>
                <w:t>DVI3</w:t>
              </w:r>
            </w:ins>
          </w:p>
        </w:tc>
        <w:tc>
          <w:tcPr>
            <w:tcW w:w="780" w:type="dxa"/>
            <w:tcBorders>
              <w:top w:val="nil"/>
              <w:left w:val="nil"/>
              <w:bottom w:val="single" w:sz="4" w:space="0" w:color="auto"/>
              <w:right w:val="single" w:sz="4" w:space="0" w:color="auto"/>
            </w:tcBorders>
            <w:shd w:val="clear" w:color="auto" w:fill="auto"/>
            <w:vAlign w:val="center"/>
            <w:hideMark/>
          </w:tcPr>
          <w:p w14:paraId="0F021AD8" w14:textId="77777777" w:rsidR="00D96422" w:rsidRPr="00F01331" w:rsidRDefault="00D96422" w:rsidP="00F606B6">
            <w:pPr>
              <w:jc w:val="center"/>
              <w:rPr>
                <w:ins w:id="1631" w:author="Hoyos Lopez, Daniela" w:date="2023-03-17T15:54:00Z"/>
                <w:rFonts w:eastAsia="Times New Roman"/>
                <w:color w:val="000000"/>
                <w:highlight w:val="green"/>
                <w:lang w:val="en-GB" w:eastAsia="en-GB"/>
                <w:rPrChange w:id="1632" w:author="Hoyos Lopez, Daniela" w:date="2023-04-12T14:07:00Z">
                  <w:rPr>
                    <w:ins w:id="1633" w:author="Hoyos Lopez, Daniela" w:date="2023-03-17T15:54:00Z"/>
                    <w:rFonts w:eastAsia="Times New Roman"/>
                    <w:color w:val="000000"/>
                    <w:lang w:val="en-GB" w:eastAsia="en-GB"/>
                  </w:rPr>
                </w:rPrChange>
              </w:rPr>
            </w:pPr>
            <w:ins w:id="1634" w:author="Hoyos Lopez, Daniela" w:date="2023-03-17T15:54:00Z">
              <w:r w:rsidRPr="00F01331">
                <w:rPr>
                  <w:rFonts w:eastAsia="Times New Roman"/>
                  <w:color w:val="000000"/>
                  <w:highlight w:val="green"/>
                  <w:lang w:val="en-GB" w:eastAsia="en-GB"/>
                  <w:rPrChange w:id="1635" w:author="Hoyos Lopez, Daniela" w:date="2023-04-12T14:07:00Z">
                    <w:rPr>
                      <w:rFonts w:eastAsia="Times New Roman"/>
                      <w:color w:val="000000"/>
                      <w:lang w:val="en-GB" w:eastAsia="en-GB"/>
                    </w:rPr>
                  </w:rPrChange>
                </w:rPr>
                <w:t>GLPG</w:t>
              </w:r>
            </w:ins>
          </w:p>
        </w:tc>
      </w:tr>
      <w:tr w:rsidR="00D96422" w:rsidRPr="00F01331" w14:paraId="01B05703" w14:textId="77777777" w:rsidTr="00F606B6">
        <w:trPr>
          <w:trHeight w:val="300"/>
          <w:ins w:id="1636" w:author="Hoyos Lopez, Daniela" w:date="2023-03-17T15:54:00Z"/>
        </w:trPr>
        <w:tc>
          <w:tcPr>
            <w:tcW w:w="380" w:type="dxa"/>
            <w:tcBorders>
              <w:top w:val="nil"/>
              <w:left w:val="nil"/>
              <w:bottom w:val="nil"/>
              <w:right w:val="nil"/>
            </w:tcBorders>
            <w:shd w:val="clear" w:color="auto" w:fill="auto"/>
            <w:noWrap/>
            <w:vAlign w:val="bottom"/>
            <w:hideMark/>
          </w:tcPr>
          <w:p w14:paraId="66B24F4D" w14:textId="77777777" w:rsidR="00D96422" w:rsidRPr="00F01331" w:rsidRDefault="00D96422" w:rsidP="00F606B6">
            <w:pPr>
              <w:jc w:val="center"/>
              <w:rPr>
                <w:ins w:id="1637" w:author="Hoyos Lopez, Daniela" w:date="2023-03-17T15:54:00Z"/>
                <w:rFonts w:eastAsia="Times New Roman"/>
                <w:i/>
                <w:iCs/>
                <w:color w:val="FF0000"/>
                <w:highlight w:val="green"/>
                <w:lang w:val="en-GB" w:eastAsia="en-GB"/>
                <w:rPrChange w:id="1638" w:author="Hoyos Lopez, Daniela" w:date="2023-04-12T14:07:00Z">
                  <w:rPr>
                    <w:ins w:id="1639" w:author="Hoyos Lopez, Daniela" w:date="2023-03-17T15:54:00Z"/>
                    <w:rFonts w:eastAsia="Times New Roman"/>
                    <w:i/>
                    <w:iCs/>
                    <w:color w:val="FF0000"/>
                    <w:lang w:val="en-GB" w:eastAsia="en-GB"/>
                  </w:rPr>
                </w:rPrChange>
              </w:rPr>
            </w:pPr>
            <w:ins w:id="1640" w:author="Hoyos Lopez, Daniela" w:date="2023-03-17T15:54:00Z">
              <w:r w:rsidRPr="00F01331">
                <w:rPr>
                  <w:rFonts w:eastAsia="Times New Roman"/>
                  <w:i/>
                  <w:iCs/>
                  <w:color w:val="FF0000"/>
                  <w:highlight w:val="green"/>
                  <w:lang w:val="en-GB" w:eastAsia="en-GB"/>
                  <w:rPrChange w:id="1641" w:author="Hoyos Lopez, Daniela" w:date="2023-04-12T14:07:00Z">
                    <w:rPr>
                      <w:rFonts w:eastAsia="Times New Roman"/>
                      <w:i/>
                      <w:iCs/>
                      <w:color w:val="FF0000"/>
                      <w:lang w:val="en-GB" w:eastAsia="en-GB"/>
                    </w:rPr>
                  </w:rPrChange>
                </w:rPr>
                <w:t>23</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199202D" w14:textId="77777777" w:rsidR="00D96422" w:rsidRPr="00F01331" w:rsidRDefault="00D96422" w:rsidP="00F606B6">
            <w:pPr>
              <w:jc w:val="center"/>
              <w:rPr>
                <w:ins w:id="1642" w:author="Hoyos Lopez, Daniela" w:date="2023-03-17T15:54:00Z"/>
                <w:rFonts w:eastAsia="Times New Roman"/>
                <w:b/>
                <w:bCs/>
                <w:color w:val="000000"/>
                <w:highlight w:val="green"/>
                <w:lang w:val="en-GB" w:eastAsia="en-GB"/>
                <w:rPrChange w:id="1643" w:author="Hoyos Lopez, Daniela" w:date="2023-04-12T14:07:00Z">
                  <w:rPr>
                    <w:ins w:id="1644" w:author="Hoyos Lopez, Daniela" w:date="2023-03-17T15:54:00Z"/>
                    <w:rFonts w:eastAsia="Times New Roman"/>
                    <w:b/>
                    <w:bCs/>
                    <w:color w:val="000000"/>
                    <w:lang w:val="en-GB" w:eastAsia="en-GB"/>
                  </w:rPr>
                </w:rPrChange>
              </w:rPr>
            </w:pPr>
            <w:ins w:id="1645" w:author="Hoyos Lopez, Daniela" w:date="2023-03-17T15:54:00Z">
              <w:r w:rsidRPr="00F01331">
                <w:rPr>
                  <w:rFonts w:eastAsia="Times New Roman"/>
                  <w:b/>
                  <w:bCs/>
                  <w:color w:val="000000"/>
                  <w:highlight w:val="green"/>
                  <w:lang w:val="en-GB" w:eastAsia="en-GB"/>
                  <w:rPrChange w:id="1646"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4A744B11" w14:textId="77777777" w:rsidR="00D96422" w:rsidRPr="00F01331" w:rsidRDefault="00D96422" w:rsidP="00F606B6">
            <w:pPr>
              <w:jc w:val="center"/>
              <w:rPr>
                <w:ins w:id="1647" w:author="Hoyos Lopez, Daniela" w:date="2023-03-17T15:54:00Z"/>
                <w:rFonts w:eastAsia="Times New Roman"/>
                <w:color w:val="000000"/>
                <w:highlight w:val="green"/>
                <w:lang w:val="en-GB" w:eastAsia="en-GB"/>
                <w:rPrChange w:id="1648" w:author="Hoyos Lopez, Daniela" w:date="2023-04-12T14:07:00Z">
                  <w:rPr>
                    <w:ins w:id="1649" w:author="Hoyos Lopez, Daniela" w:date="2023-03-17T15:54:00Z"/>
                    <w:rFonts w:eastAsia="Times New Roman"/>
                    <w:color w:val="000000"/>
                    <w:lang w:val="en-GB" w:eastAsia="en-GB"/>
                  </w:rPr>
                </w:rPrChange>
              </w:rPr>
            </w:pPr>
            <w:ins w:id="1650" w:author="Hoyos Lopez, Daniela" w:date="2023-03-17T15:54:00Z">
              <w:r w:rsidRPr="00F01331">
                <w:rPr>
                  <w:rFonts w:eastAsia="Times New Roman"/>
                  <w:color w:val="000000"/>
                  <w:highlight w:val="green"/>
                  <w:lang w:val="en-GB" w:eastAsia="en-GB"/>
                  <w:rPrChange w:id="1651" w:author="Hoyos Lopez, Daniela" w:date="2023-04-12T14:07:00Z">
                    <w:rPr>
                      <w:rFonts w:eastAsia="Times New Roman"/>
                      <w:color w:val="000000"/>
                      <w:lang w:val="en-GB" w:eastAsia="en-GB"/>
                    </w:rPr>
                  </w:rPrChange>
                </w:rPr>
                <w:t>DIF1</w:t>
              </w:r>
            </w:ins>
          </w:p>
        </w:tc>
        <w:tc>
          <w:tcPr>
            <w:tcW w:w="780" w:type="dxa"/>
            <w:tcBorders>
              <w:top w:val="nil"/>
              <w:left w:val="nil"/>
              <w:bottom w:val="single" w:sz="4" w:space="0" w:color="auto"/>
              <w:right w:val="single" w:sz="4" w:space="0" w:color="auto"/>
            </w:tcBorders>
            <w:shd w:val="clear" w:color="auto" w:fill="auto"/>
            <w:vAlign w:val="center"/>
            <w:hideMark/>
          </w:tcPr>
          <w:p w14:paraId="6A70BA84" w14:textId="77777777" w:rsidR="00D96422" w:rsidRPr="00F01331" w:rsidRDefault="00D96422" w:rsidP="00F606B6">
            <w:pPr>
              <w:jc w:val="center"/>
              <w:rPr>
                <w:ins w:id="1652" w:author="Hoyos Lopez, Daniela" w:date="2023-03-17T15:54:00Z"/>
                <w:rFonts w:eastAsia="Times New Roman"/>
                <w:color w:val="000000"/>
                <w:highlight w:val="green"/>
                <w:lang w:val="en-GB" w:eastAsia="en-GB"/>
                <w:rPrChange w:id="1653" w:author="Hoyos Lopez, Daniela" w:date="2023-04-12T14:07:00Z">
                  <w:rPr>
                    <w:ins w:id="1654" w:author="Hoyos Lopez, Daniela" w:date="2023-03-17T15:54:00Z"/>
                    <w:rFonts w:eastAsia="Times New Roman"/>
                    <w:color w:val="000000"/>
                    <w:lang w:val="en-GB" w:eastAsia="en-GB"/>
                  </w:rPr>
                </w:rPrChange>
              </w:rPr>
            </w:pPr>
            <w:ins w:id="1655" w:author="Hoyos Lopez, Daniela" w:date="2023-03-17T15:54:00Z">
              <w:r w:rsidRPr="00F01331">
                <w:rPr>
                  <w:rFonts w:eastAsia="Times New Roman"/>
                  <w:color w:val="000000"/>
                  <w:highlight w:val="green"/>
                  <w:lang w:val="en-GB" w:eastAsia="en-GB"/>
                  <w:rPrChange w:id="1656" w:author="Hoyos Lopez, Daniela" w:date="2023-04-12T14:07:00Z">
                    <w:rPr>
                      <w:rFonts w:eastAsia="Times New Roman"/>
                      <w:color w:val="000000"/>
                      <w:lang w:val="en-GB" w:eastAsia="en-GB"/>
                    </w:rPr>
                  </w:rPrChange>
                </w:rPr>
                <w:t>SLOP</w:t>
              </w:r>
            </w:ins>
          </w:p>
        </w:tc>
      </w:tr>
      <w:tr w:rsidR="00D96422" w:rsidRPr="00F01331" w14:paraId="3CAECE66" w14:textId="77777777" w:rsidTr="00F606B6">
        <w:trPr>
          <w:trHeight w:val="300"/>
          <w:ins w:id="1657" w:author="Hoyos Lopez, Daniela" w:date="2023-03-17T15:54:00Z"/>
        </w:trPr>
        <w:tc>
          <w:tcPr>
            <w:tcW w:w="380" w:type="dxa"/>
            <w:tcBorders>
              <w:top w:val="nil"/>
              <w:left w:val="nil"/>
              <w:bottom w:val="nil"/>
              <w:right w:val="nil"/>
            </w:tcBorders>
            <w:shd w:val="clear" w:color="auto" w:fill="auto"/>
            <w:noWrap/>
            <w:vAlign w:val="bottom"/>
            <w:hideMark/>
          </w:tcPr>
          <w:p w14:paraId="6506C7A2" w14:textId="77777777" w:rsidR="00D96422" w:rsidRPr="00F01331" w:rsidRDefault="00D96422" w:rsidP="00F606B6">
            <w:pPr>
              <w:jc w:val="center"/>
              <w:rPr>
                <w:ins w:id="1658" w:author="Hoyos Lopez, Daniela" w:date="2023-03-17T15:54:00Z"/>
                <w:rFonts w:eastAsia="Times New Roman"/>
                <w:i/>
                <w:iCs/>
                <w:color w:val="FF0000"/>
                <w:highlight w:val="green"/>
                <w:lang w:val="en-GB" w:eastAsia="en-GB"/>
                <w:rPrChange w:id="1659" w:author="Hoyos Lopez, Daniela" w:date="2023-04-12T14:07:00Z">
                  <w:rPr>
                    <w:ins w:id="1660" w:author="Hoyos Lopez, Daniela" w:date="2023-03-17T15:54:00Z"/>
                    <w:rFonts w:eastAsia="Times New Roman"/>
                    <w:i/>
                    <w:iCs/>
                    <w:color w:val="FF0000"/>
                    <w:lang w:val="en-GB" w:eastAsia="en-GB"/>
                  </w:rPr>
                </w:rPrChange>
              </w:rPr>
            </w:pPr>
            <w:ins w:id="1661" w:author="Hoyos Lopez, Daniela" w:date="2023-03-17T15:54:00Z">
              <w:r w:rsidRPr="00F01331">
                <w:rPr>
                  <w:rFonts w:eastAsia="Times New Roman"/>
                  <w:i/>
                  <w:iCs/>
                  <w:color w:val="FF0000"/>
                  <w:highlight w:val="green"/>
                  <w:lang w:val="en-GB" w:eastAsia="en-GB"/>
                  <w:rPrChange w:id="1662" w:author="Hoyos Lopez, Daniela" w:date="2023-04-12T14:07:00Z">
                    <w:rPr>
                      <w:rFonts w:eastAsia="Times New Roman"/>
                      <w:i/>
                      <w:iCs/>
                      <w:color w:val="FF0000"/>
                      <w:lang w:val="en-GB" w:eastAsia="en-GB"/>
                    </w:rPr>
                  </w:rPrChange>
                </w:rPr>
                <w:t>24</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0257EE0" w14:textId="77777777" w:rsidR="00D96422" w:rsidRPr="00F01331" w:rsidRDefault="00D96422" w:rsidP="00F606B6">
            <w:pPr>
              <w:jc w:val="center"/>
              <w:rPr>
                <w:ins w:id="1663" w:author="Hoyos Lopez, Daniela" w:date="2023-03-17T15:54:00Z"/>
                <w:rFonts w:eastAsia="Times New Roman"/>
                <w:b/>
                <w:bCs/>
                <w:color w:val="000000"/>
                <w:highlight w:val="green"/>
                <w:lang w:val="en-GB" w:eastAsia="en-GB"/>
                <w:rPrChange w:id="1664" w:author="Hoyos Lopez, Daniela" w:date="2023-04-12T14:07:00Z">
                  <w:rPr>
                    <w:ins w:id="1665" w:author="Hoyos Lopez, Daniela" w:date="2023-03-17T15:54:00Z"/>
                    <w:rFonts w:eastAsia="Times New Roman"/>
                    <w:b/>
                    <w:bCs/>
                    <w:color w:val="000000"/>
                    <w:lang w:val="en-GB" w:eastAsia="en-GB"/>
                  </w:rPr>
                </w:rPrChange>
              </w:rPr>
            </w:pPr>
            <w:ins w:id="1666" w:author="Hoyos Lopez, Daniela" w:date="2023-03-17T15:54:00Z">
              <w:r w:rsidRPr="00F01331">
                <w:rPr>
                  <w:rFonts w:eastAsia="Times New Roman"/>
                  <w:b/>
                  <w:bCs/>
                  <w:color w:val="000000"/>
                  <w:highlight w:val="green"/>
                  <w:lang w:val="en-GB" w:eastAsia="en-GB"/>
                  <w:rPrChange w:id="1667"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49812CDE" w14:textId="77777777" w:rsidR="00D96422" w:rsidRPr="00F01331" w:rsidRDefault="00D96422" w:rsidP="00F606B6">
            <w:pPr>
              <w:jc w:val="center"/>
              <w:rPr>
                <w:ins w:id="1668" w:author="Hoyos Lopez, Daniela" w:date="2023-03-17T15:54:00Z"/>
                <w:rFonts w:eastAsia="Times New Roman"/>
                <w:color w:val="000000"/>
                <w:highlight w:val="green"/>
                <w:lang w:val="en-GB" w:eastAsia="en-GB"/>
                <w:rPrChange w:id="1669" w:author="Hoyos Lopez, Daniela" w:date="2023-04-12T14:07:00Z">
                  <w:rPr>
                    <w:ins w:id="1670" w:author="Hoyos Lopez, Daniela" w:date="2023-03-17T15:54:00Z"/>
                    <w:rFonts w:eastAsia="Times New Roman"/>
                    <w:color w:val="000000"/>
                    <w:lang w:val="en-GB" w:eastAsia="en-GB"/>
                  </w:rPr>
                </w:rPrChange>
              </w:rPr>
            </w:pPr>
            <w:ins w:id="1671" w:author="Hoyos Lopez, Daniela" w:date="2023-03-17T15:54:00Z">
              <w:r w:rsidRPr="00F01331">
                <w:rPr>
                  <w:rFonts w:eastAsia="Times New Roman"/>
                  <w:color w:val="000000"/>
                  <w:highlight w:val="green"/>
                  <w:lang w:val="en-GB" w:eastAsia="en-GB"/>
                  <w:rPrChange w:id="1672" w:author="Hoyos Lopez, Daniela" w:date="2023-04-12T14:07:00Z">
                    <w:rPr>
                      <w:rFonts w:eastAsia="Times New Roman"/>
                      <w:color w:val="000000"/>
                      <w:lang w:val="en-GB" w:eastAsia="en-GB"/>
                    </w:rPr>
                  </w:rPrChange>
                </w:rPr>
                <w:t>DIF1</w:t>
              </w:r>
            </w:ins>
          </w:p>
        </w:tc>
        <w:tc>
          <w:tcPr>
            <w:tcW w:w="780" w:type="dxa"/>
            <w:tcBorders>
              <w:top w:val="nil"/>
              <w:left w:val="nil"/>
              <w:bottom w:val="single" w:sz="4" w:space="0" w:color="auto"/>
              <w:right w:val="single" w:sz="4" w:space="0" w:color="auto"/>
            </w:tcBorders>
            <w:shd w:val="clear" w:color="auto" w:fill="auto"/>
            <w:vAlign w:val="center"/>
            <w:hideMark/>
          </w:tcPr>
          <w:p w14:paraId="7BA32426" w14:textId="77777777" w:rsidR="00D96422" w:rsidRPr="00F01331" w:rsidRDefault="00D96422" w:rsidP="00F606B6">
            <w:pPr>
              <w:jc w:val="center"/>
              <w:rPr>
                <w:ins w:id="1673" w:author="Hoyos Lopez, Daniela" w:date="2023-03-17T15:54:00Z"/>
                <w:rFonts w:eastAsia="Times New Roman"/>
                <w:color w:val="000000"/>
                <w:highlight w:val="green"/>
                <w:lang w:val="en-GB" w:eastAsia="en-GB"/>
                <w:rPrChange w:id="1674" w:author="Hoyos Lopez, Daniela" w:date="2023-04-12T14:07:00Z">
                  <w:rPr>
                    <w:ins w:id="1675" w:author="Hoyos Lopez, Daniela" w:date="2023-03-17T15:54:00Z"/>
                    <w:rFonts w:eastAsia="Times New Roman"/>
                    <w:color w:val="000000"/>
                    <w:lang w:val="en-GB" w:eastAsia="en-GB"/>
                  </w:rPr>
                </w:rPrChange>
              </w:rPr>
            </w:pPr>
            <w:ins w:id="1676" w:author="Hoyos Lopez, Daniela" w:date="2023-03-17T15:54:00Z">
              <w:r w:rsidRPr="00F01331">
                <w:rPr>
                  <w:rFonts w:eastAsia="Times New Roman"/>
                  <w:color w:val="000000"/>
                  <w:highlight w:val="green"/>
                  <w:lang w:val="en-GB" w:eastAsia="en-GB"/>
                  <w:rPrChange w:id="1677" w:author="Hoyos Lopez, Daniela" w:date="2023-04-12T14:07:00Z">
                    <w:rPr>
                      <w:rFonts w:eastAsia="Times New Roman"/>
                      <w:color w:val="000000"/>
                      <w:lang w:val="en-GB" w:eastAsia="en-GB"/>
                    </w:rPr>
                  </w:rPrChange>
                </w:rPr>
                <w:t>PRNA</w:t>
              </w:r>
            </w:ins>
          </w:p>
        </w:tc>
      </w:tr>
      <w:tr w:rsidR="00D96422" w:rsidRPr="00F01331" w14:paraId="2F4CD9BF" w14:textId="77777777" w:rsidTr="00F606B6">
        <w:trPr>
          <w:trHeight w:val="300"/>
          <w:ins w:id="1678" w:author="Hoyos Lopez, Daniela" w:date="2023-03-17T15:54:00Z"/>
        </w:trPr>
        <w:tc>
          <w:tcPr>
            <w:tcW w:w="380" w:type="dxa"/>
            <w:tcBorders>
              <w:top w:val="nil"/>
              <w:left w:val="nil"/>
              <w:bottom w:val="nil"/>
              <w:right w:val="nil"/>
            </w:tcBorders>
            <w:shd w:val="clear" w:color="auto" w:fill="auto"/>
            <w:noWrap/>
            <w:vAlign w:val="bottom"/>
            <w:hideMark/>
          </w:tcPr>
          <w:p w14:paraId="1930FDFE" w14:textId="77777777" w:rsidR="00D96422" w:rsidRPr="00F01331" w:rsidRDefault="00D96422" w:rsidP="00F606B6">
            <w:pPr>
              <w:jc w:val="center"/>
              <w:rPr>
                <w:ins w:id="1679" w:author="Hoyos Lopez, Daniela" w:date="2023-03-17T15:54:00Z"/>
                <w:rFonts w:eastAsia="Times New Roman"/>
                <w:i/>
                <w:iCs/>
                <w:color w:val="FF0000"/>
                <w:highlight w:val="green"/>
                <w:lang w:val="en-GB" w:eastAsia="en-GB"/>
                <w:rPrChange w:id="1680" w:author="Hoyos Lopez, Daniela" w:date="2023-04-12T14:07:00Z">
                  <w:rPr>
                    <w:ins w:id="1681" w:author="Hoyos Lopez, Daniela" w:date="2023-03-17T15:54:00Z"/>
                    <w:rFonts w:eastAsia="Times New Roman"/>
                    <w:i/>
                    <w:iCs/>
                    <w:color w:val="FF0000"/>
                    <w:lang w:val="en-GB" w:eastAsia="en-GB"/>
                  </w:rPr>
                </w:rPrChange>
              </w:rPr>
            </w:pPr>
            <w:ins w:id="1682" w:author="Hoyos Lopez, Daniela" w:date="2023-03-17T15:54:00Z">
              <w:r w:rsidRPr="00F01331">
                <w:rPr>
                  <w:rFonts w:eastAsia="Times New Roman"/>
                  <w:i/>
                  <w:iCs/>
                  <w:color w:val="FF0000"/>
                  <w:highlight w:val="green"/>
                  <w:lang w:val="en-GB" w:eastAsia="en-GB"/>
                  <w:rPrChange w:id="1683" w:author="Hoyos Lopez, Daniela" w:date="2023-04-12T14:07:00Z">
                    <w:rPr>
                      <w:rFonts w:eastAsia="Times New Roman"/>
                      <w:i/>
                      <w:iCs/>
                      <w:color w:val="FF0000"/>
                      <w:lang w:val="en-GB" w:eastAsia="en-GB"/>
                    </w:rPr>
                  </w:rPrChange>
                </w:rPr>
                <w:t>25</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78CB213" w14:textId="77777777" w:rsidR="00D96422" w:rsidRPr="00F01331" w:rsidRDefault="00D96422" w:rsidP="00F606B6">
            <w:pPr>
              <w:jc w:val="center"/>
              <w:rPr>
                <w:ins w:id="1684" w:author="Hoyos Lopez, Daniela" w:date="2023-03-17T15:54:00Z"/>
                <w:rFonts w:eastAsia="Times New Roman"/>
                <w:b/>
                <w:bCs/>
                <w:color w:val="000000"/>
                <w:highlight w:val="green"/>
                <w:lang w:val="en-GB" w:eastAsia="en-GB"/>
                <w:rPrChange w:id="1685" w:author="Hoyos Lopez, Daniela" w:date="2023-04-12T14:07:00Z">
                  <w:rPr>
                    <w:ins w:id="1686" w:author="Hoyos Lopez, Daniela" w:date="2023-03-17T15:54:00Z"/>
                    <w:rFonts w:eastAsia="Times New Roman"/>
                    <w:b/>
                    <w:bCs/>
                    <w:color w:val="000000"/>
                    <w:lang w:val="en-GB" w:eastAsia="en-GB"/>
                  </w:rPr>
                </w:rPrChange>
              </w:rPr>
            </w:pPr>
            <w:ins w:id="1687" w:author="Hoyos Lopez, Daniela" w:date="2023-03-17T15:54:00Z">
              <w:r w:rsidRPr="00F01331">
                <w:rPr>
                  <w:rFonts w:eastAsia="Times New Roman"/>
                  <w:b/>
                  <w:bCs/>
                  <w:color w:val="000000"/>
                  <w:highlight w:val="green"/>
                  <w:lang w:val="en-GB" w:eastAsia="en-GB"/>
                  <w:rPrChange w:id="1688"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3B982A3E" w14:textId="77777777" w:rsidR="00D96422" w:rsidRPr="00F01331" w:rsidRDefault="00D96422" w:rsidP="00F606B6">
            <w:pPr>
              <w:jc w:val="center"/>
              <w:rPr>
                <w:ins w:id="1689" w:author="Hoyos Lopez, Daniela" w:date="2023-03-17T15:54:00Z"/>
                <w:rFonts w:eastAsia="Times New Roman"/>
                <w:color w:val="000000"/>
                <w:highlight w:val="green"/>
                <w:lang w:val="en-GB" w:eastAsia="en-GB"/>
                <w:rPrChange w:id="1690" w:author="Hoyos Lopez, Daniela" w:date="2023-04-12T14:07:00Z">
                  <w:rPr>
                    <w:ins w:id="1691" w:author="Hoyos Lopez, Daniela" w:date="2023-03-17T15:54:00Z"/>
                    <w:rFonts w:eastAsia="Times New Roman"/>
                    <w:color w:val="000000"/>
                    <w:lang w:val="en-GB" w:eastAsia="en-GB"/>
                  </w:rPr>
                </w:rPrChange>
              </w:rPr>
            </w:pPr>
            <w:ins w:id="1692" w:author="Hoyos Lopez, Daniela" w:date="2023-03-17T15:54:00Z">
              <w:r w:rsidRPr="00F01331">
                <w:rPr>
                  <w:rFonts w:eastAsia="Times New Roman"/>
                  <w:color w:val="000000"/>
                  <w:highlight w:val="green"/>
                  <w:lang w:val="en-GB" w:eastAsia="en-GB"/>
                  <w:rPrChange w:id="1693" w:author="Hoyos Lopez, Daniela" w:date="2023-04-12T14:07:00Z">
                    <w:rPr>
                      <w:rFonts w:eastAsia="Times New Roman"/>
                      <w:color w:val="000000"/>
                      <w:lang w:val="en-GB" w:eastAsia="en-GB"/>
                    </w:rPr>
                  </w:rPrChange>
                </w:rPr>
                <w:t>DIF3</w:t>
              </w:r>
            </w:ins>
          </w:p>
        </w:tc>
        <w:tc>
          <w:tcPr>
            <w:tcW w:w="780" w:type="dxa"/>
            <w:tcBorders>
              <w:top w:val="nil"/>
              <w:left w:val="nil"/>
              <w:bottom w:val="single" w:sz="4" w:space="0" w:color="auto"/>
              <w:right w:val="single" w:sz="4" w:space="0" w:color="auto"/>
            </w:tcBorders>
            <w:shd w:val="clear" w:color="auto" w:fill="auto"/>
            <w:vAlign w:val="center"/>
            <w:hideMark/>
          </w:tcPr>
          <w:p w14:paraId="57994DDC" w14:textId="77777777" w:rsidR="00D96422" w:rsidRPr="00F01331" w:rsidRDefault="00D96422" w:rsidP="00F606B6">
            <w:pPr>
              <w:jc w:val="center"/>
              <w:rPr>
                <w:ins w:id="1694" w:author="Hoyos Lopez, Daniela" w:date="2023-03-17T15:54:00Z"/>
                <w:rFonts w:eastAsia="Times New Roman"/>
                <w:color w:val="000000"/>
                <w:highlight w:val="green"/>
                <w:lang w:val="en-GB" w:eastAsia="en-GB"/>
                <w:rPrChange w:id="1695" w:author="Hoyos Lopez, Daniela" w:date="2023-04-12T14:07:00Z">
                  <w:rPr>
                    <w:ins w:id="1696" w:author="Hoyos Lopez, Daniela" w:date="2023-03-17T15:54:00Z"/>
                    <w:rFonts w:eastAsia="Times New Roman"/>
                    <w:color w:val="000000"/>
                    <w:lang w:val="en-GB" w:eastAsia="en-GB"/>
                  </w:rPr>
                </w:rPrChange>
              </w:rPr>
            </w:pPr>
            <w:ins w:id="1697" w:author="Hoyos Lopez, Daniela" w:date="2023-03-17T15:54:00Z">
              <w:r w:rsidRPr="00F01331">
                <w:rPr>
                  <w:rFonts w:eastAsia="Times New Roman"/>
                  <w:color w:val="000000"/>
                  <w:highlight w:val="green"/>
                  <w:lang w:val="en-GB" w:eastAsia="en-GB"/>
                  <w:rPrChange w:id="1698" w:author="Hoyos Lopez, Daniela" w:date="2023-04-12T14:07:00Z">
                    <w:rPr>
                      <w:rFonts w:eastAsia="Times New Roman"/>
                      <w:color w:val="000000"/>
                      <w:lang w:val="en-GB" w:eastAsia="en-GB"/>
                    </w:rPr>
                  </w:rPrChange>
                </w:rPr>
                <w:t>STTP</w:t>
              </w:r>
            </w:ins>
          </w:p>
        </w:tc>
      </w:tr>
      <w:tr w:rsidR="00D96422" w:rsidRPr="00F01331" w14:paraId="6FC924D1" w14:textId="77777777" w:rsidTr="00F606B6">
        <w:trPr>
          <w:trHeight w:val="300"/>
          <w:ins w:id="1699" w:author="Hoyos Lopez, Daniela" w:date="2023-03-17T15:54:00Z"/>
        </w:trPr>
        <w:tc>
          <w:tcPr>
            <w:tcW w:w="380" w:type="dxa"/>
            <w:tcBorders>
              <w:top w:val="nil"/>
              <w:left w:val="nil"/>
              <w:bottom w:val="nil"/>
              <w:right w:val="nil"/>
            </w:tcBorders>
            <w:shd w:val="clear" w:color="auto" w:fill="auto"/>
            <w:noWrap/>
            <w:vAlign w:val="bottom"/>
            <w:hideMark/>
          </w:tcPr>
          <w:p w14:paraId="324A52A6" w14:textId="77777777" w:rsidR="00D96422" w:rsidRPr="00F01331" w:rsidRDefault="00D96422" w:rsidP="00F606B6">
            <w:pPr>
              <w:jc w:val="center"/>
              <w:rPr>
                <w:ins w:id="1700" w:author="Hoyos Lopez, Daniela" w:date="2023-03-17T15:54:00Z"/>
                <w:rFonts w:eastAsia="Times New Roman"/>
                <w:i/>
                <w:iCs/>
                <w:color w:val="FF0000"/>
                <w:highlight w:val="green"/>
                <w:lang w:val="en-GB" w:eastAsia="en-GB"/>
                <w:rPrChange w:id="1701" w:author="Hoyos Lopez, Daniela" w:date="2023-04-12T14:07:00Z">
                  <w:rPr>
                    <w:ins w:id="1702" w:author="Hoyos Lopez, Daniela" w:date="2023-03-17T15:54:00Z"/>
                    <w:rFonts w:eastAsia="Times New Roman"/>
                    <w:i/>
                    <w:iCs/>
                    <w:color w:val="FF0000"/>
                    <w:lang w:val="en-GB" w:eastAsia="en-GB"/>
                  </w:rPr>
                </w:rPrChange>
              </w:rPr>
            </w:pPr>
            <w:ins w:id="1703" w:author="Hoyos Lopez, Daniela" w:date="2023-03-17T15:54:00Z">
              <w:r w:rsidRPr="00F01331">
                <w:rPr>
                  <w:rFonts w:eastAsia="Times New Roman"/>
                  <w:i/>
                  <w:iCs/>
                  <w:color w:val="FF0000"/>
                  <w:highlight w:val="green"/>
                  <w:lang w:val="en-GB" w:eastAsia="en-GB"/>
                  <w:rPrChange w:id="1704" w:author="Hoyos Lopez, Daniela" w:date="2023-04-12T14:07:00Z">
                    <w:rPr>
                      <w:rFonts w:eastAsia="Times New Roman"/>
                      <w:i/>
                      <w:iCs/>
                      <w:color w:val="FF0000"/>
                      <w:lang w:val="en-GB" w:eastAsia="en-GB"/>
                    </w:rPr>
                  </w:rPrChange>
                </w:rPr>
                <w:t>26</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851711C" w14:textId="77777777" w:rsidR="00D96422" w:rsidRPr="00F01331" w:rsidRDefault="00D96422" w:rsidP="00F606B6">
            <w:pPr>
              <w:jc w:val="center"/>
              <w:rPr>
                <w:ins w:id="1705" w:author="Hoyos Lopez, Daniela" w:date="2023-03-17T15:54:00Z"/>
                <w:rFonts w:eastAsia="Times New Roman"/>
                <w:b/>
                <w:bCs/>
                <w:color w:val="000000"/>
                <w:highlight w:val="green"/>
                <w:lang w:val="en-GB" w:eastAsia="en-GB"/>
                <w:rPrChange w:id="1706" w:author="Hoyos Lopez, Daniela" w:date="2023-04-12T14:07:00Z">
                  <w:rPr>
                    <w:ins w:id="1707" w:author="Hoyos Lopez, Daniela" w:date="2023-03-17T15:54:00Z"/>
                    <w:rFonts w:eastAsia="Times New Roman"/>
                    <w:b/>
                    <w:bCs/>
                    <w:color w:val="000000"/>
                    <w:lang w:val="en-GB" w:eastAsia="en-GB"/>
                  </w:rPr>
                </w:rPrChange>
              </w:rPr>
            </w:pPr>
            <w:ins w:id="1708" w:author="Hoyos Lopez, Daniela" w:date="2023-03-17T15:54:00Z">
              <w:r w:rsidRPr="00F01331">
                <w:rPr>
                  <w:rFonts w:eastAsia="Times New Roman"/>
                  <w:b/>
                  <w:bCs/>
                  <w:color w:val="000000"/>
                  <w:highlight w:val="green"/>
                  <w:lang w:val="en-GB" w:eastAsia="en-GB"/>
                  <w:rPrChange w:id="1709"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76D31F7" w14:textId="77777777" w:rsidR="00D96422" w:rsidRPr="00F01331" w:rsidRDefault="00D96422" w:rsidP="00F606B6">
            <w:pPr>
              <w:jc w:val="center"/>
              <w:rPr>
                <w:ins w:id="1710" w:author="Hoyos Lopez, Daniela" w:date="2023-03-17T15:54:00Z"/>
                <w:rFonts w:eastAsia="Times New Roman"/>
                <w:color w:val="000000"/>
                <w:highlight w:val="green"/>
                <w:lang w:val="en-GB" w:eastAsia="en-GB"/>
                <w:rPrChange w:id="1711" w:author="Hoyos Lopez, Daniela" w:date="2023-04-12T14:07:00Z">
                  <w:rPr>
                    <w:ins w:id="1712" w:author="Hoyos Lopez, Daniela" w:date="2023-03-17T15:54:00Z"/>
                    <w:rFonts w:eastAsia="Times New Roman"/>
                    <w:color w:val="000000"/>
                    <w:lang w:val="en-GB" w:eastAsia="en-GB"/>
                  </w:rPr>
                </w:rPrChange>
              </w:rPr>
            </w:pPr>
            <w:ins w:id="1713" w:author="Hoyos Lopez, Daniela" w:date="2023-03-17T15:54:00Z">
              <w:r w:rsidRPr="00F01331">
                <w:rPr>
                  <w:rFonts w:eastAsia="Times New Roman"/>
                  <w:color w:val="000000"/>
                  <w:highlight w:val="green"/>
                  <w:lang w:val="en-GB" w:eastAsia="en-GB"/>
                  <w:rPrChange w:id="1714" w:author="Hoyos Lopez, Daniela" w:date="2023-04-12T14:07:00Z">
                    <w:rPr>
                      <w:rFonts w:eastAsia="Times New Roman"/>
                      <w:color w:val="000000"/>
                      <w:lang w:val="en-GB" w:eastAsia="en-GB"/>
                    </w:rPr>
                  </w:rPrChange>
                </w:rPr>
                <w:t>DIF3</w:t>
              </w:r>
            </w:ins>
          </w:p>
        </w:tc>
        <w:tc>
          <w:tcPr>
            <w:tcW w:w="780" w:type="dxa"/>
            <w:tcBorders>
              <w:top w:val="nil"/>
              <w:left w:val="nil"/>
              <w:bottom w:val="single" w:sz="4" w:space="0" w:color="auto"/>
              <w:right w:val="single" w:sz="4" w:space="0" w:color="auto"/>
            </w:tcBorders>
            <w:shd w:val="clear" w:color="auto" w:fill="auto"/>
            <w:vAlign w:val="center"/>
            <w:hideMark/>
          </w:tcPr>
          <w:p w14:paraId="53228EB2" w14:textId="77777777" w:rsidR="00D96422" w:rsidRPr="00F01331" w:rsidRDefault="00D96422" w:rsidP="00F606B6">
            <w:pPr>
              <w:jc w:val="center"/>
              <w:rPr>
                <w:ins w:id="1715" w:author="Hoyos Lopez, Daniela" w:date="2023-03-17T15:54:00Z"/>
                <w:rFonts w:eastAsia="Times New Roman"/>
                <w:color w:val="000000"/>
                <w:highlight w:val="green"/>
                <w:lang w:val="en-GB" w:eastAsia="en-GB"/>
                <w:rPrChange w:id="1716" w:author="Hoyos Lopez, Daniela" w:date="2023-04-12T14:07:00Z">
                  <w:rPr>
                    <w:ins w:id="1717" w:author="Hoyos Lopez, Daniela" w:date="2023-03-17T15:54:00Z"/>
                    <w:rFonts w:eastAsia="Times New Roman"/>
                    <w:color w:val="000000"/>
                    <w:lang w:val="en-GB" w:eastAsia="en-GB"/>
                  </w:rPr>
                </w:rPrChange>
              </w:rPr>
            </w:pPr>
            <w:ins w:id="1718" w:author="Hoyos Lopez, Daniela" w:date="2023-03-17T15:54:00Z">
              <w:r w:rsidRPr="00F01331">
                <w:rPr>
                  <w:rFonts w:eastAsia="Times New Roman"/>
                  <w:color w:val="000000"/>
                  <w:highlight w:val="green"/>
                  <w:lang w:val="en-GB" w:eastAsia="en-GB"/>
                  <w:rPrChange w:id="1719" w:author="Hoyos Lopez, Daniela" w:date="2023-04-12T14:07:00Z">
                    <w:rPr>
                      <w:rFonts w:eastAsia="Times New Roman"/>
                      <w:color w:val="000000"/>
                      <w:lang w:val="en-GB" w:eastAsia="en-GB"/>
                    </w:rPr>
                  </w:rPrChange>
                </w:rPr>
                <w:t>RICU</w:t>
              </w:r>
            </w:ins>
          </w:p>
        </w:tc>
      </w:tr>
      <w:tr w:rsidR="00D96422" w:rsidRPr="00F01331" w14:paraId="13CB6740" w14:textId="77777777" w:rsidTr="00F606B6">
        <w:trPr>
          <w:trHeight w:val="300"/>
          <w:ins w:id="1720" w:author="Hoyos Lopez, Daniela" w:date="2023-03-17T15:54:00Z"/>
        </w:trPr>
        <w:tc>
          <w:tcPr>
            <w:tcW w:w="380" w:type="dxa"/>
            <w:tcBorders>
              <w:top w:val="nil"/>
              <w:left w:val="nil"/>
              <w:bottom w:val="nil"/>
              <w:right w:val="nil"/>
            </w:tcBorders>
            <w:shd w:val="clear" w:color="auto" w:fill="auto"/>
            <w:noWrap/>
            <w:vAlign w:val="bottom"/>
            <w:hideMark/>
          </w:tcPr>
          <w:p w14:paraId="1296642F" w14:textId="77777777" w:rsidR="00D96422" w:rsidRPr="00F01331" w:rsidRDefault="00D96422" w:rsidP="00F606B6">
            <w:pPr>
              <w:jc w:val="center"/>
              <w:rPr>
                <w:ins w:id="1721" w:author="Hoyos Lopez, Daniela" w:date="2023-03-17T15:54:00Z"/>
                <w:rFonts w:eastAsia="Times New Roman"/>
                <w:i/>
                <w:iCs/>
                <w:color w:val="FF0000"/>
                <w:highlight w:val="green"/>
                <w:lang w:val="en-GB" w:eastAsia="en-GB"/>
                <w:rPrChange w:id="1722" w:author="Hoyos Lopez, Daniela" w:date="2023-04-12T14:07:00Z">
                  <w:rPr>
                    <w:ins w:id="1723" w:author="Hoyos Lopez, Daniela" w:date="2023-03-17T15:54:00Z"/>
                    <w:rFonts w:eastAsia="Times New Roman"/>
                    <w:i/>
                    <w:iCs/>
                    <w:color w:val="FF0000"/>
                    <w:lang w:val="en-GB" w:eastAsia="en-GB"/>
                  </w:rPr>
                </w:rPrChange>
              </w:rPr>
            </w:pPr>
            <w:ins w:id="1724" w:author="Hoyos Lopez, Daniela" w:date="2023-03-17T15:54:00Z">
              <w:r w:rsidRPr="00F01331">
                <w:rPr>
                  <w:rFonts w:eastAsia="Times New Roman"/>
                  <w:i/>
                  <w:iCs/>
                  <w:color w:val="FF0000"/>
                  <w:highlight w:val="green"/>
                  <w:lang w:val="en-GB" w:eastAsia="en-GB"/>
                  <w:rPrChange w:id="1725" w:author="Hoyos Lopez, Daniela" w:date="2023-04-12T14:07:00Z">
                    <w:rPr>
                      <w:rFonts w:eastAsia="Times New Roman"/>
                      <w:i/>
                      <w:iCs/>
                      <w:color w:val="FF0000"/>
                      <w:lang w:val="en-GB" w:eastAsia="en-GB"/>
                    </w:rPr>
                  </w:rPrChange>
                </w:rPr>
                <w:t>27</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2E8E1519" w14:textId="77777777" w:rsidR="00D96422" w:rsidRPr="00F01331" w:rsidRDefault="00D96422" w:rsidP="00F606B6">
            <w:pPr>
              <w:jc w:val="center"/>
              <w:rPr>
                <w:ins w:id="1726" w:author="Hoyos Lopez, Daniela" w:date="2023-03-17T15:54:00Z"/>
                <w:rFonts w:eastAsia="Times New Roman"/>
                <w:b/>
                <w:bCs/>
                <w:color w:val="000000"/>
                <w:highlight w:val="green"/>
                <w:lang w:val="en-GB" w:eastAsia="en-GB"/>
                <w:rPrChange w:id="1727" w:author="Hoyos Lopez, Daniela" w:date="2023-04-12T14:07:00Z">
                  <w:rPr>
                    <w:ins w:id="1728" w:author="Hoyos Lopez, Daniela" w:date="2023-03-17T15:54:00Z"/>
                    <w:rFonts w:eastAsia="Times New Roman"/>
                    <w:b/>
                    <w:bCs/>
                    <w:color w:val="000000"/>
                    <w:lang w:val="en-GB" w:eastAsia="en-GB"/>
                  </w:rPr>
                </w:rPrChange>
              </w:rPr>
            </w:pPr>
            <w:ins w:id="1729" w:author="Hoyos Lopez, Daniela" w:date="2023-03-17T15:54:00Z">
              <w:r w:rsidRPr="00F01331">
                <w:rPr>
                  <w:rFonts w:eastAsia="Times New Roman"/>
                  <w:b/>
                  <w:bCs/>
                  <w:color w:val="000000"/>
                  <w:highlight w:val="green"/>
                  <w:lang w:val="en-GB" w:eastAsia="en-GB"/>
                  <w:rPrChange w:id="1730"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BCC3880" w14:textId="77777777" w:rsidR="00D96422" w:rsidRPr="00F01331" w:rsidRDefault="00D96422" w:rsidP="00F606B6">
            <w:pPr>
              <w:jc w:val="center"/>
              <w:rPr>
                <w:ins w:id="1731" w:author="Hoyos Lopez, Daniela" w:date="2023-03-17T15:54:00Z"/>
                <w:rFonts w:eastAsia="Times New Roman"/>
                <w:color w:val="000000"/>
                <w:highlight w:val="green"/>
                <w:lang w:val="en-GB" w:eastAsia="en-GB"/>
                <w:rPrChange w:id="1732" w:author="Hoyos Lopez, Daniela" w:date="2023-04-12T14:07:00Z">
                  <w:rPr>
                    <w:ins w:id="1733" w:author="Hoyos Lopez, Daniela" w:date="2023-03-17T15:54:00Z"/>
                    <w:rFonts w:eastAsia="Times New Roman"/>
                    <w:color w:val="000000"/>
                    <w:lang w:val="en-GB" w:eastAsia="en-GB"/>
                  </w:rPr>
                </w:rPrChange>
              </w:rPr>
            </w:pPr>
            <w:ins w:id="1734" w:author="Hoyos Lopez, Daniela" w:date="2023-03-17T15:54:00Z">
              <w:r w:rsidRPr="00F01331">
                <w:rPr>
                  <w:rFonts w:eastAsia="Times New Roman"/>
                  <w:color w:val="000000"/>
                  <w:highlight w:val="green"/>
                  <w:lang w:val="en-GB" w:eastAsia="en-GB"/>
                  <w:rPrChange w:id="1735" w:author="Hoyos Lopez, Daniela" w:date="2023-04-12T14:07:00Z">
                    <w:rPr>
                      <w:rFonts w:eastAsia="Times New Roman"/>
                      <w:color w:val="000000"/>
                      <w:lang w:val="en-GB" w:eastAsia="en-GB"/>
                    </w:rPr>
                  </w:rPrChange>
                </w:rPr>
                <w:t>DIF3</w:t>
              </w:r>
            </w:ins>
          </w:p>
        </w:tc>
        <w:tc>
          <w:tcPr>
            <w:tcW w:w="780" w:type="dxa"/>
            <w:tcBorders>
              <w:top w:val="nil"/>
              <w:left w:val="nil"/>
              <w:bottom w:val="single" w:sz="4" w:space="0" w:color="auto"/>
              <w:right w:val="single" w:sz="4" w:space="0" w:color="auto"/>
            </w:tcBorders>
            <w:shd w:val="clear" w:color="auto" w:fill="auto"/>
            <w:vAlign w:val="center"/>
            <w:hideMark/>
          </w:tcPr>
          <w:p w14:paraId="04A046DE" w14:textId="77777777" w:rsidR="00D96422" w:rsidRPr="00F01331" w:rsidRDefault="00D96422" w:rsidP="00F606B6">
            <w:pPr>
              <w:jc w:val="center"/>
              <w:rPr>
                <w:ins w:id="1736" w:author="Hoyos Lopez, Daniela" w:date="2023-03-17T15:54:00Z"/>
                <w:rFonts w:eastAsia="Times New Roman"/>
                <w:color w:val="000000"/>
                <w:highlight w:val="green"/>
                <w:lang w:val="en-GB" w:eastAsia="en-GB"/>
                <w:rPrChange w:id="1737" w:author="Hoyos Lopez, Daniela" w:date="2023-04-12T14:07:00Z">
                  <w:rPr>
                    <w:ins w:id="1738" w:author="Hoyos Lopez, Daniela" w:date="2023-03-17T15:54:00Z"/>
                    <w:rFonts w:eastAsia="Times New Roman"/>
                    <w:color w:val="000000"/>
                    <w:lang w:val="en-GB" w:eastAsia="en-GB"/>
                  </w:rPr>
                </w:rPrChange>
              </w:rPr>
            </w:pPr>
            <w:ins w:id="1739" w:author="Hoyos Lopez, Daniela" w:date="2023-03-17T15:54:00Z">
              <w:r w:rsidRPr="00F01331">
                <w:rPr>
                  <w:rFonts w:eastAsia="Times New Roman"/>
                  <w:color w:val="000000"/>
                  <w:highlight w:val="green"/>
                  <w:lang w:val="en-GB" w:eastAsia="en-GB"/>
                  <w:rPrChange w:id="1740" w:author="Hoyos Lopez, Daniela" w:date="2023-04-12T14:07:00Z">
                    <w:rPr>
                      <w:rFonts w:eastAsia="Times New Roman"/>
                      <w:color w:val="000000"/>
                      <w:lang w:val="en-GB" w:eastAsia="en-GB"/>
                    </w:rPr>
                  </w:rPrChange>
                </w:rPr>
                <w:t>SIHE</w:t>
              </w:r>
            </w:ins>
          </w:p>
        </w:tc>
      </w:tr>
      <w:tr w:rsidR="00D96422" w:rsidRPr="00F01331" w14:paraId="5766EC60" w14:textId="77777777" w:rsidTr="00F606B6">
        <w:trPr>
          <w:trHeight w:val="300"/>
          <w:ins w:id="1741" w:author="Hoyos Lopez, Daniela" w:date="2023-03-17T15:54:00Z"/>
        </w:trPr>
        <w:tc>
          <w:tcPr>
            <w:tcW w:w="380" w:type="dxa"/>
            <w:tcBorders>
              <w:top w:val="nil"/>
              <w:left w:val="nil"/>
              <w:bottom w:val="nil"/>
              <w:right w:val="nil"/>
            </w:tcBorders>
            <w:shd w:val="clear" w:color="auto" w:fill="auto"/>
            <w:noWrap/>
            <w:vAlign w:val="bottom"/>
            <w:hideMark/>
          </w:tcPr>
          <w:p w14:paraId="7D44C95B" w14:textId="77777777" w:rsidR="00D96422" w:rsidRPr="00F01331" w:rsidRDefault="00D96422" w:rsidP="00F606B6">
            <w:pPr>
              <w:jc w:val="center"/>
              <w:rPr>
                <w:ins w:id="1742" w:author="Hoyos Lopez, Daniela" w:date="2023-03-17T15:54:00Z"/>
                <w:rFonts w:eastAsia="Times New Roman"/>
                <w:i/>
                <w:iCs/>
                <w:color w:val="FF0000"/>
                <w:highlight w:val="green"/>
                <w:lang w:val="en-GB" w:eastAsia="en-GB"/>
                <w:rPrChange w:id="1743" w:author="Hoyos Lopez, Daniela" w:date="2023-04-12T14:07:00Z">
                  <w:rPr>
                    <w:ins w:id="1744" w:author="Hoyos Lopez, Daniela" w:date="2023-03-17T15:54:00Z"/>
                    <w:rFonts w:eastAsia="Times New Roman"/>
                    <w:i/>
                    <w:iCs/>
                    <w:color w:val="FF0000"/>
                    <w:lang w:val="en-GB" w:eastAsia="en-GB"/>
                  </w:rPr>
                </w:rPrChange>
              </w:rPr>
            </w:pPr>
            <w:ins w:id="1745" w:author="Hoyos Lopez, Daniela" w:date="2023-03-17T15:54:00Z">
              <w:r w:rsidRPr="00F01331">
                <w:rPr>
                  <w:rFonts w:eastAsia="Times New Roman"/>
                  <w:i/>
                  <w:iCs/>
                  <w:color w:val="FF0000"/>
                  <w:highlight w:val="green"/>
                  <w:lang w:val="en-GB" w:eastAsia="en-GB"/>
                  <w:rPrChange w:id="1746" w:author="Hoyos Lopez, Daniela" w:date="2023-04-12T14:07:00Z">
                    <w:rPr>
                      <w:rFonts w:eastAsia="Times New Roman"/>
                      <w:i/>
                      <w:iCs/>
                      <w:color w:val="FF0000"/>
                      <w:lang w:val="en-GB" w:eastAsia="en-GB"/>
                    </w:rPr>
                  </w:rPrChange>
                </w:rPr>
                <w:t>28</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2ED905C" w14:textId="77777777" w:rsidR="00D96422" w:rsidRPr="00F01331" w:rsidRDefault="00D96422" w:rsidP="00F606B6">
            <w:pPr>
              <w:jc w:val="center"/>
              <w:rPr>
                <w:ins w:id="1747" w:author="Hoyos Lopez, Daniela" w:date="2023-03-17T15:54:00Z"/>
                <w:rFonts w:eastAsia="Times New Roman"/>
                <w:b/>
                <w:bCs/>
                <w:color w:val="000000"/>
                <w:highlight w:val="green"/>
                <w:lang w:val="en-GB" w:eastAsia="en-GB"/>
                <w:rPrChange w:id="1748" w:author="Hoyos Lopez, Daniela" w:date="2023-04-12T14:07:00Z">
                  <w:rPr>
                    <w:ins w:id="1749" w:author="Hoyos Lopez, Daniela" w:date="2023-03-17T15:54:00Z"/>
                    <w:rFonts w:eastAsia="Times New Roman"/>
                    <w:b/>
                    <w:bCs/>
                    <w:color w:val="000000"/>
                    <w:lang w:val="en-GB" w:eastAsia="en-GB"/>
                  </w:rPr>
                </w:rPrChange>
              </w:rPr>
            </w:pPr>
            <w:ins w:id="1750" w:author="Hoyos Lopez, Daniela" w:date="2023-03-17T15:54:00Z">
              <w:r w:rsidRPr="00F01331">
                <w:rPr>
                  <w:rFonts w:eastAsia="Times New Roman"/>
                  <w:b/>
                  <w:bCs/>
                  <w:color w:val="000000"/>
                  <w:highlight w:val="green"/>
                  <w:lang w:val="en-GB" w:eastAsia="en-GB"/>
                  <w:rPrChange w:id="1751"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7EC7ED43" w14:textId="77777777" w:rsidR="00D96422" w:rsidRPr="00F01331" w:rsidRDefault="00D96422" w:rsidP="00F606B6">
            <w:pPr>
              <w:jc w:val="center"/>
              <w:rPr>
                <w:ins w:id="1752" w:author="Hoyos Lopez, Daniela" w:date="2023-03-17T15:54:00Z"/>
                <w:rFonts w:eastAsia="Times New Roman"/>
                <w:color w:val="000000"/>
                <w:highlight w:val="green"/>
                <w:lang w:val="en-GB" w:eastAsia="en-GB"/>
                <w:rPrChange w:id="1753" w:author="Hoyos Lopez, Daniela" w:date="2023-04-12T14:07:00Z">
                  <w:rPr>
                    <w:ins w:id="1754" w:author="Hoyos Lopez, Daniela" w:date="2023-03-17T15:54:00Z"/>
                    <w:rFonts w:eastAsia="Times New Roman"/>
                    <w:color w:val="000000"/>
                    <w:lang w:val="en-GB" w:eastAsia="en-GB"/>
                  </w:rPr>
                </w:rPrChange>
              </w:rPr>
            </w:pPr>
            <w:ins w:id="1755" w:author="Hoyos Lopez, Daniela" w:date="2023-03-17T15:54:00Z">
              <w:r w:rsidRPr="00F01331">
                <w:rPr>
                  <w:rFonts w:eastAsia="Times New Roman"/>
                  <w:color w:val="000000"/>
                  <w:highlight w:val="green"/>
                  <w:lang w:val="en-GB" w:eastAsia="en-GB"/>
                  <w:rPrChange w:id="1756" w:author="Hoyos Lopez, Daniela" w:date="2023-04-12T14:07:00Z">
                    <w:rPr>
                      <w:rFonts w:eastAsia="Times New Roman"/>
                      <w:color w:val="000000"/>
                      <w:lang w:val="en-GB" w:eastAsia="en-GB"/>
                    </w:rPr>
                  </w:rPrChange>
                </w:rPr>
                <w:t>DIF2</w:t>
              </w:r>
            </w:ins>
          </w:p>
        </w:tc>
        <w:tc>
          <w:tcPr>
            <w:tcW w:w="780" w:type="dxa"/>
            <w:tcBorders>
              <w:top w:val="nil"/>
              <w:left w:val="nil"/>
              <w:bottom w:val="single" w:sz="4" w:space="0" w:color="auto"/>
              <w:right w:val="single" w:sz="4" w:space="0" w:color="auto"/>
            </w:tcBorders>
            <w:shd w:val="clear" w:color="auto" w:fill="auto"/>
            <w:vAlign w:val="center"/>
            <w:hideMark/>
          </w:tcPr>
          <w:p w14:paraId="56E62D5B" w14:textId="77777777" w:rsidR="00D96422" w:rsidRPr="00F01331" w:rsidRDefault="00D96422" w:rsidP="00F606B6">
            <w:pPr>
              <w:jc w:val="center"/>
              <w:rPr>
                <w:ins w:id="1757" w:author="Hoyos Lopez, Daniela" w:date="2023-03-17T15:54:00Z"/>
                <w:rFonts w:eastAsia="Times New Roman"/>
                <w:color w:val="000000"/>
                <w:highlight w:val="green"/>
                <w:lang w:val="en-GB" w:eastAsia="en-GB"/>
                <w:rPrChange w:id="1758" w:author="Hoyos Lopez, Daniela" w:date="2023-04-12T14:07:00Z">
                  <w:rPr>
                    <w:ins w:id="1759" w:author="Hoyos Lopez, Daniela" w:date="2023-03-17T15:54:00Z"/>
                    <w:rFonts w:eastAsia="Times New Roman"/>
                    <w:color w:val="000000"/>
                    <w:lang w:val="en-GB" w:eastAsia="en-GB"/>
                  </w:rPr>
                </w:rPrChange>
              </w:rPr>
            </w:pPr>
            <w:ins w:id="1760" w:author="Hoyos Lopez, Daniela" w:date="2023-03-17T15:54:00Z">
              <w:r w:rsidRPr="00F01331">
                <w:rPr>
                  <w:rFonts w:eastAsia="Times New Roman"/>
                  <w:color w:val="000000"/>
                  <w:highlight w:val="green"/>
                  <w:lang w:val="en-GB" w:eastAsia="en-GB"/>
                  <w:rPrChange w:id="1761" w:author="Hoyos Lopez, Daniela" w:date="2023-04-12T14:07:00Z">
                    <w:rPr>
                      <w:rFonts w:eastAsia="Times New Roman"/>
                      <w:color w:val="000000"/>
                      <w:lang w:val="en-GB" w:eastAsia="en-GB"/>
                    </w:rPr>
                  </w:rPrChange>
                </w:rPr>
                <w:t>FALO</w:t>
              </w:r>
            </w:ins>
          </w:p>
        </w:tc>
      </w:tr>
      <w:tr w:rsidR="00D96422" w:rsidRPr="00F01331" w14:paraId="6CCF4ADD" w14:textId="77777777" w:rsidTr="00F606B6">
        <w:trPr>
          <w:trHeight w:val="300"/>
          <w:ins w:id="1762" w:author="Hoyos Lopez, Daniela" w:date="2023-03-17T15:54:00Z"/>
        </w:trPr>
        <w:tc>
          <w:tcPr>
            <w:tcW w:w="380" w:type="dxa"/>
            <w:tcBorders>
              <w:top w:val="nil"/>
              <w:left w:val="nil"/>
              <w:bottom w:val="nil"/>
              <w:right w:val="nil"/>
            </w:tcBorders>
            <w:shd w:val="clear" w:color="auto" w:fill="auto"/>
            <w:noWrap/>
            <w:vAlign w:val="bottom"/>
            <w:hideMark/>
          </w:tcPr>
          <w:p w14:paraId="2287036E" w14:textId="77777777" w:rsidR="00D96422" w:rsidRPr="00F01331" w:rsidRDefault="00D96422" w:rsidP="00F606B6">
            <w:pPr>
              <w:jc w:val="center"/>
              <w:rPr>
                <w:ins w:id="1763" w:author="Hoyos Lopez, Daniela" w:date="2023-03-17T15:54:00Z"/>
                <w:rFonts w:eastAsia="Times New Roman"/>
                <w:i/>
                <w:iCs/>
                <w:color w:val="FF0000"/>
                <w:highlight w:val="green"/>
                <w:lang w:val="en-GB" w:eastAsia="en-GB"/>
                <w:rPrChange w:id="1764" w:author="Hoyos Lopez, Daniela" w:date="2023-04-12T14:07:00Z">
                  <w:rPr>
                    <w:ins w:id="1765" w:author="Hoyos Lopez, Daniela" w:date="2023-03-17T15:54:00Z"/>
                    <w:rFonts w:eastAsia="Times New Roman"/>
                    <w:i/>
                    <w:iCs/>
                    <w:color w:val="FF0000"/>
                    <w:lang w:val="en-GB" w:eastAsia="en-GB"/>
                  </w:rPr>
                </w:rPrChange>
              </w:rPr>
            </w:pPr>
            <w:ins w:id="1766" w:author="Hoyos Lopez, Daniela" w:date="2023-03-17T15:54:00Z">
              <w:r w:rsidRPr="00F01331">
                <w:rPr>
                  <w:rFonts w:eastAsia="Times New Roman"/>
                  <w:i/>
                  <w:iCs/>
                  <w:color w:val="FF0000"/>
                  <w:highlight w:val="green"/>
                  <w:lang w:val="en-GB" w:eastAsia="en-GB"/>
                  <w:rPrChange w:id="1767" w:author="Hoyos Lopez, Daniela" w:date="2023-04-12T14:07:00Z">
                    <w:rPr>
                      <w:rFonts w:eastAsia="Times New Roman"/>
                      <w:i/>
                      <w:iCs/>
                      <w:color w:val="FF0000"/>
                      <w:lang w:val="en-GB" w:eastAsia="en-GB"/>
                    </w:rPr>
                  </w:rPrChange>
                </w:rPr>
                <w:t>29</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09B63A9" w14:textId="77777777" w:rsidR="00D96422" w:rsidRPr="00F01331" w:rsidRDefault="00D96422" w:rsidP="00F606B6">
            <w:pPr>
              <w:jc w:val="center"/>
              <w:rPr>
                <w:ins w:id="1768" w:author="Hoyos Lopez, Daniela" w:date="2023-03-17T15:54:00Z"/>
                <w:rFonts w:eastAsia="Times New Roman"/>
                <w:b/>
                <w:bCs/>
                <w:color w:val="000000"/>
                <w:highlight w:val="green"/>
                <w:lang w:val="en-GB" w:eastAsia="en-GB"/>
                <w:rPrChange w:id="1769" w:author="Hoyos Lopez, Daniela" w:date="2023-04-12T14:07:00Z">
                  <w:rPr>
                    <w:ins w:id="1770" w:author="Hoyos Lopez, Daniela" w:date="2023-03-17T15:54:00Z"/>
                    <w:rFonts w:eastAsia="Times New Roman"/>
                    <w:b/>
                    <w:bCs/>
                    <w:color w:val="000000"/>
                    <w:lang w:val="en-GB" w:eastAsia="en-GB"/>
                  </w:rPr>
                </w:rPrChange>
              </w:rPr>
            </w:pPr>
            <w:ins w:id="1771" w:author="Hoyos Lopez, Daniela" w:date="2023-03-17T15:54:00Z">
              <w:r w:rsidRPr="00F01331">
                <w:rPr>
                  <w:rFonts w:eastAsia="Times New Roman"/>
                  <w:b/>
                  <w:bCs/>
                  <w:color w:val="000000"/>
                  <w:highlight w:val="green"/>
                  <w:lang w:val="en-GB" w:eastAsia="en-GB"/>
                  <w:rPrChange w:id="1772"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544B15EC" w14:textId="77777777" w:rsidR="00D96422" w:rsidRPr="00F01331" w:rsidRDefault="00D96422" w:rsidP="00F606B6">
            <w:pPr>
              <w:jc w:val="center"/>
              <w:rPr>
                <w:ins w:id="1773" w:author="Hoyos Lopez, Daniela" w:date="2023-03-17T15:54:00Z"/>
                <w:rFonts w:eastAsia="Times New Roman"/>
                <w:color w:val="000000"/>
                <w:highlight w:val="green"/>
                <w:lang w:val="en-GB" w:eastAsia="en-GB"/>
                <w:rPrChange w:id="1774" w:author="Hoyos Lopez, Daniela" w:date="2023-04-12T14:07:00Z">
                  <w:rPr>
                    <w:ins w:id="1775" w:author="Hoyos Lopez, Daniela" w:date="2023-03-17T15:54:00Z"/>
                    <w:rFonts w:eastAsia="Times New Roman"/>
                    <w:color w:val="000000"/>
                    <w:lang w:val="en-GB" w:eastAsia="en-GB"/>
                  </w:rPr>
                </w:rPrChange>
              </w:rPr>
            </w:pPr>
            <w:ins w:id="1776" w:author="Hoyos Lopez, Daniela" w:date="2023-03-17T15:54:00Z">
              <w:r w:rsidRPr="00F01331">
                <w:rPr>
                  <w:rFonts w:eastAsia="Times New Roman"/>
                  <w:color w:val="000000"/>
                  <w:highlight w:val="green"/>
                  <w:lang w:val="en-GB" w:eastAsia="en-GB"/>
                  <w:rPrChange w:id="1777" w:author="Hoyos Lopez, Daniela" w:date="2023-04-12T14:07:00Z">
                    <w:rPr>
                      <w:rFonts w:eastAsia="Times New Roman"/>
                      <w:color w:val="000000"/>
                      <w:lang w:val="en-GB" w:eastAsia="en-GB"/>
                    </w:rPr>
                  </w:rPrChange>
                </w:rPr>
                <w:t>DIF2</w:t>
              </w:r>
            </w:ins>
          </w:p>
        </w:tc>
        <w:tc>
          <w:tcPr>
            <w:tcW w:w="780" w:type="dxa"/>
            <w:tcBorders>
              <w:top w:val="nil"/>
              <w:left w:val="nil"/>
              <w:bottom w:val="single" w:sz="4" w:space="0" w:color="auto"/>
              <w:right w:val="single" w:sz="4" w:space="0" w:color="auto"/>
            </w:tcBorders>
            <w:shd w:val="clear" w:color="auto" w:fill="auto"/>
            <w:vAlign w:val="center"/>
            <w:hideMark/>
          </w:tcPr>
          <w:p w14:paraId="5F94DC2B" w14:textId="77777777" w:rsidR="00D96422" w:rsidRPr="00F01331" w:rsidRDefault="00D96422" w:rsidP="00F606B6">
            <w:pPr>
              <w:jc w:val="center"/>
              <w:rPr>
                <w:ins w:id="1778" w:author="Hoyos Lopez, Daniela" w:date="2023-03-17T15:54:00Z"/>
                <w:rFonts w:eastAsia="Times New Roman"/>
                <w:color w:val="000000"/>
                <w:highlight w:val="green"/>
                <w:lang w:val="en-GB" w:eastAsia="en-GB"/>
                <w:rPrChange w:id="1779" w:author="Hoyos Lopez, Daniela" w:date="2023-04-12T14:07:00Z">
                  <w:rPr>
                    <w:ins w:id="1780" w:author="Hoyos Lopez, Daniela" w:date="2023-03-17T15:54:00Z"/>
                    <w:rFonts w:eastAsia="Times New Roman"/>
                    <w:color w:val="000000"/>
                    <w:lang w:val="en-GB" w:eastAsia="en-GB"/>
                  </w:rPr>
                </w:rPrChange>
              </w:rPr>
            </w:pPr>
            <w:ins w:id="1781" w:author="Hoyos Lopez, Daniela" w:date="2023-03-17T15:54:00Z">
              <w:r w:rsidRPr="00F01331">
                <w:rPr>
                  <w:rFonts w:eastAsia="Times New Roman"/>
                  <w:color w:val="000000"/>
                  <w:highlight w:val="green"/>
                  <w:lang w:val="en-GB" w:eastAsia="en-GB"/>
                  <w:rPrChange w:id="1782" w:author="Hoyos Lopez, Daniela" w:date="2023-04-12T14:07:00Z">
                    <w:rPr>
                      <w:rFonts w:eastAsia="Times New Roman"/>
                      <w:color w:val="000000"/>
                      <w:lang w:val="en-GB" w:eastAsia="en-GB"/>
                    </w:rPr>
                  </w:rPrChange>
                </w:rPr>
                <w:t>MIST</w:t>
              </w:r>
            </w:ins>
          </w:p>
        </w:tc>
      </w:tr>
      <w:tr w:rsidR="00D96422" w:rsidRPr="00F01331" w14:paraId="30E301D5" w14:textId="77777777" w:rsidTr="00F606B6">
        <w:trPr>
          <w:trHeight w:val="300"/>
          <w:ins w:id="1783" w:author="Hoyos Lopez, Daniela" w:date="2023-03-17T15:54:00Z"/>
        </w:trPr>
        <w:tc>
          <w:tcPr>
            <w:tcW w:w="380" w:type="dxa"/>
            <w:tcBorders>
              <w:top w:val="nil"/>
              <w:left w:val="nil"/>
              <w:bottom w:val="nil"/>
              <w:right w:val="nil"/>
            </w:tcBorders>
            <w:shd w:val="clear" w:color="auto" w:fill="auto"/>
            <w:noWrap/>
            <w:vAlign w:val="bottom"/>
            <w:hideMark/>
          </w:tcPr>
          <w:p w14:paraId="6777FA0B" w14:textId="77777777" w:rsidR="00D96422" w:rsidRPr="00F01331" w:rsidRDefault="00D96422" w:rsidP="00F606B6">
            <w:pPr>
              <w:jc w:val="center"/>
              <w:rPr>
                <w:ins w:id="1784" w:author="Hoyos Lopez, Daniela" w:date="2023-03-17T15:54:00Z"/>
                <w:rFonts w:eastAsia="Times New Roman"/>
                <w:i/>
                <w:iCs/>
                <w:color w:val="FF0000"/>
                <w:highlight w:val="green"/>
                <w:lang w:val="en-GB" w:eastAsia="en-GB"/>
                <w:rPrChange w:id="1785" w:author="Hoyos Lopez, Daniela" w:date="2023-04-12T14:07:00Z">
                  <w:rPr>
                    <w:ins w:id="1786" w:author="Hoyos Lopez, Daniela" w:date="2023-03-17T15:54:00Z"/>
                    <w:rFonts w:eastAsia="Times New Roman"/>
                    <w:i/>
                    <w:iCs/>
                    <w:color w:val="FF0000"/>
                    <w:lang w:val="en-GB" w:eastAsia="en-GB"/>
                  </w:rPr>
                </w:rPrChange>
              </w:rPr>
            </w:pPr>
            <w:ins w:id="1787" w:author="Hoyos Lopez, Daniela" w:date="2023-03-17T15:54:00Z">
              <w:r w:rsidRPr="00F01331">
                <w:rPr>
                  <w:rFonts w:eastAsia="Times New Roman"/>
                  <w:i/>
                  <w:iCs/>
                  <w:color w:val="FF0000"/>
                  <w:highlight w:val="green"/>
                  <w:lang w:val="en-GB" w:eastAsia="en-GB"/>
                  <w:rPrChange w:id="1788" w:author="Hoyos Lopez, Daniela" w:date="2023-04-12T14:07:00Z">
                    <w:rPr>
                      <w:rFonts w:eastAsia="Times New Roman"/>
                      <w:i/>
                      <w:iCs/>
                      <w:color w:val="FF0000"/>
                      <w:lang w:val="en-GB" w:eastAsia="en-GB"/>
                    </w:rPr>
                  </w:rPrChange>
                </w:rPr>
                <w:t>30</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0C05848" w14:textId="77777777" w:rsidR="00D96422" w:rsidRPr="00F01331" w:rsidRDefault="00D96422" w:rsidP="00F606B6">
            <w:pPr>
              <w:jc w:val="center"/>
              <w:rPr>
                <w:ins w:id="1789" w:author="Hoyos Lopez, Daniela" w:date="2023-03-17T15:54:00Z"/>
                <w:rFonts w:eastAsia="Times New Roman"/>
                <w:b/>
                <w:bCs/>
                <w:color w:val="000000"/>
                <w:highlight w:val="green"/>
                <w:lang w:val="en-GB" w:eastAsia="en-GB"/>
                <w:rPrChange w:id="1790" w:author="Hoyos Lopez, Daniela" w:date="2023-04-12T14:07:00Z">
                  <w:rPr>
                    <w:ins w:id="1791" w:author="Hoyos Lopez, Daniela" w:date="2023-03-17T15:54:00Z"/>
                    <w:rFonts w:eastAsia="Times New Roman"/>
                    <w:b/>
                    <w:bCs/>
                    <w:color w:val="000000"/>
                    <w:lang w:val="en-GB" w:eastAsia="en-GB"/>
                  </w:rPr>
                </w:rPrChange>
              </w:rPr>
            </w:pPr>
            <w:ins w:id="1792" w:author="Hoyos Lopez, Daniela" w:date="2023-03-17T15:54:00Z">
              <w:r w:rsidRPr="00F01331">
                <w:rPr>
                  <w:rFonts w:eastAsia="Times New Roman"/>
                  <w:b/>
                  <w:bCs/>
                  <w:color w:val="000000"/>
                  <w:highlight w:val="green"/>
                  <w:lang w:val="en-GB" w:eastAsia="en-GB"/>
                  <w:rPrChange w:id="1793"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6E07854A" w14:textId="77777777" w:rsidR="00D96422" w:rsidRPr="00F01331" w:rsidRDefault="00D96422" w:rsidP="00F606B6">
            <w:pPr>
              <w:jc w:val="center"/>
              <w:rPr>
                <w:ins w:id="1794" w:author="Hoyos Lopez, Daniela" w:date="2023-03-17T15:54:00Z"/>
                <w:rFonts w:eastAsia="Times New Roman"/>
                <w:color w:val="000000"/>
                <w:highlight w:val="green"/>
                <w:lang w:val="en-GB" w:eastAsia="en-GB"/>
                <w:rPrChange w:id="1795" w:author="Hoyos Lopez, Daniela" w:date="2023-04-12T14:07:00Z">
                  <w:rPr>
                    <w:ins w:id="1796" w:author="Hoyos Lopez, Daniela" w:date="2023-03-17T15:54:00Z"/>
                    <w:rFonts w:eastAsia="Times New Roman"/>
                    <w:color w:val="000000"/>
                    <w:lang w:val="en-GB" w:eastAsia="en-GB"/>
                  </w:rPr>
                </w:rPrChange>
              </w:rPr>
            </w:pPr>
            <w:ins w:id="1797" w:author="Hoyos Lopez, Daniela" w:date="2023-03-17T15:54:00Z">
              <w:r w:rsidRPr="00F01331">
                <w:rPr>
                  <w:rFonts w:eastAsia="Times New Roman"/>
                  <w:color w:val="000000"/>
                  <w:highlight w:val="green"/>
                  <w:lang w:val="en-GB" w:eastAsia="en-GB"/>
                  <w:rPrChange w:id="1798" w:author="Hoyos Lopez, Daniela" w:date="2023-04-12T14:07:00Z">
                    <w:rPr>
                      <w:rFonts w:eastAsia="Times New Roman"/>
                      <w:color w:val="000000"/>
                      <w:lang w:val="en-GB" w:eastAsia="en-GB"/>
                    </w:rPr>
                  </w:rPrChange>
                </w:rPr>
                <w:t>DIF2</w:t>
              </w:r>
            </w:ins>
          </w:p>
        </w:tc>
        <w:tc>
          <w:tcPr>
            <w:tcW w:w="780" w:type="dxa"/>
            <w:tcBorders>
              <w:top w:val="nil"/>
              <w:left w:val="nil"/>
              <w:bottom w:val="single" w:sz="4" w:space="0" w:color="auto"/>
              <w:right w:val="single" w:sz="4" w:space="0" w:color="auto"/>
            </w:tcBorders>
            <w:shd w:val="clear" w:color="auto" w:fill="auto"/>
            <w:vAlign w:val="center"/>
            <w:hideMark/>
          </w:tcPr>
          <w:p w14:paraId="31915E7F" w14:textId="77777777" w:rsidR="00D96422" w:rsidRPr="00F01331" w:rsidRDefault="00D96422" w:rsidP="00F606B6">
            <w:pPr>
              <w:jc w:val="center"/>
              <w:rPr>
                <w:ins w:id="1799" w:author="Hoyos Lopez, Daniela" w:date="2023-03-17T15:54:00Z"/>
                <w:rFonts w:eastAsia="Times New Roman"/>
                <w:color w:val="000000"/>
                <w:highlight w:val="green"/>
                <w:lang w:val="en-GB" w:eastAsia="en-GB"/>
                <w:rPrChange w:id="1800" w:author="Hoyos Lopez, Daniela" w:date="2023-04-12T14:07:00Z">
                  <w:rPr>
                    <w:ins w:id="1801" w:author="Hoyos Lopez, Daniela" w:date="2023-03-17T15:54:00Z"/>
                    <w:rFonts w:eastAsia="Times New Roman"/>
                    <w:color w:val="000000"/>
                    <w:lang w:val="en-GB" w:eastAsia="en-GB"/>
                  </w:rPr>
                </w:rPrChange>
              </w:rPr>
            </w:pPr>
            <w:ins w:id="1802" w:author="Hoyos Lopez, Daniela" w:date="2023-03-17T15:54:00Z">
              <w:r w:rsidRPr="00F01331">
                <w:rPr>
                  <w:rFonts w:eastAsia="Times New Roman"/>
                  <w:color w:val="000000"/>
                  <w:highlight w:val="green"/>
                  <w:lang w:val="en-GB" w:eastAsia="en-GB"/>
                  <w:rPrChange w:id="1803" w:author="Hoyos Lopez, Daniela" w:date="2023-04-12T14:07:00Z">
                    <w:rPr>
                      <w:rFonts w:eastAsia="Times New Roman"/>
                      <w:color w:val="000000"/>
                      <w:lang w:val="en-GB" w:eastAsia="en-GB"/>
                    </w:rPr>
                  </w:rPrChange>
                </w:rPr>
                <w:t>TRSA</w:t>
              </w:r>
            </w:ins>
          </w:p>
        </w:tc>
      </w:tr>
      <w:tr w:rsidR="00D96422" w:rsidRPr="00F01331" w14:paraId="0E908120" w14:textId="77777777" w:rsidTr="00F606B6">
        <w:trPr>
          <w:trHeight w:val="300"/>
          <w:ins w:id="1804" w:author="Hoyos Lopez, Daniela" w:date="2023-03-17T15:54:00Z"/>
        </w:trPr>
        <w:tc>
          <w:tcPr>
            <w:tcW w:w="380" w:type="dxa"/>
            <w:tcBorders>
              <w:top w:val="nil"/>
              <w:left w:val="nil"/>
              <w:bottom w:val="nil"/>
              <w:right w:val="nil"/>
            </w:tcBorders>
            <w:shd w:val="clear" w:color="auto" w:fill="auto"/>
            <w:noWrap/>
            <w:vAlign w:val="bottom"/>
            <w:hideMark/>
          </w:tcPr>
          <w:p w14:paraId="0FCA1E1A" w14:textId="77777777" w:rsidR="00D96422" w:rsidRPr="00F01331" w:rsidRDefault="00D96422" w:rsidP="00F606B6">
            <w:pPr>
              <w:jc w:val="center"/>
              <w:rPr>
                <w:ins w:id="1805" w:author="Hoyos Lopez, Daniela" w:date="2023-03-17T15:54:00Z"/>
                <w:rFonts w:eastAsia="Times New Roman"/>
                <w:i/>
                <w:iCs/>
                <w:color w:val="FF0000"/>
                <w:highlight w:val="green"/>
                <w:lang w:val="en-GB" w:eastAsia="en-GB"/>
                <w:rPrChange w:id="1806" w:author="Hoyos Lopez, Daniela" w:date="2023-04-12T14:07:00Z">
                  <w:rPr>
                    <w:ins w:id="1807" w:author="Hoyos Lopez, Daniela" w:date="2023-03-17T15:54:00Z"/>
                    <w:rFonts w:eastAsia="Times New Roman"/>
                    <w:i/>
                    <w:iCs/>
                    <w:color w:val="FF0000"/>
                    <w:lang w:val="en-GB" w:eastAsia="en-GB"/>
                  </w:rPr>
                </w:rPrChange>
              </w:rPr>
            </w:pPr>
            <w:ins w:id="1808" w:author="Hoyos Lopez, Daniela" w:date="2023-03-17T15:54:00Z">
              <w:r w:rsidRPr="00F01331">
                <w:rPr>
                  <w:rFonts w:eastAsia="Times New Roman"/>
                  <w:i/>
                  <w:iCs/>
                  <w:color w:val="FF0000"/>
                  <w:highlight w:val="green"/>
                  <w:lang w:val="en-GB" w:eastAsia="en-GB"/>
                  <w:rPrChange w:id="1809" w:author="Hoyos Lopez, Daniela" w:date="2023-04-12T14:07:00Z">
                    <w:rPr>
                      <w:rFonts w:eastAsia="Times New Roman"/>
                      <w:i/>
                      <w:iCs/>
                      <w:color w:val="FF0000"/>
                      <w:lang w:val="en-GB" w:eastAsia="en-GB"/>
                    </w:rPr>
                  </w:rPrChange>
                </w:rPr>
                <w:t>31</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7F17721" w14:textId="77777777" w:rsidR="00D96422" w:rsidRPr="00F01331" w:rsidRDefault="00D96422" w:rsidP="00F606B6">
            <w:pPr>
              <w:jc w:val="center"/>
              <w:rPr>
                <w:ins w:id="1810" w:author="Hoyos Lopez, Daniela" w:date="2023-03-17T15:54:00Z"/>
                <w:rFonts w:eastAsia="Times New Roman"/>
                <w:b/>
                <w:bCs/>
                <w:color w:val="000000"/>
                <w:highlight w:val="green"/>
                <w:lang w:val="en-GB" w:eastAsia="en-GB"/>
                <w:rPrChange w:id="1811" w:author="Hoyos Lopez, Daniela" w:date="2023-04-12T14:07:00Z">
                  <w:rPr>
                    <w:ins w:id="1812" w:author="Hoyos Lopez, Daniela" w:date="2023-03-17T15:54:00Z"/>
                    <w:rFonts w:eastAsia="Times New Roman"/>
                    <w:b/>
                    <w:bCs/>
                    <w:color w:val="000000"/>
                    <w:lang w:val="en-GB" w:eastAsia="en-GB"/>
                  </w:rPr>
                </w:rPrChange>
              </w:rPr>
            </w:pPr>
            <w:ins w:id="1813" w:author="Hoyos Lopez, Daniela" w:date="2023-03-17T15:54:00Z">
              <w:r w:rsidRPr="00F01331">
                <w:rPr>
                  <w:rFonts w:eastAsia="Times New Roman"/>
                  <w:b/>
                  <w:bCs/>
                  <w:color w:val="000000"/>
                  <w:highlight w:val="green"/>
                  <w:lang w:val="en-GB" w:eastAsia="en-GB"/>
                  <w:rPrChange w:id="1814"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657402DB" w14:textId="77777777" w:rsidR="00D96422" w:rsidRPr="00F01331" w:rsidRDefault="00D96422" w:rsidP="00F606B6">
            <w:pPr>
              <w:jc w:val="center"/>
              <w:rPr>
                <w:ins w:id="1815" w:author="Hoyos Lopez, Daniela" w:date="2023-03-17T15:54:00Z"/>
                <w:rFonts w:eastAsia="Times New Roman"/>
                <w:color w:val="000000"/>
                <w:highlight w:val="green"/>
                <w:lang w:val="en-GB" w:eastAsia="en-GB"/>
                <w:rPrChange w:id="1816" w:author="Hoyos Lopez, Daniela" w:date="2023-04-12T14:07:00Z">
                  <w:rPr>
                    <w:ins w:id="1817" w:author="Hoyos Lopez, Daniela" w:date="2023-03-17T15:54:00Z"/>
                    <w:rFonts w:eastAsia="Times New Roman"/>
                    <w:color w:val="000000"/>
                    <w:lang w:val="en-GB" w:eastAsia="en-GB"/>
                  </w:rPr>
                </w:rPrChange>
              </w:rPr>
            </w:pPr>
            <w:ins w:id="1818" w:author="Hoyos Lopez, Daniela" w:date="2023-03-17T15:54:00Z">
              <w:r w:rsidRPr="00F01331">
                <w:rPr>
                  <w:rFonts w:eastAsia="Times New Roman"/>
                  <w:color w:val="000000"/>
                  <w:highlight w:val="green"/>
                  <w:lang w:val="en-GB" w:eastAsia="en-GB"/>
                  <w:rPrChange w:id="1819" w:author="Hoyos Lopez, Daniela" w:date="2023-04-12T14:07:00Z">
                    <w:rPr>
                      <w:rFonts w:eastAsia="Times New Roman"/>
                      <w:color w:val="000000"/>
                      <w:lang w:val="en-GB" w:eastAsia="en-GB"/>
                    </w:rPr>
                  </w:rPrChange>
                </w:rPr>
                <w:t>DIF2</w:t>
              </w:r>
            </w:ins>
          </w:p>
        </w:tc>
        <w:tc>
          <w:tcPr>
            <w:tcW w:w="780" w:type="dxa"/>
            <w:tcBorders>
              <w:top w:val="nil"/>
              <w:left w:val="nil"/>
              <w:bottom w:val="single" w:sz="4" w:space="0" w:color="auto"/>
              <w:right w:val="single" w:sz="4" w:space="0" w:color="auto"/>
            </w:tcBorders>
            <w:shd w:val="clear" w:color="auto" w:fill="auto"/>
            <w:vAlign w:val="center"/>
            <w:hideMark/>
          </w:tcPr>
          <w:p w14:paraId="2E9E6B8B" w14:textId="77777777" w:rsidR="00D96422" w:rsidRPr="00F01331" w:rsidRDefault="00D96422" w:rsidP="00F606B6">
            <w:pPr>
              <w:jc w:val="center"/>
              <w:rPr>
                <w:ins w:id="1820" w:author="Hoyos Lopez, Daniela" w:date="2023-03-17T15:54:00Z"/>
                <w:rFonts w:eastAsia="Times New Roman"/>
                <w:color w:val="000000"/>
                <w:highlight w:val="green"/>
                <w:lang w:val="en-GB" w:eastAsia="en-GB"/>
                <w:rPrChange w:id="1821" w:author="Hoyos Lopez, Daniela" w:date="2023-04-12T14:07:00Z">
                  <w:rPr>
                    <w:ins w:id="1822" w:author="Hoyos Lopez, Daniela" w:date="2023-03-17T15:54:00Z"/>
                    <w:rFonts w:eastAsia="Times New Roman"/>
                    <w:color w:val="000000"/>
                    <w:lang w:val="en-GB" w:eastAsia="en-GB"/>
                  </w:rPr>
                </w:rPrChange>
              </w:rPr>
            </w:pPr>
            <w:ins w:id="1823" w:author="Hoyos Lopez, Daniela" w:date="2023-03-17T15:54:00Z">
              <w:r w:rsidRPr="00F01331">
                <w:rPr>
                  <w:rFonts w:eastAsia="Times New Roman"/>
                  <w:color w:val="000000"/>
                  <w:highlight w:val="green"/>
                  <w:lang w:val="en-GB" w:eastAsia="en-GB"/>
                  <w:rPrChange w:id="1824" w:author="Hoyos Lopez, Daniela" w:date="2023-04-12T14:07:00Z">
                    <w:rPr>
                      <w:rFonts w:eastAsia="Times New Roman"/>
                      <w:color w:val="000000"/>
                      <w:lang w:val="en-GB" w:eastAsia="en-GB"/>
                    </w:rPr>
                  </w:rPrChange>
                </w:rPr>
                <w:t>UGLO</w:t>
              </w:r>
            </w:ins>
          </w:p>
        </w:tc>
      </w:tr>
      <w:tr w:rsidR="00D96422" w:rsidRPr="00F01331" w14:paraId="4E515BDF" w14:textId="77777777" w:rsidTr="00F606B6">
        <w:trPr>
          <w:trHeight w:val="300"/>
          <w:ins w:id="1825" w:author="Hoyos Lopez, Daniela" w:date="2023-03-17T15:54:00Z"/>
        </w:trPr>
        <w:tc>
          <w:tcPr>
            <w:tcW w:w="380" w:type="dxa"/>
            <w:tcBorders>
              <w:top w:val="nil"/>
              <w:left w:val="nil"/>
              <w:bottom w:val="nil"/>
              <w:right w:val="nil"/>
            </w:tcBorders>
            <w:shd w:val="clear" w:color="auto" w:fill="auto"/>
            <w:noWrap/>
            <w:vAlign w:val="bottom"/>
            <w:hideMark/>
          </w:tcPr>
          <w:p w14:paraId="58B662FE" w14:textId="77777777" w:rsidR="00D96422" w:rsidRPr="00F01331" w:rsidRDefault="00D96422" w:rsidP="00F606B6">
            <w:pPr>
              <w:jc w:val="center"/>
              <w:rPr>
                <w:ins w:id="1826" w:author="Hoyos Lopez, Daniela" w:date="2023-03-17T15:54:00Z"/>
                <w:rFonts w:eastAsia="Times New Roman"/>
                <w:i/>
                <w:iCs/>
                <w:color w:val="FF0000"/>
                <w:highlight w:val="green"/>
                <w:lang w:val="en-GB" w:eastAsia="en-GB"/>
                <w:rPrChange w:id="1827" w:author="Hoyos Lopez, Daniela" w:date="2023-04-12T14:07:00Z">
                  <w:rPr>
                    <w:ins w:id="1828" w:author="Hoyos Lopez, Daniela" w:date="2023-03-17T15:54:00Z"/>
                    <w:rFonts w:eastAsia="Times New Roman"/>
                    <w:i/>
                    <w:iCs/>
                    <w:color w:val="FF0000"/>
                    <w:lang w:val="en-GB" w:eastAsia="en-GB"/>
                  </w:rPr>
                </w:rPrChange>
              </w:rPr>
            </w:pPr>
            <w:ins w:id="1829" w:author="Hoyos Lopez, Daniela" w:date="2023-03-17T15:54:00Z">
              <w:r w:rsidRPr="00F01331">
                <w:rPr>
                  <w:rFonts w:eastAsia="Times New Roman"/>
                  <w:i/>
                  <w:iCs/>
                  <w:color w:val="FF0000"/>
                  <w:highlight w:val="green"/>
                  <w:lang w:val="en-GB" w:eastAsia="en-GB"/>
                  <w:rPrChange w:id="1830" w:author="Hoyos Lopez, Daniela" w:date="2023-04-12T14:07:00Z">
                    <w:rPr>
                      <w:rFonts w:eastAsia="Times New Roman"/>
                      <w:i/>
                      <w:iCs/>
                      <w:color w:val="FF0000"/>
                      <w:lang w:val="en-GB" w:eastAsia="en-GB"/>
                    </w:rPr>
                  </w:rPrChange>
                </w:rPr>
                <w:t>32</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8009738" w14:textId="77777777" w:rsidR="00D96422" w:rsidRPr="00F01331" w:rsidRDefault="00D96422" w:rsidP="00F606B6">
            <w:pPr>
              <w:jc w:val="center"/>
              <w:rPr>
                <w:ins w:id="1831" w:author="Hoyos Lopez, Daniela" w:date="2023-03-17T15:54:00Z"/>
                <w:rFonts w:eastAsia="Times New Roman"/>
                <w:b/>
                <w:bCs/>
                <w:color w:val="000000"/>
                <w:highlight w:val="green"/>
                <w:lang w:val="en-GB" w:eastAsia="en-GB"/>
                <w:rPrChange w:id="1832" w:author="Hoyos Lopez, Daniela" w:date="2023-04-12T14:07:00Z">
                  <w:rPr>
                    <w:ins w:id="1833" w:author="Hoyos Lopez, Daniela" w:date="2023-03-17T15:54:00Z"/>
                    <w:rFonts w:eastAsia="Times New Roman"/>
                    <w:b/>
                    <w:bCs/>
                    <w:color w:val="000000"/>
                    <w:lang w:val="en-GB" w:eastAsia="en-GB"/>
                  </w:rPr>
                </w:rPrChange>
              </w:rPr>
            </w:pPr>
            <w:ins w:id="1834" w:author="Hoyos Lopez, Daniela" w:date="2023-03-17T15:54:00Z">
              <w:r w:rsidRPr="00F01331">
                <w:rPr>
                  <w:rFonts w:eastAsia="Times New Roman"/>
                  <w:b/>
                  <w:bCs/>
                  <w:color w:val="000000"/>
                  <w:highlight w:val="green"/>
                  <w:lang w:val="en-GB" w:eastAsia="en-GB"/>
                  <w:rPrChange w:id="1835"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79B61D3A" w14:textId="77777777" w:rsidR="00D96422" w:rsidRPr="00F01331" w:rsidRDefault="00D96422" w:rsidP="00F606B6">
            <w:pPr>
              <w:jc w:val="center"/>
              <w:rPr>
                <w:ins w:id="1836" w:author="Hoyos Lopez, Daniela" w:date="2023-03-17T15:54:00Z"/>
                <w:rFonts w:eastAsia="Times New Roman"/>
                <w:color w:val="000000"/>
                <w:highlight w:val="green"/>
                <w:lang w:val="en-GB" w:eastAsia="en-GB"/>
                <w:rPrChange w:id="1837" w:author="Hoyos Lopez, Daniela" w:date="2023-04-12T14:07:00Z">
                  <w:rPr>
                    <w:ins w:id="1838" w:author="Hoyos Lopez, Daniela" w:date="2023-03-17T15:54:00Z"/>
                    <w:rFonts w:eastAsia="Times New Roman"/>
                    <w:color w:val="000000"/>
                    <w:lang w:val="en-GB" w:eastAsia="en-GB"/>
                  </w:rPr>
                </w:rPrChange>
              </w:rPr>
            </w:pPr>
            <w:ins w:id="1839" w:author="Hoyos Lopez, Daniela" w:date="2023-03-17T15:54:00Z">
              <w:r w:rsidRPr="00F01331">
                <w:rPr>
                  <w:rFonts w:eastAsia="Times New Roman"/>
                  <w:color w:val="000000"/>
                  <w:highlight w:val="green"/>
                  <w:lang w:val="en-GB" w:eastAsia="en-GB"/>
                  <w:rPrChange w:id="1840" w:author="Hoyos Lopez, Daniela" w:date="2023-04-12T14:07:00Z">
                    <w:rPr>
                      <w:rFonts w:eastAsia="Times New Roman"/>
                      <w:color w:val="000000"/>
                      <w:lang w:val="en-GB" w:eastAsia="en-GB"/>
                    </w:rPr>
                  </w:rPrChange>
                </w:rPr>
                <w:t>DAR1</w:t>
              </w:r>
            </w:ins>
          </w:p>
        </w:tc>
        <w:tc>
          <w:tcPr>
            <w:tcW w:w="780" w:type="dxa"/>
            <w:tcBorders>
              <w:top w:val="nil"/>
              <w:left w:val="nil"/>
              <w:bottom w:val="single" w:sz="4" w:space="0" w:color="auto"/>
              <w:right w:val="single" w:sz="4" w:space="0" w:color="auto"/>
            </w:tcBorders>
            <w:shd w:val="clear" w:color="auto" w:fill="auto"/>
            <w:vAlign w:val="center"/>
            <w:hideMark/>
          </w:tcPr>
          <w:p w14:paraId="5A8C2AC3" w14:textId="77777777" w:rsidR="00D96422" w:rsidRPr="00F01331" w:rsidRDefault="00D96422" w:rsidP="00F606B6">
            <w:pPr>
              <w:jc w:val="center"/>
              <w:rPr>
                <w:ins w:id="1841" w:author="Hoyos Lopez, Daniela" w:date="2023-03-17T15:54:00Z"/>
                <w:rFonts w:eastAsia="Times New Roman"/>
                <w:color w:val="000000"/>
                <w:highlight w:val="green"/>
                <w:lang w:val="en-GB" w:eastAsia="en-GB"/>
                <w:rPrChange w:id="1842" w:author="Hoyos Lopez, Daniela" w:date="2023-04-12T14:07:00Z">
                  <w:rPr>
                    <w:ins w:id="1843" w:author="Hoyos Lopez, Daniela" w:date="2023-03-17T15:54:00Z"/>
                    <w:rFonts w:eastAsia="Times New Roman"/>
                    <w:color w:val="000000"/>
                    <w:lang w:val="en-GB" w:eastAsia="en-GB"/>
                  </w:rPr>
                </w:rPrChange>
              </w:rPr>
            </w:pPr>
            <w:ins w:id="1844" w:author="Hoyos Lopez, Daniela" w:date="2023-03-17T15:54:00Z">
              <w:r w:rsidRPr="00F01331">
                <w:rPr>
                  <w:rFonts w:eastAsia="Times New Roman"/>
                  <w:color w:val="000000"/>
                  <w:highlight w:val="green"/>
                  <w:lang w:val="en-GB" w:eastAsia="en-GB"/>
                  <w:rPrChange w:id="1845" w:author="Hoyos Lopez, Daniela" w:date="2023-04-12T14:07:00Z">
                    <w:rPr>
                      <w:rFonts w:eastAsia="Times New Roman"/>
                      <w:color w:val="000000"/>
                      <w:lang w:val="en-GB" w:eastAsia="en-GB"/>
                    </w:rPr>
                  </w:rPrChange>
                </w:rPr>
                <w:t>CRSR</w:t>
              </w:r>
            </w:ins>
          </w:p>
        </w:tc>
      </w:tr>
      <w:tr w:rsidR="00D96422" w:rsidRPr="00F01331" w14:paraId="7B74391B" w14:textId="77777777" w:rsidTr="00F606B6">
        <w:trPr>
          <w:trHeight w:val="300"/>
          <w:ins w:id="1846" w:author="Hoyos Lopez, Daniela" w:date="2023-03-17T15:54:00Z"/>
        </w:trPr>
        <w:tc>
          <w:tcPr>
            <w:tcW w:w="380" w:type="dxa"/>
            <w:tcBorders>
              <w:top w:val="nil"/>
              <w:left w:val="nil"/>
              <w:bottom w:val="nil"/>
              <w:right w:val="nil"/>
            </w:tcBorders>
            <w:shd w:val="clear" w:color="auto" w:fill="auto"/>
            <w:noWrap/>
            <w:vAlign w:val="bottom"/>
            <w:hideMark/>
          </w:tcPr>
          <w:p w14:paraId="223E5C78" w14:textId="77777777" w:rsidR="00D96422" w:rsidRPr="00F01331" w:rsidRDefault="00D96422" w:rsidP="00F606B6">
            <w:pPr>
              <w:jc w:val="center"/>
              <w:rPr>
                <w:ins w:id="1847" w:author="Hoyos Lopez, Daniela" w:date="2023-03-17T15:54:00Z"/>
                <w:rFonts w:eastAsia="Times New Roman"/>
                <w:i/>
                <w:iCs/>
                <w:color w:val="FF0000"/>
                <w:highlight w:val="green"/>
                <w:lang w:val="en-GB" w:eastAsia="en-GB"/>
                <w:rPrChange w:id="1848" w:author="Hoyos Lopez, Daniela" w:date="2023-04-12T14:07:00Z">
                  <w:rPr>
                    <w:ins w:id="1849" w:author="Hoyos Lopez, Daniela" w:date="2023-03-17T15:54:00Z"/>
                    <w:rFonts w:eastAsia="Times New Roman"/>
                    <w:i/>
                    <w:iCs/>
                    <w:color w:val="FF0000"/>
                    <w:lang w:val="en-GB" w:eastAsia="en-GB"/>
                  </w:rPr>
                </w:rPrChange>
              </w:rPr>
            </w:pPr>
            <w:ins w:id="1850" w:author="Hoyos Lopez, Daniela" w:date="2023-03-17T15:54:00Z">
              <w:r w:rsidRPr="00F01331">
                <w:rPr>
                  <w:rFonts w:eastAsia="Times New Roman"/>
                  <w:i/>
                  <w:iCs/>
                  <w:color w:val="FF0000"/>
                  <w:highlight w:val="green"/>
                  <w:lang w:val="en-GB" w:eastAsia="en-GB"/>
                  <w:rPrChange w:id="1851" w:author="Hoyos Lopez, Daniela" w:date="2023-04-12T14:07:00Z">
                    <w:rPr>
                      <w:rFonts w:eastAsia="Times New Roman"/>
                      <w:i/>
                      <w:iCs/>
                      <w:color w:val="FF0000"/>
                      <w:lang w:val="en-GB" w:eastAsia="en-GB"/>
                    </w:rPr>
                  </w:rPrChange>
                </w:rPr>
                <w:t>33</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D6E34FF" w14:textId="77777777" w:rsidR="00D96422" w:rsidRPr="00F01331" w:rsidRDefault="00D96422" w:rsidP="00F606B6">
            <w:pPr>
              <w:jc w:val="center"/>
              <w:rPr>
                <w:ins w:id="1852" w:author="Hoyos Lopez, Daniela" w:date="2023-03-17T15:54:00Z"/>
                <w:rFonts w:eastAsia="Times New Roman"/>
                <w:b/>
                <w:bCs/>
                <w:color w:val="000000"/>
                <w:highlight w:val="green"/>
                <w:lang w:val="en-GB" w:eastAsia="en-GB"/>
                <w:rPrChange w:id="1853" w:author="Hoyos Lopez, Daniela" w:date="2023-04-12T14:07:00Z">
                  <w:rPr>
                    <w:ins w:id="1854" w:author="Hoyos Lopez, Daniela" w:date="2023-03-17T15:54:00Z"/>
                    <w:rFonts w:eastAsia="Times New Roman"/>
                    <w:b/>
                    <w:bCs/>
                    <w:color w:val="000000"/>
                    <w:lang w:val="en-GB" w:eastAsia="en-GB"/>
                  </w:rPr>
                </w:rPrChange>
              </w:rPr>
            </w:pPr>
            <w:ins w:id="1855" w:author="Hoyos Lopez, Daniela" w:date="2023-03-17T15:54:00Z">
              <w:r w:rsidRPr="00F01331">
                <w:rPr>
                  <w:rFonts w:eastAsia="Times New Roman"/>
                  <w:b/>
                  <w:bCs/>
                  <w:color w:val="000000"/>
                  <w:highlight w:val="green"/>
                  <w:lang w:val="en-GB" w:eastAsia="en-GB"/>
                  <w:rPrChange w:id="1856"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7F3E678" w14:textId="77777777" w:rsidR="00D96422" w:rsidRPr="00F01331" w:rsidRDefault="00D96422" w:rsidP="00F606B6">
            <w:pPr>
              <w:jc w:val="center"/>
              <w:rPr>
                <w:ins w:id="1857" w:author="Hoyos Lopez, Daniela" w:date="2023-03-17T15:54:00Z"/>
                <w:rFonts w:eastAsia="Times New Roman"/>
                <w:color w:val="000000"/>
                <w:highlight w:val="green"/>
                <w:lang w:val="en-GB" w:eastAsia="en-GB"/>
                <w:rPrChange w:id="1858" w:author="Hoyos Lopez, Daniela" w:date="2023-04-12T14:07:00Z">
                  <w:rPr>
                    <w:ins w:id="1859" w:author="Hoyos Lopez, Daniela" w:date="2023-03-17T15:54:00Z"/>
                    <w:rFonts w:eastAsia="Times New Roman"/>
                    <w:color w:val="000000"/>
                    <w:lang w:val="en-GB" w:eastAsia="en-GB"/>
                  </w:rPr>
                </w:rPrChange>
              </w:rPr>
            </w:pPr>
            <w:ins w:id="1860" w:author="Hoyos Lopez, Daniela" w:date="2023-03-17T15:54:00Z">
              <w:r w:rsidRPr="00F01331">
                <w:rPr>
                  <w:rFonts w:eastAsia="Times New Roman"/>
                  <w:color w:val="000000"/>
                  <w:highlight w:val="green"/>
                  <w:lang w:val="en-GB" w:eastAsia="en-GB"/>
                  <w:rPrChange w:id="1861" w:author="Hoyos Lopez, Daniela" w:date="2023-04-12T14:07:00Z">
                    <w:rPr>
                      <w:rFonts w:eastAsia="Times New Roman"/>
                      <w:color w:val="000000"/>
                      <w:lang w:val="en-GB" w:eastAsia="en-GB"/>
                    </w:rPr>
                  </w:rPrChange>
                </w:rPr>
                <w:t>DND1</w:t>
              </w:r>
            </w:ins>
          </w:p>
        </w:tc>
        <w:tc>
          <w:tcPr>
            <w:tcW w:w="780" w:type="dxa"/>
            <w:tcBorders>
              <w:top w:val="nil"/>
              <w:left w:val="nil"/>
              <w:bottom w:val="single" w:sz="4" w:space="0" w:color="auto"/>
              <w:right w:val="single" w:sz="4" w:space="0" w:color="auto"/>
            </w:tcBorders>
            <w:shd w:val="clear" w:color="auto" w:fill="auto"/>
            <w:vAlign w:val="center"/>
            <w:hideMark/>
          </w:tcPr>
          <w:p w14:paraId="02DD362E" w14:textId="77777777" w:rsidR="00D96422" w:rsidRPr="00F01331" w:rsidRDefault="00D96422" w:rsidP="00F606B6">
            <w:pPr>
              <w:jc w:val="center"/>
              <w:rPr>
                <w:ins w:id="1862" w:author="Hoyos Lopez, Daniela" w:date="2023-03-17T15:54:00Z"/>
                <w:rFonts w:eastAsia="Times New Roman"/>
                <w:color w:val="000000"/>
                <w:highlight w:val="green"/>
                <w:lang w:val="en-GB" w:eastAsia="en-GB"/>
                <w:rPrChange w:id="1863" w:author="Hoyos Lopez, Daniela" w:date="2023-04-12T14:07:00Z">
                  <w:rPr>
                    <w:ins w:id="1864" w:author="Hoyos Lopez, Daniela" w:date="2023-03-17T15:54:00Z"/>
                    <w:rFonts w:eastAsia="Times New Roman"/>
                    <w:color w:val="000000"/>
                    <w:lang w:val="en-GB" w:eastAsia="en-GB"/>
                  </w:rPr>
                </w:rPrChange>
              </w:rPr>
            </w:pPr>
            <w:ins w:id="1865" w:author="Hoyos Lopez, Daniela" w:date="2023-03-17T15:54:00Z">
              <w:r w:rsidRPr="00F01331">
                <w:rPr>
                  <w:rFonts w:eastAsia="Times New Roman"/>
                  <w:color w:val="000000"/>
                  <w:highlight w:val="green"/>
                  <w:lang w:val="en-GB" w:eastAsia="en-GB"/>
                  <w:rPrChange w:id="1866" w:author="Hoyos Lopez, Daniela" w:date="2023-04-12T14:07:00Z">
                    <w:rPr>
                      <w:rFonts w:eastAsia="Times New Roman"/>
                      <w:color w:val="000000"/>
                      <w:lang w:val="en-GB" w:eastAsia="en-GB"/>
                    </w:rPr>
                  </w:rPrChange>
                </w:rPr>
                <w:t>ULS</w:t>
              </w:r>
            </w:ins>
          </w:p>
        </w:tc>
      </w:tr>
      <w:tr w:rsidR="00D96422" w:rsidRPr="00F01331" w14:paraId="0075BF1F" w14:textId="77777777" w:rsidTr="00F606B6">
        <w:trPr>
          <w:trHeight w:val="300"/>
          <w:ins w:id="1867" w:author="Hoyos Lopez, Daniela" w:date="2023-03-17T15:54:00Z"/>
        </w:trPr>
        <w:tc>
          <w:tcPr>
            <w:tcW w:w="380" w:type="dxa"/>
            <w:tcBorders>
              <w:top w:val="nil"/>
              <w:left w:val="nil"/>
              <w:bottom w:val="nil"/>
              <w:right w:val="nil"/>
            </w:tcBorders>
            <w:shd w:val="clear" w:color="auto" w:fill="auto"/>
            <w:noWrap/>
            <w:vAlign w:val="bottom"/>
            <w:hideMark/>
          </w:tcPr>
          <w:p w14:paraId="34BFBC12" w14:textId="77777777" w:rsidR="00D96422" w:rsidRPr="00F01331" w:rsidRDefault="00D96422" w:rsidP="00F606B6">
            <w:pPr>
              <w:jc w:val="center"/>
              <w:rPr>
                <w:ins w:id="1868" w:author="Hoyos Lopez, Daniela" w:date="2023-03-17T15:54:00Z"/>
                <w:rFonts w:eastAsia="Times New Roman"/>
                <w:i/>
                <w:iCs/>
                <w:color w:val="FF0000"/>
                <w:highlight w:val="green"/>
                <w:lang w:val="en-GB" w:eastAsia="en-GB"/>
                <w:rPrChange w:id="1869" w:author="Hoyos Lopez, Daniela" w:date="2023-04-12T14:07:00Z">
                  <w:rPr>
                    <w:ins w:id="1870" w:author="Hoyos Lopez, Daniela" w:date="2023-03-17T15:54:00Z"/>
                    <w:rFonts w:eastAsia="Times New Roman"/>
                    <w:i/>
                    <w:iCs/>
                    <w:color w:val="FF0000"/>
                    <w:lang w:val="en-GB" w:eastAsia="en-GB"/>
                  </w:rPr>
                </w:rPrChange>
              </w:rPr>
            </w:pPr>
            <w:ins w:id="1871" w:author="Hoyos Lopez, Daniela" w:date="2023-03-17T15:54:00Z">
              <w:r w:rsidRPr="00F01331">
                <w:rPr>
                  <w:rFonts w:eastAsia="Times New Roman"/>
                  <w:i/>
                  <w:iCs/>
                  <w:color w:val="FF0000"/>
                  <w:highlight w:val="green"/>
                  <w:lang w:val="en-GB" w:eastAsia="en-GB"/>
                  <w:rPrChange w:id="1872" w:author="Hoyos Lopez, Daniela" w:date="2023-04-12T14:07:00Z">
                    <w:rPr>
                      <w:rFonts w:eastAsia="Times New Roman"/>
                      <w:i/>
                      <w:iCs/>
                      <w:color w:val="FF0000"/>
                      <w:lang w:val="en-GB" w:eastAsia="en-GB"/>
                    </w:rPr>
                  </w:rPrChange>
                </w:rPr>
                <w:t>34</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A9EC14D" w14:textId="77777777" w:rsidR="00D96422" w:rsidRPr="00F01331" w:rsidRDefault="00D96422" w:rsidP="00F606B6">
            <w:pPr>
              <w:jc w:val="center"/>
              <w:rPr>
                <w:ins w:id="1873" w:author="Hoyos Lopez, Daniela" w:date="2023-03-17T15:54:00Z"/>
                <w:rFonts w:eastAsia="Times New Roman"/>
                <w:b/>
                <w:bCs/>
                <w:color w:val="000000"/>
                <w:highlight w:val="green"/>
                <w:lang w:val="en-GB" w:eastAsia="en-GB"/>
                <w:rPrChange w:id="1874" w:author="Hoyos Lopez, Daniela" w:date="2023-04-12T14:07:00Z">
                  <w:rPr>
                    <w:ins w:id="1875" w:author="Hoyos Lopez, Daniela" w:date="2023-03-17T15:54:00Z"/>
                    <w:rFonts w:eastAsia="Times New Roman"/>
                    <w:b/>
                    <w:bCs/>
                    <w:color w:val="000000"/>
                    <w:lang w:val="en-GB" w:eastAsia="en-GB"/>
                  </w:rPr>
                </w:rPrChange>
              </w:rPr>
            </w:pPr>
            <w:ins w:id="1876" w:author="Hoyos Lopez, Daniela" w:date="2023-03-17T15:54:00Z">
              <w:r w:rsidRPr="00F01331">
                <w:rPr>
                  <w:rFonts w:eastAsia="Times New Roman"/>
                  <w:b/>
                  <w:bCs/>
                  <w:color w:val="000000"/>
                  <w:highlight w:val="green"/>
                  <w:lang w:val="en-GB" w:eastAsia="en-GB"/>
                  <w:rPrChange w:id="1877"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776A7ABD" w14:textId="77777777" w:rsidR="00D96422" w:rsidRPr="00F01331" w:rsidRDefault="00D96422" w:rsidP="00F606B6">
            <w:pPr>
              <w:jc w:val="center"/>
              <w:rPr>
                <w:ins w:id="1878" w:author="Hoyos Lopez, Daniela" w:date="2023-03-17T15:54:00Z"/>
                <w:rFonts w:eastAsia="Times New Roman"/>
                <w:color w:val="000000"/>
                <w:highlight w:val="green"/>
                <w:lang w:val="en-GB" w:eastAsia="en-GB"/>
                <w:rPrChange w:id="1879" w:author="Hoyos Lopez, Daniela" w:date="2023-04-12T14:07:00Z">
                  <w:rPr>
                    <w:ins w:id="1880" w:author="Hoyos Lopez, Daniela" w:date="2023-03-17T15:54:00Z"/>
                    <w:rFonts w:eastAsia="Times New Roman"/>
                    <w:color w:val="000000"/>
                    <w:lang w:val="en-GB" w:eastAsia="en-GB"/>
                  </w:rPr>
                </w:rPrChange>
              </w:rPr>
            </w:pPr>
            <w:ins w:id="1881" w:author="Hoyos Lopez, Daniela" w:date="2023-03-17T15:54:00Z">
              <w:r w:rsidRPr="00F01331">
                <w:rPr>
                  <w:rFonts w:eastAsia="Times New Roman"/>
                  <w:color w:val="000000"/>
                  <w:highlight w:val="green"/>
                  <w:lang w:val="en-GB" w:eastAsia="en-GB"/>
                  <w:rPrChange w:id="1882" w:author="Hoyos Lopez, Daniela" w:date="2023-04-12T14:07:00Z">
                    <w:rPr>
                      <w:rFonts w:eastAsia="Times New Roman"/>
                      <w:color w:val="000000"/>
                      <w:lang w:val="en-GB" w:eastAsia="en-GB"/>
                    </w:rPr>
                  </w:rPrChange>
                </w:rPr>
                <w:t>DAC9</w:t>
              </w:r>
            </w:ins>
          </w:p>
        </w:tc>
        <w:tc>
          <w:tcPr>
            <w:tcW w:w="780" w:type="dxa"/>
            <w:tcBorders>
              <w:top w:val="nil"/>
              <w:left w:val="nil"/>
              <w:bottom w:val="single" w:sz="4" w:space="0" w:color="auto"/>
              <w:right w:val="single" w:sz="4" w:space="0" w:color="auto"/>
            </w:tcBorders>
            <w:shd w:val="clear" w:color="auto" w:fill="auto"/>
            <w:vAlign w:val="center"/>
            <w:hideMark/>
          </w:tcPr>
          <w:p w14:paraId="4AF3A7B6" w14:textId="77777777" w:rsidR="00D96422" w:rsidRPr="00F01331" w:rsidRDefault="00D96422" w:rsidP="00F606B6">
            <w:pPr>
              <w:jc w:val="center"/>
              <w:rPr>
                <w:ins w:id="1883" w:author="Hoyos Lopez, Daniela" w:date="2023-03-17T15:54:00Z"/>
                <w:rFonts w:eastAsia="Times New Roman"/>
                <w:color w:val="000000"/>
                <w:highlight w:val="green"/>
                <w:lang w:val="en-GB" w:eastAsia="en-GB"/>
                <w:rPrChange w:id="1884" w:author="Hoyos Lopez, Daniela" w:date="2023-04-12T14:07:00Z">
                  <w:rPr>
                    <w:ins w:id="1885" w:author="Hoyos Lopez, Daniela" w:date="2023-03-17T15:54:00Z"/>
                    <w:rFonts w:eastAsia="Times New Roman"/>
                    <w:color w:val="000000"/>
                    <w:lang w:val="en-GB" w:eastAsia="en-GB"/>
                  </w:rPr>
                </w:rPrChange>
              </w:rPr>
            </w:pPr>
            <w:ins w:id="1886" w:author="Hoyos Lopez, Daniela" w:date="2023-03-17T15:54:00Z">
              <w:r w:rsidRPr="00F01331">
                <w:rPr>
                  <w:rFonts w:eastAsia="Times New Roman"/>
                  <w:color w:val="000000"/>
                  <w:highlight w:val="green"/>
                  <w:lang w:val="en-GB" w:eastAsia="en-GB"/>
                  <w:rPrChange w:id="1887" w:author="Hoyos Lopez, Daniela" w:date="2023-04-12T14:07:00Z">
                    <w:rPr>
                      <w:rFonts w:eastAsia="Times New Roman"/>
                      <w:color w:val="000000"/>
                      <w:lang w:val="en-GB" w:eastAsia="en-GB"/>
                    </w:rPr>
                  </w:rPrChange>
                </w:rPr>
                <w:t>URBY</w:t>
              </w:r>
            </w:ins>
          </w:p>
        </w:tc>
      </w:tr>
      <w:tr w:rsidR="00D96422" w:rsidRPr="00F01331" w14:paraId="2BF2C3E0" w14:textId="77777777" w:rsidTr="00F606B6">
        <w:trPr>
          <w:trHeight w:val="300"/>
          <w:ins w:id="1888" w:author="Hoyos Lopez, Daniela" w:date="2023-03-17T15:54:00Z"/>
        </w:trPr>
        <w:tc>
          <w:tcPr>
            <w:tcW w:w="380" w:type="dxa"/>
            <w:tcBorders>
              <w:top w:val="nil"/>
              <w:left w:val="nil"/>
              <w:bottom w:val="nil"/>
              <w:right w:val="nil"/>
            </w:tcBorders>
            <w:shd w:val="clear" w:color="auto" w:fill="auto"/>
            <w:noWrap/>
            <w:vAlign w:val="bottom"/>
            <w:hideMark/>
          </w:tcPr>
          <w:p w14:paraId="4031BF1C" w14:textId="77777777" w:rsidR="00D96422" w:rsidRPr="00F01331" w:rsidRDefault="00D96422" w:rsidP="00F606B6">
            <w:pPr>
              <w:jc w:val="center"/>
              <w:rPr>
                <w:ins w:id="1889" w:author="Hoyos Lopez, Daniela" w:date="2023-03-17T15:54:00Z"/>
                <w:rFonts w:eastAsia="Times New Roman"/>
                <w:i/>
                <w:iCs/>
                <w:color w:val="FF0000"/>
                <w:highlight w:val="green"/>
                <w:lang w:val="en-GB" w:eastAsia="en-GB"/>
                <w:rPrChange w:id="1890" w:author="Hoyos Lopez, Daniela" w:date="2023-04-12T14:07:00Z">
                  <w:rPr>
                    <w:ins w:id="1891" w:author="Hoyos Lopez, Daniela" w:date="2023-03-17T15:54:00Z"/>
                    <w:rFonts w:eastAsia="Times New Roman"/>
                    <w:i/>
                    <w:iCs/>
                    <w:color w:val="FF0000"/>
                    <w:lang w:val="en-GB" w:eastAsia="en-GB"/>
                  </w:rPr>
                </w:rPrChange>
              </w:rPr>
            </w:pPr>
            <w:ins w:id="1892" w:author="Hoyos Lopez, Daniela" w:date="2023-03-17T15:54:00Z">
              <w:r w:rsidRPr="00F01331">
                <w:rPr>
                  <w:rFonts w:eastAsia="Times New Roman"/>
                  <w:i/>
                  <w:iCs/>
                  <w:color w:val="FF0000"/>
                  <w:highlight w:val="green"/>
                  <w:lang w:val="en-GB" w:eastAsia="en-GB"/>
                  <w:rPrChange w:id="1893" w:author="Hoyos Lopez, Daniela" w:date="2023-04-12T14:07:00Z">
                    <w:rPr>
                      <w:rFonts w:eastAsia="Times New Roman"/>
                      <w:i/>
                      <w:iCs/>
                      <w:color w:val="FF0000"/>
                      <w:lang w:val="en-GB" w:eastAsia="en-GB"/>
                    </w:rPr>
                  </w:rPrChange>
                </w:rPr>
                <w:t>35</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F7D6D83" w14:textId="77777777" w:rsidR="00D96422" w:rsidRPr="00F01331" w:rsidRDefault="00D96422" w:rsidP="00F606B6">
            <w:pPr>
              <w:jc w:val="center"/>
              <w:rPr>
                <w:ins w:id="1894" w:author="Hoyos Lopez, Daniela" w:date="2023-03-17T15:54:00Z"/>
                <w:rFonts w:eastAsia="Times New Roman"/>
                <w:b/>
                <w:bCs/>
                <w:color w:val="000000"/>
                <w:highlight w:val="green"/>
                <w:lang w:val="en-GB" w:eastAsia="en-GB"/>
                <w:rPrChange w:id="1895" w:author="Hoyos Lopez, Daniela" w:date="2023-04-12T14:07:00Z">
                  <w:rPr>
                    <w:ins w:id="1896" w:author="Hoyos Lopez, Daniela" w:date="2023-03-17T15:54:00Z"/>
                    <w:rFonts w:eastAsia="Times New Roman"/>
                    <w:b/>
                    <w:bCs/>
                    <w:color w:val="000000"/>
                    <w:lang w:val="en-GB" w:eastAsia="en-GB"/>
                  </w:rPr>
                </w:rPrChange>
              </w:rPr>
            </w:pPr>
            <w:ins w:id="1897" w:author="Hoyos Lopez, Daniela" w:date="2023-03-17T15:54:00Z">
              <w:r w:rsidRPr="00F01331">
                <w:rPr>
                  <w:rFonts w:eastAsia="Times New Roman"/>
                  <w:b/>
                  <w:bCs/>
                  <w:color w:val="000000"/>
                  <w:highlight w:val="green"/>
                  <w:lang w:val="en-GB" w:eastAsia="en-GB"/>
                  <w:rPrChange w:id="1898"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9DF25D1" w14:textId="77777777" w:rsidR="00D96422" w:rsidRPr="00F01331" w:rsidRDefault="00D96422" w:rsidP="00F606B6">
            <w:pPr>
              <w:jc w:val="center"/>
              <w:rPr>
                <w:ins w:id="1899" w:author="Hoyos Lopez, Daniela" w:date="2023-03-17T15:54:00Z"/>
                <w:rFonts w:eastAsia="Times New Roman"/>
                <w:color w:val="000000"/>
                <w:highlight w:val="green"/>
                <w:lang w:val="en-GB" w:eastAsia="en-GB"/>
                <w:rPrChange w:id="1900" w:author="Hoyos Lopez, Daniela" w:date="2023-04-12T14:07:00Z">
                  <w:rPr>
                    <w:ins w:id="1901" w:author="Hoyos Lopez, Daniela" w:date="2023-03-17T15:54:00Z"/>
                    <w:rFonts w:eastAsia="Times New Roman"/>
                    <w:color w:val="000000"/>
                    <w:lang w:val="en-GB" w:eastAsia="en-GB"/>
                  </w:rPr>
                </w:rPrChange>
              </w:rPr>
            </w:pPr>
            <w:ins w:id="1902" w:author="Hoyos Lopez, Daniela" w:date="2023-03-17T15:54:00Z">
              <w:r w:rsidRPr="00F01331">
                <w:rPr>
                  <w:rFonts w:eastAsia="Times New Roman"/>
                  <w:color w:val="000000"/>
                  <w:highlight w:val="green"/>
                  <w:lang w:val="en-GB" w:eastAsia="en-GB"/>
                  <w:rPrChange w:id="1903" w:author="Hoyos Lopez, Daniela" w:date="2023-04-12T14:07:00Z">
                    <w:rPr>
                      <w:rFonts w:eastAsia="Times New Roman"/>
                      <w:color w:val="000000"/>
                      <w:lang w:val="en-GB" w:eastAsia="en-GB"/>
                    </w:rPr>
                  </w:rPrChange>
                </w:rPr>
                <w:t>DLP9</w:t>
              </w:r>
            </w:ins>
          </w:p>
        </w:tc>
        <w:tc>
          <w:tcPr>
            <w:tcW w:w="780" w:type="dxa"/>
            <w:tcBorders>
              <w:top w:val="nil"/>
              <w:left w:val="nil"/>
              <w:bottom w:val="single" w:sz="4" w:space="0" w:color="auto"/>
              <w:right w:val="single" w:sz="4" w:space="0" w:color="auto"/>
            </w:tcBorders>
            <w:shd w:val="clear" w:color="auto" w:fill="auto"/>
            <w:vAlign w:val="center"/>
            <w:hideMark/>
          </w:tcPr>
          <w:p w14:paraId="20BA73A2" w14:textId="77777777" w:rsidR="00D96422" w:rsidRPr="00F01331" w:rsidRDefault="00D96422" w:rsidP="00F606B6">
            <w:pPr>
              <w:jc w:val="center"/>
              <w:rPr>
                <w:ins w:id="1904" w:author="Hoyos Lopez, Daniela" w:date="2023-03-17T15:54:00Z"/>
                <w:rFonts w:eastAsia="Times New Roman"/>
                <w:color w:val="000000"/>
                <w:highlight w:val="green"/>
                <w:lang w:val="en-GB" w:eastAsia="en-GB"/>
                <w:rPrChange w:id="1905" w:author="Hoyos Lopez, Daniela" w:date="2023-04-12T14:07:00Z">
                  <w:rPr>
                    <w:ins w:id="1906" w:author="Hoyos Lopez, Daniela" w:date="2023-03-17T15:54:00Z"/>
                    <w:rFonts w:eastAsia="Times New Roman"/>
                    <w:color w:val="000000"/>
                    <w:lang w:val="en-GB" w:eastAsia="en-GB"/>
                  </w:rPr>
                </w:rPrChange>
              </w:rPr>
            </w:pPr>
            <w:ins w:id="1907" w:author="Hoyos Lopez, Daniela" w:date="2023-03-17T15:54:00Z">
              <w:r w:rsidRPr="00F01331">
                <w:rPr>
                  <w:rFonts w:eastAsia="Times New Roman"/>
                  <w:color w:val="000000"/>
                  <w:highlight w:val="green"/>
                  <w:lang w:val="en-GB" w:eastAsia="en-GB"/>
                  <w:rPrChange w:id="1908" w:author="Hoyos Lopez, Daniela" w:date="2023-04-12T14:07:00Z">
                    <w:rPr>
                      <w:rFonts w:eastAsia="Times New Roman"/>
                      <w:color w:val="000000"/>
                      <w:lang w:val="en-GB" w:eastAsia="en-GB"/>
                    </w:rPr>
                  </w:rPrChange>
                </w:rPr>
                <w:t>SEVC</w:t>
              </w:r>
            </w:ins>
          </w:p>
        </w:tc>
      </w:tr>
      <w:tr w:rsidR="00D96422" w:rsidRPr="00F01331" w14:paraId="2BBF8297" w14:textId="77777777" w:rsidTr="00F606B6">
        <w:trPr>
          <w:trHeight w:val="300"/>
          <w:ins w:id="1909" w:author="Hoyos Lopez, Daniela" w:date="2023-03-17T15:54:00Z"/>
        </w:trPr>
        <w:tc>
          <w:tcPr>
            <w:tcW w:w="380" w:type="dxa"/>
            <w:tcBorders>
              <w:top w:val="nil"/>
              <w:left w:val="nil"/>
              <w:bottom w:val="nil"/>
              <w:right w:val="nil"/>
            </w:tcBorders>
            <w:shd w:val="clear" w:color="auto" w:fill="auto"/>
            <w:noWrap/>
            <w:vAlign w:val="bottom"/>
            <w:hideMark/>
          </w:tcPr>
          <w:p w14:paraId="1B5140CB" w14:textId="77777777" w:rsidR="00D96422" w:rsidRPr="00F01331" w:rsidRDefault="00D96422" w:rsidP="00F606B6">
            <w:pPr>
              <w:jc w:val="center"/>
              <w:rPr>
                <w:ins w:id="1910" w:author="Hoyos Lopez, Daniela" w:date="2023-03-17T15:54:00Z"/>
                <w:rFonts w:eastAsia="Times New Roman"/>
                <w:i/>
                <w:iCs/>
                <w:color w:val="FF0000"/>
                <w:highlight w:val="green"/>
                <w:lang w:val="en-GB" w:eastAsia="en-GB"/>
                <w:rPrChange w:id="1911" w:author="Hoyos Lopez, Daniela" w:date="2023-04-12T14:07:00Z">
                  <w:rPr>
                    <w:ins w:id="1912" w:author="Hoyos Lopez, Daniela" w:date="2023-03-17T15:54:00Z"/>
                    <w:rFonts w:eastAsia="Times New Roman"/>
                    <w:i/>
                    <w:iCs/>
                    <w:color w:val="FF0000"/>
                    <w:lang w:val="en-GB" w:eastAsia="en-GB"/>
                  </w:rPr>
                </w:rPrChange>
              </w:rPr>
            </w:pPr>
            <w:ins w:id="1913" w:author="Hoyos Lopez, Daniela" w:date="2023-03-17T15:54:00Z">
              <w:r w:rsidRPr="00F01331">
                <w:rPr>
                  <w:rFonts w:eastAsia="Times New Roman"/>
                  <w:i/>
                  <w:iCs/>
                  <w:color w:val="FF0000"/>
                  <w:highlight w:val="green"/>
                  <w:lang w:val="en-GB" w:eastAsia="en-GB"/>
                  <w:rPrChange w:id="1914" w:author="Hoyos Lopez, Daniela" w:date="2023-04-12T14:07:00Z">
                    <w:rPr>
                      <w:rFonts w:eastAsia="Times New Roman"/>
                      <w:i/>
                      <w:iCs/>
                      <w:color w:val="FF0000"/>
                      <w:lang w:val="en-GB" w:eastAsia="en-GB"/>
                    </w:rPr>
                  </w:rPrChange>
                </w:rPr>
                <w:t>36</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72F6C1D" w14:textId="77777777" w:rsidR="00D96422" w:rsidRPr="00F01331" w:rsidRDefault="00D96422" w:rsidP="00F606B6">
            <w:pPr>
              <w:jc w:val="center"/>
              <w:rPr>
                <w:ins w:id="1915" w:author="Hoyos Lopez, Daniela" w:date="2023-03-17T15:54:00Z"/>
                <w:rFonts w:eastAsia="Times New Roman"/>
                <w:b/>
                <w:bCs/>
                <w:color w:val="000000"/>
                <w:highlight w:val="green"/>
                <w:lang w:val="en-GB" w:eastAsia="en-GB"/>
                <w:rPrChange w:id="1916" w:author="Hoyos Lopez, Daniela" w:date="2023-04-12T14:07:00Z">
                  <w:rPr>
                    <w:ins w:id="1917" w:author="Hoyos Lopez, Daniela" w:date="2023-03-17T15:54:00Z"/>
                    <w:rFonts w:eastAsia="Times New Roman"/>
                    <w:b/>
                    <w:bCs/>
                    <w:color w:val="000000"/>
                    <w:lang w:val="en-GB" w:eastAsia="en-GB"/>
                  </w:rPr>
                </w:rPrChange>
              </w:rPr>
            </w:pPr>
            <w:ins w:id="1918" w:author="Hoyos Lopez, Daniela" w:date="2023-03-17T15:54:00Z">
              <w:r w:rsidRPr="00F01331">
                <w:rPr>
                  <w:rFonts w:eastAsia="Times New Roman"/>
                  <w:b/>
                  <w:bCs/>
                  <w:color w:val="000000"/>
                  <w:highlight w:val="green"/>
                  <w:lang w:val="en-GB" w:eastAsia="en-GB"/>
                  <w:rPrChange w:id="1919"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1534923" w14:textId="77777777" w:rsidR="00D96422" w:rsidRPr="00F01331" w:rsidRDefault="00D96422" w:rsidP="00F606B6">
            <w:pPr>
              <w:jc w:val="center"/>
              <w:rPr>
                <w:ins w:id="1920" w:author="Hoyos Lopez, Daniela" w:date="2023-03-17T15:54:00Z"/>
                <w:rFonts w:eastAsia="Times New Roman"/>
                <w:color w:val="000000"/>
                <w:highlight w:val="green"/>
                <w:lang w:val="en-GB" w:eastAsia="en-GB"/>
                <w:rPrChange w:id="1921" w:author="Hoyos Lopez, Daniela" w:date="2023-04-12T14:07:00Z">
                  <w:rPr>
                    <w:ins w:id="1922" w:author="Hoyos Lopez, Daniela" w:date="2023-03-17T15:54:00Z"/>
                    <w:rFonts w:eastAsia="Times New Roman"/>
                    <w:color w:val="000000"/>
                    <w:lang w:val="en-GB" w:eastAsia="en-GB"/>
                  </w:rPr>
                </w:rPrChange>
              </w:rPr>
            </w:pPr>
            <w:ins w:id="1923" w:author="Hoyos Lopez, Daniela" w:date="2023-03-17T15:54:00Z">
              <w:r w:rsidRPr="00F01331">
                <w:rPr>
                  <w:rFonts w:eastAsia="Times New Roman"/>
                  <w:color w:val="000000"/>
                  <w:highlight w:val="green"/>
                  <w:lang w:val="en-GB" w:eastAsia="en-GB"/>
                  <w:rPrChange w:id="1924" w:author="Hoyos Lopez, Daniela" w:date="2023-04-12T14:07:00Z">
                    <w:rPr>
                      <w:rFonts w:eastAsia="Times New Roman"/>
                      <w:color w:val="000000"/>
                      <w:lang w:val="en-GB" w:eastAsia="en-GB"/>
                    </w:rPr>
                  </w:rPrChange>
                </w:rPr>
                <w:t>DLP2</w:t>
              </w:r>
            </w:ins>
          </w:p>
        </w:tc>
        <w:tc>
          <w:tcPr>
            <w:tcW w:w="780" w:type="dxa"/>
            <w:tcBorders>
              <w:top w:val="nil"/>
              <w:left w:val="nil"/>
              <w:bottom w:val="single" w:sz="4" w:space="0" w:color="auto"/>
              <w:right w:val="single" w:sz="4" w:space="0" w:color="auto"/>
            </w:tcBorders>
            <w:shd w:val="clear" w:color="auto" w:fill="auto"/>
            <w:vAlign w:val="center"/>
            <w:hideMark/>
          </w:tcPr>
          <w:p w14:paraId="43298AD2" w14:textId="77777777" w:rsidR="00D96422" w:rsidRPr="00F01331" w:rsidRDefault="00D96422" w:rsidP="00F606B6">
            <w:pPr>
              <w:jc w:val="center"/>
              <w:rPr>
                <w:ins w:id="1925" w:author="Hoyos Lopez, Daniela" w:date="2023-03-17T15:54:00Z"/>
                <w:rFonts w:eastAsia="Times New Roman"/>
                <w:color w:val="000000"/>
                <w:highlight w:val="green"/>
                <w:lang w:val="en-GB" w:eastAsia="en-GB"/>
                <w:rPrChange w:id="1926" w:author="Hoyos Lopez, Daniela" w:date="2023-04-12T14:07:00Z">
                  <w:rPr>
                    <w:ins w:id="1927" w:author="Hoyos Lopez, Daniela" w:date="2023-03-17T15:54:00Z"/>
                    <w:rFonts w:eastAsia="Times New Roman"/>
                    <w:color w:val="000000"/>
                    <w:lang w:val="en-GB" w:eastAsia="en-GB"/>
                  </w:rPr>
                </w:rPrChange>
              </w:rPr>
            </w:pPr>
            <w:ins w:id="1928" w:author="Hoyos Lopez, Daniela" w:date="2023-03-17T15:54:00Z">
              <w:r w:rsidRPr="00F01331">
                <w:rPr>
                  <w:rFonts w:eastAsia="Times New Roman"/>
                  <w:color w:val="000000"/>
                  <w:highlight w:val="green"/>
                  <w:lang w:val="en-GB" w:eastAsia="en-GB"/>
                  <w:rPrChange w:id="1929" w:author="Hoyos Lopez, Daniela" w:date="2023-04-12T14:07:00Z">
                    <w:rPr>
                      <w:rFonts w:eastAsia="Times New Roman"/>
                      <w:color w:val="000000"/>
                      <w:lang w:val="en-GB" w:eastAsia="en-GB"/>
                    </w:rPr>
                  </w:rPrChange>
                </w:rPr>
                <w:t>SNGS</w:t>
              </w:r>
            </w:ins>
          </w:p>
        </w:tc>
      </w:tr>
      <w:tr w:rsidR="00D96422" w:rsidRPr="00F01331" w14:paraId="37F8D827" w14:textId="77777777" w:rsidTr="00F606B6">
        <w:trPr>
          <w:trHeight w:val="300"/>
          <w:ins w:id="1930" w:author="Hoyos Lopez, Daniela" w:date="2023-03-17T15:54:00Z"/>
        </w:trPr>
        <w:tc>
          <w:tcPr>
            <w:tcW w:w="380" w:type="dxa"/>
            <w:tcBorders>
              <w:top w:val="nil"/>
              <w:left w:val="nil"/>
              <w:bottom w:val="nil"/>
              <w:right w:val="nil"/>
            </w:tcBorders>
            <w:shd w:val="clear" w:color="auto" w:fill="auto"/>
            <w:noWrap/>
            <w:vAlign w:val="bottom"/>
            <w:hideMark/>
          </w:tcPr>
          <w:p w14:paraId="6D01AEB3" w14:textId="77777777" w:rsidR="00D96422" w:rsidRPr="00F01331" w:rsidRDefault="00D96422" w:rsidP="00F606B6">
            <w:pPr>
              <w:jc w:val="center"/>
              <w:rPr>
                <w:ins w:id="1931" w:author="Hoyos Lopez, Daniela" w:date="2023-03-17T15:54:00Z"/>
                <w:rFonts w:eastAsia="Times New Roman"/>
                <w:i/>
                <w:iCs/>
                <w:color w:val="FF0000"/>
                <w:highlight w:val="green"/>
                <w:lang w:val="en-GB" w:eastAsia="en-GB"/>
                <w:rPrChange w:id="1932" w:author="Hoyos Lopez, Daniela" w:date="2023-04-12T14:07:00Z">
                  <w:rPr>
                    <w:ins w:id="1933" w:author="Hoyos Lopez, Daniela" w:date="2023-03-17T15:54:00Z"/>
                    <w:rFonts w:eastAsia="Times New Roman"/>
                    <w:i/>
                    <w:iCs/>
                    <w:color w:val="FF0000"/>
                    <w:lang w:val="en-GB" w:eastAsia="en-GB"/>
                  </w:rPr>
                </w:rPrChange>
              </w:rPr>
            </w:pPr>
            <w:ins w:id="1934" w:author="Hoyos Lopez, Daniela" w:date="2023-03-17T15:54:00Z">
              <w:r w:rsidRPr="00F01331">
                <w:rPr>
                  <w:rFonts w:eastAsia="Times New Roman"/>
                  <w:i/>
                  <w:iCs/>
                  <w:color w:val="FF0000"/>
                  <w:highlight w:val="green"/>
                  <w:lang w:val="en-GB" w:eastAsia="en-GB"/>
                  <w:rPrChange w:id="1935" w:author="Hoyos Lopez, Daniela" w:date="2023-04-12T14:07:00Z">
                    <w:rPr>
                      <w:rFonts w:eastAsia="Times New Roman"/>
                      <w:i/>
                      <w:iCs/>
                      <w:color w:val="FF0000"/>
                      <w:lang w:val="en-GB" w:eastAsia="en-GB"/>
                    </w:rPr>
                  </w:rPrChange>
                </w:rPr>
                <w:t>37</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497ECAE" w14:textId="77777777" w:rsidR="00D96422" w:rsidRPr="00F01331" w:rsidRDefault="00D96422" w:rsidP="00F606B6">
            <w:pPr>
              <w:jc w:val="center"/>
              <w:rPr>
                <w:ins w:id="1936" w:author="Hoyos Lopez, Daniela" w:date="2023-03-17T15:54:00Z"/>
                <w:rFonts w:eastAsia="Times New Roman"/>
                <w:b/>
                <w:bCs/>
                <w:color w:val="000000"/>
                <w:highlight w:val="green"/>
                <w:lang w:val="en-GB" w:eastAsia="en-GB"/>
                <w:rPrChange w:id="1937" w:author="Hoyos Lopez, Daniela" w:date="2023-04-12T14:07:00Z">
                  <w:rPr>
                    <w:ins w:id="1938" w:author="Hoyos Lopez, Daniela" w:date="2023-03-17T15:54:00Z"/>
                    <w:rFonts w:eastAsia="Times New Roman"/>
                    <w:b/>
                    <w:bCs/>
                    <w:color w:val="000000"/>
                    <w:lang w:val="en-GB" w:eastAsia="en-GB"/>
                  </w:rPr>
                </w:rPrChange>
              </w:rPr>
            </w:pPr>
            <w:ins w:id="1939" w:author="Hoyos Lopez, Daniela" w:date="2023-03-17T15:54:00Z">
              <w:r w:rsidRPr="00F01331">
                <w:rPr>
                  <w:rFonts w:eastAsia="Times New Roman"/>
                  <w:b/>
                  <w:bCs/>
                  <w:color w:val="000000"/>
                  <w:highlight w:val="green"/>
                  <w:lang w:val="en-GB" w:eastAsia="en-GB"/>
                  <w:rPrChange w:id="1940"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035FBF88" w14:textId="77777777" w:rsidR="00D96422" w:rsidRPr="00F01331" w:rsidRDefault="00D96422" w:rsidP="00F606B6">
            <w:pPr>
              <w:jc w:val="center"/>
              <w:rPr>
                <w:ins w:id="1941" w:author="Hoyos Lopez, Daniela" w:date="2023-03-17T15:54:00Z"/>
                <w:rFonts w:eastAsia="Times New Roman"/>
                <w:color w:val="000000"/>
                <w:highlight w:val="green"/>
                <w:lang w:val="en-GB" w:eastAsia="en-GB"/>
                <w:rPrChange w:id="1942" w:author="Hoyos Lopez, Daniela" w:date="2023-04-12T14:07:00Z">
                  <w:rPr>
                    <w:ins w:id="1943" w:author="Hoyos Lopez, Daniela" w:date="2023-03-17T15:54:00Z"/>
                    <w:rFonts w:eastAsia="Times New Roman"/>
                    <w:color w:val="000000"/>
                    <w:lang w:val="en-GB" w:eastAsia="en-GB"/>
                  </w:rPr>
                </w:rPrChange>
              </w:rPr>
            </w:pPr>
            <w:ins w:id="1944" w:author="Hoyos Lopez, Daniela" w:date="2023-03-17T15:54:00Z">
              <w:r w:rsidRPr="00F01331">
                <w:rPr>
                  <w:rFonts w:eastAsia="Times New Roman"/>
                  <w:color w:val="000000"/>
                  <w:highlight w:val="green"/>
                  <w:lang w:val="en-GB" w:eastAsia="en-GB"/>
                  <w:rPrChange w:id="1945" w:author="Hoyos Lopez, Daniela" w:date="2023-04-12T14:07:00Z">
                    <w:rPr>
                      <w:rFonts w:eastAsia="Times New Roman"/>
                      <w:color w:val="000000"/>
                      <w:lang w:val="en-GB" w:eastAsia="en-GB"/>
                    </w:rPr>
                  </w:rPrChange>
                </w:rPr>
                <w:t>DAR2</w:t>
              </w:r>
            </w:ins>
          </w:p>
        </w:tc>
        <w:tc>
          <w:tcPr>
            <w:tcW w:w="780" w:type="dxa"/>
            <w:tcBorders>
              <w:top w:val="nil"/>
              <w:left w:val="nil"/>
              <w:bottom w:val="single" w:sz="4" w:space="0" w:color="auto"/>
              <w:right w:val="single" w:sz="4" w:space="0" w:color="auto"/>
            </w:tcBorders>
            <w:shd w:val="clear" w:color="auto" w:fill="auto"/>
            <w:vAlign w:val="center"/>
            <w:hideMark/>
          </w:tcPr>
          <w:p w14:paraId="0B4382AD" w14:textId="77777777" w:rsidR="00D96422" w:rsidRPr="00F01331" w:rsidRDefault="00D96422" w:rsidP="00F606B6">
            <w:pPr>
              <w:jc w:val="center"/>
              <w:rPr>
                <w:ins w:id="1946" w:author="Hoyos Lopez, Daniela" w:date="2023-03-17T15:54:00Z"/>
                <w:rFonts w:eastAsia="Times New Roman"/>
                <w:color w:val="000000"/>
                <w:highlight w:val="green"/>
                <w:lang w:val="en-GB" w:eastAsia="en-GB"/>
                <w:rPrChange w:id="1947" w:author="Hoyos Lopez, Daniela" w:date="2023-04-12T14:07:00Z">
                  <w:rPr>
                    <w:ins w:id="1948" w:author="Hoyos Lopez, Daniela" w:date="2023-03-17T15:54:00Z"/>
                    <w:rFonts w:eastAsia="Times New Roman"/>
                    <w:color w:val="000000"/>
                    <w:lang w:val="en-GB" w:eastAsia="en-GB"/>
                  </w:rPr>
                </w:rPrChange>
              </w:rPr>
            </w:pPr>
            <w:ins w:id="1949" w:author="Hoyos Lopez, Daniela" w:date="2023-03-17T15:54:00Z">
              <w:r w:rsidRPr="00F01331">
                <w:rPr>
                  <w:rFonts w:eastAsia="Times New Roman"/>
                  <w:color w:val="000000"/>
                  <w:highlight w:val="green"/>
                  <w:lang w:val="en-GB" w:eastAsia="en-GB"/>
                  <w:rPrChange w:id="1950" w:author="Hoyos Lopez, Daniela" w:date="2023-04-12T14:07:00Z">
                    <w:rPr>
                      <w:rFonts w:eastAsia="Times New Roman"/>
                      <w:color w:val="000000"/>
                      <w:lang w:val="en-GB" w:eastAsia="en-GB"/>
                    </w:rPr>
                  </w:rPrChange>
                </w:rPr>
                <w:t>COLA</w:t>
              </w:r>
            </w:ins>
          </w:p>
        </w:tc>
      </w:tr>
      <w:tr w:rsidR="00D96422" w:rsidRPr="00F01331" w14:paraId="32E7738F" w14:textId="77777777" w:rsidTr="00F606B6">
        <w:trPr>
          <w:trHeight w:val="300"/>
          <w:ins w:id="1951" w:author="Hoyos Lopez, Daniela" w:date="2023-03-17T15:54:00Z"/>
        </w:trPr>
        <w:tc>
          <w:tcPr>
            <w:tcW w:w="380" w:type="dxa"/>
            <w:tcBorders>
              <w:top w:val="nil"/>
              <w:left w:val="nil"/>
              <w:bottom w:val="nil"/>
              <w:right w:val="nil"/>
            </w:tcBorders>
            <w:shd w:val="clear" w:color="auto" w:fill="auto"/>
            <w:noWrap/>
            <w:vAlign w:val="bottom"/>
            <w:hideMark/>
          </w:tcPr>
          <w:p w14:paraId="60891793" w14:textId="77777777" w:rsidR="00D96422" w:rsidRPr="00F01331" w:rsidRDefault="00D96422" w:rsidP="00F606B6">
            <w:pPr>
              <w:jc w:val="center"/>
              <w:rPr>
                <w:ins w:id="1952" w:author="Hoyos Lopez, Daniela" w:date="2023-03-17T15:54:00Z"/>
                <w:rFonts w:eastAsia="Times New Roman"/>
                <w:i/>
                <w:iCs/>
                <w:color w:val="FF0000"/>
                <w:highlight w:val="green"/>
                <w:lang w:val="en-GB" w:eastAsia="en-GB"/>
                <w:rPrChange w:id="1953" w:author="Hoyos Lopez, Daniela" w:date="2023-04-12T14:07:00Z">
                  <w:rPr>
                    <w:ins w:id="1954" w:author="Hoyos Lopez, Daniela" w:date="2023-03-17T15:54:00Z"/>
                    <w:rFonts w:eastAsia="Times New Roman"/>
                    <w:i/>
                    <w:iCs/>
                    <w:color w:val="FF0000"/>
                    <w:lang w:val="en-GB" w:eastAsia="en-GB"/>
                  </w:rPr>
                </w:rPrChange>
              </w:rPr>
            </w:pPr>
            <w:ins w:id="1955" w:author="Hoyos Lopez, Daniela" w:date="2023-03-17T15:54:00Z">
              <w:r w:rsidRPr="00F01331">
                <w:rPr>
                  <w:rFonts w:eastAsia="Times New Roman"/>
                  <w:i/>
                  <w:iCs/>
                  <w:color w:val="FF0000"/>
                  <w:highlight w:val="green"/>
                  <w:lang w:val="en-GB" w:eastAsia="en-GB"/>
                  <w:rPrChange w:id="1956" w:author="Hoyos Lopez, Daniela" w:date="2023-04-12T14:07:00Z">
                    <w:rPr>
                      <w:rFonts w:eastAsia="Times New Roman"/>
                      <w:i/>
                      <w:iCs/>
                      <w:color w:val="FF0000"/>
                      <w:lang w:val="en-GB" w:eastAsia="en-GB"/>
                    </w:rPr>
                  </w:rPrChange>
                </w:rPr>
                <w:t>38</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65A4037" w14:textId="77777777" w:rsidR="00D96422" w:rsidRPr="00F01331" w:rsidRDefault="00D96422" w:rsidP="00F606B6">
            <w:pPr>
              <w:jc w:val="center"/>
              <w:rPr>
                <w:ins w:id="1957" w:author="Hoyos Lopez, Daniela" w:date="2023-03-17T15:54:00Z"/>
                <w:rFonts w:eastAsia="Times New Roman"/>
                <w:b/>
                <w:bCs/>
                <w:color w:val="000000"/>
                <w:highlight w:val="green"/>
                <w:lang w:val="en-GB" w:eastAsia="en-GB"/>
                <w:rPrChange w:id="1958" w:author="Hoyos Lopez, Daniela" w:date="2023-04-12T14:07:00Z">
                  <w:rPr>
                    <w:ins w:id="1959" w:author="Hoyos Lopez, Daniela" w:date="2023-03-17T15:54:00Z"/>
                    <w:rFonts w:eastAsia="Times New Roman"/>
                    <w:b/>
                    <w:bCs/>
                    <w:color w:val="000000"/>
                    <w:lang w:val="en-GB" w:eastAsia="en-GB"/>
                  </w:rPr>
                </w:rPrChange>
              </w:rPr>
            </w:pPr>
            <w:ins w:id="1960" w:author="Hoyos Lopez, Daniela" w:date="2023-03-17T15:54:00Z">
              <w:r w:rsidRPr="00F01331">
                <w:rPr>
                  <w:rFonts w:eastAsia="Times New Roman"/>
                  <w:b/>
                  <w:bCs/>
                  <w:color w:val="000000"/>
                  <w:highlight w:val="green"/>
                  <w:lang w:val="en-GB" w:eastAsia="en-GB"/>
                  <w:rPrChange w:id="1961"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4F5E4157" w14:textId="77777777" w:rsidR="00D96422" w:rsidRPr="00F01331" w:rsidRDefault="00D96422" w:rsidP="00F606B6">
            <w:pPr>
              <w:jc w:val="center"/>
              <w:rPr>
                <w:ins w:id="1962" w:author="Hoyos Lopez, Daniela" w:date="2023-03-17T15:54:00Z"/>
                <w:rFonts w:eastAsia="Times New Roman"/>
                <w:color w:val="000000"/>
                <w:highlight w:val="green"/>
                <w:lang w:val="en-GB" w:eastAsia="en-GB"/>
                <w:rPrChange w:id="1963" w:author="Hoyos Lopez, Daniela" w:date="2023-04-12T14:07:00Z">
                  <w:rPr>
                    <w:ins w:id="1964" w:author="Hoyos Lopez, Daniela" w:date="2023-03-17T15:54:00Z"/>
                    <w:rFonts w:eastAsia="Times New Roman"/>
                    <w:color w:val="000000"/>
                    <w:lang w:val="en-GB" w:eastAsia="en-GB"/>
                  </w:rPr>
                </w:rPrChange>
              </w:rPr>
            </w:pPr>
            <w:ins w:id="1965" w:author="Hoyos Lopez, Daniela" w:date="2023-03-17T15:54:00Z">
              <w:r w:rsidRPr="00F01331">
                <w:rPr>
                  <w:rFonts w:eastAsia="Times New Roman"/>
                  <w:color w:val="000000"/>
                  <w:highlight w:val="green"/>
                  <w:lang w:val="en-GB" w:eastAsia="en-GB"/>
                  <w:rPrChange w:id="1966" w:author="Hoyos Lopez, Daniela" w:date="2023-04-12T14:07:00Z">
                    <w:rPr>
                      <w:rFonts w:eastAsia="Times New Roman"/>
                      <w:color w:val="000000"/>
                      <w:lang w:val="en-GB" w:eastAsia="en-GB"/>
                    </w:rPr>
                  </w:rPrChange>
                </w:rPr>
                <w:t>DWP2</w:t>
              </w:r>
            </w:ins>
          </w:p>
        </w:tc>
        <w:tc>
          <w:tcPr>
            <w:tcW w:w="780" w:type="dxa"/>
            <w:tcBorders>
              <w:top w:val="nil"/>
              <w:left w:val="nil"/>
              <w:bottom w:val="single" w:sz="4" w:space="0" w:color="auto"/>
              <w:right w:val="single" w:sz="4" w:space="0" w:color="auto"/>
            </w:tcBorders>
            <w:shd w:val="clear" w:color="auto" w:fill="auto"/>
            <w:vAlign w:val="center"/>
            <w:hideMark/>
          </w:tcPr>
          <w:p w14:paraId="6DFD8BC2" w14:textId="77777777" w:rsidR="00D96422" w:rsidRPr="00F01331" w:rsidRDefault="00D96422" w:rsidP="00F606B6">
            <w:pPr>
              <w:jc w:val="center"/>
              <w:rPr>
                <w:ins w:id="1967" w:author="Hoyos Lopez, Daniela" w:date="2023-03-17T15:54:00Z"/>
                <w:rFonts w:eastAsia="Times New Roman"/>
                <w:color w:val="000000"/>
                <w:highlight w:val="green"/>
                <w:lang w:val="en-GB" w:eastAsia="en-GB"/>
                <w:rPrChange w:id="1968" w:author="Hoyos Lopez, Daniela" w:date="2023-04-12T14:07:00Z">
                  <w:rPr>
                    <w:ins w:id="1969" w:author="Hoyos Lopez, Daniela" w:date="2023-03-17T15:54:00Z"/>
                    <w:rFonts w:eastAsia="Times New Roman"/>
                    <w:color w:val="000000"/>
                    <w:lang w:val="en-GB" w:eastAsia="en-GB"/>
                  </w:rPr>
                </w:rPrChange>
              </w:rPr>
            </w:pPr>
            <w:ins w:id="1970" w:author="Hoyos Lopez, Daniela" w:date="2023-03-17T15:54:00Z">
              <w:r w:rsidRPr="00F01331">
                <w:rPr>
                  <w:rFonts w:eastAsia="Times New Roman"/>
                  <w:color w:val="000000"/>
                  <w:highlight w:val="green"/>
                  <w:lang w:val="en-GB" w:eastAsia="en-GB"/>
                  <w:rPrChange w:id="1971" w:author="Hoyos Lopez, Daniela" w:date="2023-04-12T14:07:00Z">
                    <w:rPr>
                      <w:rFonts w:eastAsia="Times New Roman"/>
                      <w:color w:val="000000"/>
                      <w:lang w:val="en-GB" w:eastAsia="en-GB"/>
                    </w:rPr>
                  </w:rPrChange>
                </w:rPr>
                <w:t>TSCN</w:t>
              </w:r>
            </w:ins>
          </w:p>
        </w:tc>
      </w:tr>
      <w:tr w:rsidR="00D96422" w:rsidRPr="00F01331" w14:paraId="15096213" w14:textId="77777777" w:rsidTr="00F606B6">
        <w:trPr>
          <w:trHeight w:val="300"/>
          <w:ins w:id="1972" w:author="Hoyos Lopez, Daniela" w:date="2023-03-17T15:54:00Z"/>
        </w:trPr>
        <w:tc>
          <w:tcPr>
            <w:tcW w:w="380" w:type="dxa"/>
            <w:tcBorders>
              <w:top w:val="nil"/>
              <w:left w:val="nil"/>
              <w:bottom w:val="nil"/>
              <w:right w:val="nil"/>
            </w:tcBorders>
            <w:shd w:val="clear" w:color="auto" w:fill="auto"/>
            <w:noWrap/>
            <w:vAlign w:val="bottom"/>
            <w:hideMark/>
          </w:tcPr>
          <w:p w14:paraId="744905F2" w14:textId="77777777" w:rsidR="00D96422" w:rsidRPr="00F01331" w:rsidRDefault="00D96422" w:rsidP="00F606B6">
            <w:pPr>
              <w:jc w:val="center"/>
              <w:rPr>
                <w:ins w:id="1973" w:author="Hoyos Lopez, Daniela" w:date="2023-03-17T15:54:00Z"/>
                <w:rFonts w:eastAsia="Times New Roman"/>
                <w:i/>
                <w:iCs/>
                <w:color w:val="FF0000"/>
                <w:highlight w:val="green"/>
                <w:lang w:val="en-GB" w:eastAsia="en-GB"/>
                <w:rPrChange w:id="1974" w:author="Hoyos Lopez, Daniela" w:date="2023-04-12T14:07:00Z">
                  <w:rPr>
                    <w:ins w:id="1975" w:author="Hoyos Lopez, Daniela" w:date="2023-03-17T15:54:00Z"/>
                    <w:rFonts w:eastAsia="Times New Roman"/>
                    <w:i/>
                    <w:iCs/>
                    <w:color w:val="FF0000"/>
                    <w:lang w:val="en-GB" w:eastAsia="en-GB"/>
                  </w:rPr>
                </w:rPrChange>
              </w:rPr>
            </w:pPr>
            <w:ins w:id="1976" w:author="Hoyos Lopez, Daniela" w:date="2023-03-17T15:54:00Z">
              <w:r w:rsidRPr="00F01331">
                <w:rPr>
                  <w:rFonts w:eastAsia="Times New Roman"/>
                  <w:i/>
                  <w:iCs/>
                  <w:color w:val="FF0000"/>
                  <w:highlight w:val="green"/>
                  <w:lang w:val="en-GB" w:eastAsia="en-GB"/>
                  <w:rPrChange w:id="1977" w:author="Hoyos Lopez, Daniela" w:date="2023-04-12T14:07:00Z">
                    <w:rPr>
                      <w:rFonts w:eastAsia="Times New Roman"/>
                      <w:i/>
                      <w:iCs/>
                      <w:color w:val="FF0000"/>
                      <w:lang w:val="en-GB" w:eastAsia="en-GB"/>
                    </w:rPr>
                  </w:rPrChange>
                </w:rPr>
                <w:t>39</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075FC51" w14:textId="77777777" w:rsidR="00D96422" w:rsidRPr="00F01331" w:rsidRDefault="00D96422" w:rsidP="00F606B6">
            <w:pPr>
              <w:jc w:val="center"/>
              <w:rPr>
                <w:ins w:id="1978" w:author="Hoyos Lopez, Daniela" w:date="2023-03-17T15:54:00Z"/>
                <w:rFonts w:eastAsia="Times New Roman"/>
                <w:b/>
                <w:bCs/>
                <w:color w:val="000000"/>
                <w:highlight w:val="green"/>
                <w:lang w:val="en-GB" w:eastAsia="en-GB"/>
                <w:rPrChange w:id="1979" w:author="Hoyos Lopez, Daniela" w:date="2023-04-12T14:07:00Z">
                  <w:rPr>
                    <w:ins w:id="1980" w:author="Hoyos Lopez, Daniela" w:date="2023-03-17T15:54:00Z"/>
                    <w:rFonts w:eastAsia="Times New Roman"/>
                    <w:b/>
                    <w:bCs/>
                    <w:color w:val="000000"/>
                    <w:lang w:val="en-GB" w:eastAsia="en-GB"/>
                  </w:rPr>
                </w:rPrChange>
              </w:rPr>
            </w:pPr>
            <w:ins w:id="1981" w:author="Hoyos Lopez, Daniela" w:date="2023-03-17T15:54:00Z">
              <w:r w:rsidRPr="00F01331">
                <w:rPr>
                  <w:rFonts w:eastAsia="Times New Roman"/>
                  <w:b/>
                  <w:bCs/>
                  <w:color w:val="000000"/>
                  <w:highlight w:val="green"/>
                  <w:lang w:val="en-GB" w:eastAsia="en-GB"/>
                  <w:rPrChange w:id="1982"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395D7C61" w14:textId="77777777" w:rsidR="00D96422" w:rsidRPr="00F01331" w:rsidRDefault="00D96422" w:rsidP="00F606B6">
            <w:pPr>
              <w:jc w:val="center"/>
              <w:rPr>
                <w:ins w:id="1983" w:author="Hoyos Lopez, Daniela" w:date="2023-03-17T15:54:00Z"/>
                <w:rFonts w:eastAsia="Times New Roman"/>
                <w:color w:val="000000"/>
                <w:highlight w:val="green"/>
                <w:lang w:val="en-GB" w:eastAsia="en-GB"/>
                <w:rPrChange w:id="1984" w:author="Hoyos Lopez, Daniela" w:date="2023-04-12T14:07:00Z">
                  <w:rPr>
                    <w:ins w:id="1985" w:author="Hoyos Lopez, Daniela" w:date="2023-03-17T15:54:00Z"/>
                    <w:rFonts w:eastAsia="Times New Roman"/>
                    <w:color w:val="000000"/>
                    <w:lang w:val="en-GB" w:eastAsia="en-GB"/>
                  </w:rPr>
                </w:rPrChange>
              </w:rPr>
            </w:pPr>
            <w:ins w:id="1986" w:author="Hoyos Lopez, Daniela" w:date="2023-03-17T15:54:00Z">
              <w:r w:rsidRPr="00F01331">
                <w:rPr>
                  <w:rFonts w:eastAsia="Times New Roman"/>
                  <w:color w:val="000000"/>
                  <w:highlight w:val="green"/>
                  <w:lang w:val="en-GB" w:eastAsia="en-GB"/>
                  <w:rPrChange w:id="1987" w:author="Hoyos Lopez, Daniela" w:date="2023-04-12T14:07:00Z">
                    <w:rPr>
                      <w:rFonts w:eastAsia="Times New Roman"/>
                      <w:color w:val="000000"/>
                      <w:lang w:val="en-GB" w:eastAsia="en-GB"/>
                    </w:rPr>
                  </w:rPrChange>
                </w:rPr>
                <w:t>DIF1</w:t>
              </w:r>
            </w:ins>
          </w:p>
        </w:tc>
        <w:tc>
          <w:tcPr>
            <w:tcW w:w="780" w:type="dxa"/>
            <w:tcBorders>
              <w:top w:val="nil"/>
              <w:left w:val="nil"/>
              <w:bottom w:val="single" w:sz="4" w:space="0" w:color="auto"/>
              <w:right w:val="single" w:sz="4" w:space="0" w:color="auto"/>
            </w:tcBorders>
            <w:shd w:val="clear" w:color="auto" w:fill="auto"/>
            <w:vAlign w:val="center"/>
            <w:hideMark/>
          </w:tcPr>
          <w:p w14:paraId="52795D9E" w14:textId="77777777" w:rsidR="00D96422" w:rsidRPr="00F01331" w:rsidRDefault="00D96422" w:rsidP="00F606B6">
            <w:pPr>
              <w:jc w:val="center"/>
              <w:rPr>
                <w:ins w:id="1988" w:author="Hoyos Lopez, Daniela" w:date="2023-03-17T15:54:00Z"/>
                <w:rFonts w:eastAsia="Times New Roman"/>
                <w:color w:val="000000"/>
                <w:highlight w:val="green"/>
                <w:lang w:val="en-GB" w:eastAsia="en-GB"/>
                <w:rPrChange w:id="1989" w:author="Hoyos Lopez, Daniela" w:date="2023-04-12T14:07:00Z">
                  <w:rPr>
                    <w:ins w:id="1990" w:author="Hoyos Lopez, Daniela" w:date="2023-03-17T15:54:00Z"/>
                    <w:rFonts w:eastAsia="Times New Roman"/>
                    <w:color w:val="000000"/>
                    <w:lang w:val="en-GB" w:eastAsia="en-GB"/>
                  </w:rPr>
                </w:rPrChange>
              </w:rPr>
            </w:pPr>
            <w:ins w:id="1991" w:author="Hoyos Lopez, Daniela" w:date="2023-03-17T15:54:00Z">
              <w:r w:rsidRPr="00F01331">
                <w:rPr>
                  <w:rFonts w:eastAsia="Times New Roman"/>
                  <w:color w:val="000000"/>
                  <w:highlight w:val="green"/>
                  <w:lang w:val="en-GB" w:eastAsia="en-GB"/>
                  <w:rPrChange w:id="1992" w:author="Hoyos Lopez, Daniela" w:date="2023-04-12T14:07:00Z">
                    <w:rPr>
                      <w:rFonts w:eastAsia="Times New Roman"/>
                      <w:color w:val="000000"/>
                      <w:lang w:val="en-GB" w:eastAsia="en-GB"/>
                    </w:rPr>
                  </w:rPrChange>
                </w:rPr>
                <w:t>SLOP</w:t>
              </w:r>
            </w:ins>
          </w:p>
        </w:tc>
      </w:tr>
      <w:tr w:rsidR="00D96422" w:rsidRPr="00F01331" w14:paraId="03703D37" w14:textId="77777777" w:rsidTr="00F606B6">
        <w:trPr>
          <w:trHeight w:val="300"/>
          <w:ins w:id="1993" w:author="Hoyos Lopez, Daniela" w:date="2023-03-17T15:54:00Z"/>
        </w:trPr>
        <w:tc>
          <w:tcPr>
            <w:tcW w:w="380" w:type="dxa"/>
            <w:tcBorders>
              <w:top w:val="nil"/>
              <w:left w:val="nil"/>
              <w:bottom w:val="nil"/>
              <w:right w:val="nil"/>
            </w:tcBorders>
            <w:shd w:val="clear" w:color="auto" w:fill="auto"/>
            <w:noWrap/>
            <w:vAlign w:val="bottom"/>
            <w:hideMark/>
          </w:tcPr>
          <w:p w14:paraId="2404270E" w14:textId="77777777" w:rsidR="00D96422" w:rsidRPr="00F01331" w:rsidRDefault="00D96422" w:rsidP="00F606B6">
            <w:pPr>
              <w:jc w:val="center"/>
              <w:rPr>
                <w:ins w:id="1994" w:author="Hoyos Lopez, Daniela" w:date="2023-03-17T15:54:00Z"/>
                <w:rFonts w:eastAsia="Times New Roman"/>
                <w:i/>
                <w:iCs/>
                <w:color w:val="FF0000"/>
                <w:highlight w:val="green"/>
                <w:lang w:val="en-GB" w:eastAsia="en-GB"/>
                <w:rPrChange w:id="1995" w:author="Hoyos Lopez, Daniela" w:date="2023-04-12T14:07:00Z">
                  <w:rPr>
                    <w:ins w:id="1996" w:author="Hoyos Lopez, Daniela" w:date="2023-03-17T15:54:00Z"/>
                    <w:rFonts w:eastAsia="Times New Roman"/>
                    <w:i/>
                    <w:iCs/>
                    <w:color w:val="FF0000"/>
                    <w:lang w:val="en-GB" w:eastAsia="en-GB"/>
                  </w:rPr>
                </w:rPrChange>
              </w:rPr>
            </w:pPr>
            <w:ins w:id="1997" w:author="Hoyos Lopez, Daniela" w:date="2023-03-17T15:54:00Z">
              <w:r w:rsidRPr="00F01331">
                <w:rPr>
                  <w:rFonts w:eastAsia="Times New Roman"/>
                  <w:i/>
                  <w:iCs/>
                  <w:color w:val="FF0000"/>
                  <w:highlight w:val="green"/>
                  <w:lang w:val="en-GB" w:eastAsia="en-GB"/>
                  <w:rPrChange w:id="1998" w:author="Hoyos Lopez, Daniela" w:date="2023-04-12T14:07:00Z">
                    <w:rPr>
                      <w:rFonts w:eastAsia="Times New Roman"/>
                      <w:i/>
                      <w:iCs/>
                      <w:color w:val="FF0000"/>
                      <w:lang w:val="en-GB" w:eastAsia="en-GB"/>
                    </w:rPr>
                  </w:rPrChange>
                </w:rPr>
                <w:t>40</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E5B07BF" w14:textId="77777777" w:rsidR="00D96422" w:rsidRPr="00F01331" w:rsidRDefault="00D96422" w:rsidP="00F606B6">
            <w:pPr>
              <w:jc w:val="center"/>
              <w:rPr>
                <w:ins w:id="1999" w:author="Hoyos Lopez, Daniela" w:date="2023-03-17T15:54:00Z"/>
                <w:rFonts w:eastAsia="Times New Roman"/>
                <w:b/>
                <w:bCs/>
                <w:color w:val="000000"/>
                <w:highlight w:val="green"/>
                <w:lang w:val="en-GB" w:eastAsia="en-GB"/>
                <w:rPrChange w:id="2000" w:author="Hoyos Lopez, Daniela" w:date="2023-04-12T14:07:00Z">
                  <w:rPr>
                    <w:ins w:id="2001" w:author="Hoyos Lopez, Daniela" w:date="2023-03-17T15:54:00Z"/>
                    <w:rFonts w:eastAsia="Times New Roman"/>
                    <w:b/>
                    <w:bCs/>
                    <w:color w:val="000000"/>
                    <w:lang w:val="en-GB" w:eastAsia="en-GB"/>
                  </w:rPr>
                </w:rPrChange>
              </w:rPr>
            </w:pPr>
            <w:ins w:id="2002" w:author="Hoyos Lopez, Daniela" w:date="2023-03-17T15:54:00Z">
              <w:r w:rsidRPr="00F01331">
                <w:rPr>
                  <w:rFonts w:eastAsia="Times New Roman"/>
                  <w:b/>
                  <w:bCs/>
                  <w:color w:val="000000"/>
                  <w:highlight w:val="green"/>
                  <w:lang w:val="en-GB" w:eastAsia="en-GB"/>
                  <w:rPrChange w:id="2003"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1545050E" w14:textId="77777777" w:rsidR="00D96422" w:rsidRPr="00F01331" w:rsidRDefault="00D96422" w:rsidP="00F606B6">
            <w:pPr>
              <w:jc w:val="center"/>
              <w:rPr>
                <w:ins w:id="2004" w:author="Hoyos Lopez, Daniela" w:date="2023-03-17T15:54:00Z"/>
                <w:rFonts w:eastAsia="Times New Roman"/>
                <w:color w:val="000000"/>
                <w:highlight w:val="green"/>
                <w:lang w:val="en-GB" w:eastAsia="en-GB"/>
                <w:rPrChange w:id="2005" w:author="Hoyos Lopez, Daniela" w:date="2023-04-12T14:07:00Z">
                  <w:rPr>
                    <w:ins w:id="2006" w:author="Hoyos Lopez, Daniela" w:date="2023-03-17T15:54:00Z"/>
                    <w:rFonts w:eastAsia="Times New Roman"/>
                    <w:color w:val="000000"/>
                    <w:lang w:val="en-GB" w:eastAsia="en-GB"/>
                  </w:rPr>
                </w:rPrChange>
              </w:rPr>
            </w:pPr>
            <w:ins w:id="2007" w:author="Hoyos Lopez, Daniela" w:date="2023-03-17T15:54:00Z">
              <w:r w:rsidRPr="00F01331">
                <w:rPr>
                  <w:rFonts w:eastAsia="Times New Roman"/>
                  <w:color w:val="000000"/>
                  <w:highlight w:val="green"/>
                  <w:lang w:val="en-GB" w:eastAsia="en-GB"/>
                  <w:rPrChange w:id="2008" w:author="Hoyos Lopez, Daniela" w:date="2023-04-12T14:07:00Z">
                    <w:rPr>
                      <w:rFonts w:eastAsia="Times New Roman"/>
                      <w:color w:val="000000"/>
                      <w:lang w:val="en-GB" w:eastAsia="en-GB"/>
                    </w:rPr>
                  </w:rPrChange>
                </w:rPr>
                <w:t>DAO1</w:t>
              </w:r>
            </w:ins>
          </w:p>
        </w:tc>
        <w:tc>
          <w:tcPr>
            <w:tcW w:w="780" w:type="dxa"/>
            <w:tcBorders>
              <w:top w:val="nil"/>
              <w:left w:val="nil"/>
              <w:bottom w:val="single" w:sz="4" w:space="0" w:color="auto"/>
              <w:right w:val="single" w:sz="4" w:space="0" w:color="auto"/>
            </w:tcBorders>
            <w:shd w:val="clear" w:color="auto" w:fill="auto"/>
            <w:vAlign w:val="center"/>
            <w:hideMark/>
          </w:tcPr>
          <w:p w14:paraId="13DF9553" w14:textId="77777777" w:rsidR="00D96422" w:rsidRPr="00F01331" w:rsidRDefault="00D96422" w:rsidP="00F606B6">
            <w:pPr>
              <w:jc w:val="center"/>
              <w:rPr>
                <w:ins w:id="2009" w:author="Hoyos Lopez, Daniela" w:date="2023-03-17T15:54:00Z"/>
                <w:rFonts w:eastAsia="Times New Roman"/>
                <w:color w:val="000000"/>
                <w:highlight w:val="green"/>
                <w:lang w:val="en-GB" w:eastAsia="en-GB"/>
                <w:rPrChange w:id="2010" w:author="Hoyos Lopez, Daniela" w:date="2023-04-12T14:07:00Z">
                  <w:rPr>
                    <w:ins w:id="2011" w:author="Hoyos Lopez, Daniela" w:date="2023-03-17T15:54:00Z"/>
                    <w:rFonts w:eastAsia="Times New Roman"/>
                    <w:color w:val="000000"/>
                    <w:lang w:val="en-GB" w:eastAsia="en-GB"/>
                  </w:rPr>
                </w:rPrChange>
              </w:rPr>
            </w:pPr>
            <w:ins w:id="2012" w:author="Hoyos Lopez, Daniela" w:date="2023-03-17T15:54:00Z">
              <w:r w:rsidRPr="00F01331">
                <w:rPr>
                  <w:rFonts w:eastAsia="Times New Roman"/>
                  <w:color w:val="000000"/>
                  <w:highlight w:val="green"/>
                  <w:lang w:val="en-GB" w:eastAsia="en-GB"/>
                  <w:rPrChange w:id="2013" w:author="Hoyos Lopez, Daniela" w:date="2023-04-12T14:07:00Z">
                    <w:rPr>
                      <w:rFonts w:eastAsia="Times New Roman"/>
                      <w:color w:val="000000"/>
                      <w:lang w:val="en-GB" w:eastAsia="en-GB"/>
                    </w:rPr>
                  </w:rPrChange>
                </w:rPr>
                <w:t>TCMN</w:t>
              </w:r>
            </w:ins>
          </w:p>
        </w:tc>
      </w:tr>
      <w:tr w:rsidR="00D96422" w:rsidRPr="00F01331" w14:paraId="0593DA52" w14:textId="77777777" w:rsidTr="00F606B6">
        <w:trPr>
          <w:trHeight w:val="300"/>
          <w:ins w:id="2014" w:author="Hoyos Lopez, Daniela" w:date="2023-03-17T15:54:00Z"/>
        </w:trPr>
        <w:tc>
          <w:tcPr>
            <w:tcW w:w="380" w:type="dxa"/>
            <w:tcBorders>
              <w:top w:val="nil"/>
              <w:left w:val="nil"/>
              <w:bottom w:val="nil"/>
              <w:right w:val="nil"/>
            </w:tcBorders>
            <w:shd w:val="clear" w:color="auto" w:fill="auto"/>
            <w:noWrap/>
            <w:vAlign w:val="bottom"/>
            <w:hideMark/>
          </w:tcPr>
          <w:p w14:paraId="03E912F8" w14:textId="77777777" w:rsidR="00D96422" w:rsidRPr="00F01331" w:rsidRDefault="00D96422" w:rsidP="00F606B6">
            <w:pPr>
              <w:jc w:val="center"/>
              <w:rPr>
                <w:ins w:id="2015" w:author="Hoyos Lopez, Daniela" w:date="2023-03-17T15:54:00Z"/>
                <w:rFonts w:eastAsia="Times New Roman"/>
                <w:i/>
                <w:iCs/>
                <w:color w:val="FF0000"/>
                <w:highlight w:val="green"/>
                <w:lang w:val="en-GB" w:eastAsia="en-GB"/>
                <w:rPrChange w:id="2016" w:author="Hoyos Lopez, Daniela" w:date="2023-04-12T14:07:00Z">
                  <w:rPr>
                    <w:ins w:id="2017" w:author="Hoyos Lopez, Daniela" w:date="2023-03-17T15:54:00Z"/>
                    <w:rFonts w:eastAsia="Times New Roman"/>
                    <w:i/>
                    <w:iCs/>
                    <w:color w:val="FF0000"/>
                    <w:lang w:val="en-GB" w:eastAsia="en-GB"/>
                  </w:rPr>
                </w:rPrChange>
              </w:rPr>
            </w:pPr>
            <w:ins w:id="2018" w:author="Hoyos Lopez, Daniela" w:date="2023-03-17T15:54:00Z">
              <w:r w:rsidRPr="00F01331">
                <w:rPr>
                  <w:rFonts w:eastAsia="Times New Roman"/>
                  <w:i/>
                  <w:iCs/>
                  <w:color w:val="FF0000"/>
                  <w:highlight w:val="green"/>
                  <w:lang w:val="en-GB" w:eastAsia="en-GB"/>
                  <w:rPrChange w:id="2019" w:author="Hoyos Lopez, Daniela" w:date="2023-04-12T14:07:00Z">
                    <w:rPr>
                      <w:rFonts w:eastAsia="Times New Roman"/>
                      <w:i/>
                      <w:iCs/>
                      <w:color w:val="FF0000"/>
                      <w:lang w:val="en-GB" w:eastAsia="en-GB"/>
                    </w:rPr>
                  </w:rPrChange>
                </w:rPr>
                <w:t>41</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F89591C" w14:textId="77777777" w:rsidR="00D96422" w:rsidRPr="00F01331" w:rsidRDefault="00D96422" w:rsidP="00F606B6">
            <w:pPr>
              <w:jc w:val="center"/>
              <w:rPr>
                <w:ins w:id="2020" w:author="Hoyos Lopez, Daniela" w:date="2023-03-17T15:54:00Z"/>
                <w:rFonts w:eastAsia="Times New Roman"/>
                <w:b/>
                <w:bCs/>
                <w:color w:val="000000"/>
                <w:highlight w:val="green"/>
                <w:lang w:val="en-GB" w:eastAsia="en-GB"/>
                <w:rPrChange w:id="2021" w:author="Hoyos Lopez, Daniela" w:date="2023-04-12T14:07:00Z">
                  <w:rPr>
                    <w:ins w:id="2022" w:author="Hoyos Lopez, Daniela" w:date="2023-03-17T15:54:00Z"/>
                    <w:rFonts w:eastAsia="Times New Roman"/>
                    <w:b/>
                    <w:bCs/>
                    <w:color w:val="000000"/>
                    <w:lang w:val="en-GB" w:eastAsia="en-GB"/>
                  </w:rPr>
                </w:rPrChange>
              </w:rPr>
            </w:pPr>
            <w:ins w:id="2023" w:author="Hoyos Lopez, Daniela" w:date="2023-03-17T15:54:00Z">
              <w:r w:rsidRPr="00F01331">
                <w:rPr>
                  <w:rFonts w:eastAsia="Times New Roman"/>
                  <w:b/>
                  <w:bCs/>
                  <w:color w:val="000000"/>
                  <w:highlight w:val="green"/>
                  <w:lang w:val="en-GB" w:eastAsia="en-GB"/>
                  <w:rPrChange w:id="2024"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732C56AB" w14:textId="77777777" w:rsidR="00D96422" w:rsidRPr="00F01331" w:rsidRDefault="00D96422" w:rsidP="00F606B6">
            <w:pPr>
              <w:jc w:val="center"/>
              <w:rPr>
                <w:ins w:id="2025" w:author="Hoyos Lopez, Daniela" w:date="2023-03-17T15:54:00Z"/>
                <w:rFonts w:eastAsia="Times New Roman"/>
                <w:color w:val="000000"/>
                <w:highlight w:val="green"/>
                <w:lang w:val="en-GB" w:eastAsia="en-GB"/>
                <w:rPrChange w:id="2026" w:author="Hoyos Lopez, Daniela" w:date="2023-04-12T14:07:00Z">
                  <w:rPr>
                    <w:ins w:id="2027" w:author="Hoyos Lopez, Daniela" w:date="2023-03-17T15:54:00Z"/>
                    <w:rFonts w:eastAsia="Times New Roman"/>
                    <w:color w:val="000000"/>
                    <w:lang w:val="en-GB" w:eastAsia="en-GB"/>
                  </w:rPr>
                </w:rPrChange>
              </w:rPr>
            </w:pPr>
            <w:ins w:id="2028" w:author="Hoyos Lopez, Daniela" w:date="2023-03-17T15:54:00Z">
              <w:r w:rsidRPr="00F01331">
                <w:rPr>
                  <w:rFonts w:eastAsia="Times New Roman"/>
                  <w:color w:val="000000"/>
                  <w:highlight w:val="green"/>
                  <w:lang w:val="en-GB" w:eastAsia="en-GB"/>
                  <w:rPrChange w:id="2029" w:author="Hoyos Lopez, Daniela" w:date="2023-04-12T14:07:00Z">
                    <w:rPr>
                      <w:rFonts w:eastAsia="Times New Roman"/>
                      <w:color w:val="000000"/>
                      <w:lang w:val="en-GB" w:eastAsia="en-GB"/>
                    </w:rPr>
                  </w:rPrChange>
                </w:rPr>
                <w:t>DWP7</w:t>
              </w:r>
            </w:ins>
          </w:p>
        </w:tc>
        <w:tc>
          <w:tcPr>
            <w:tcW w:w="780" w:type="dxa"/>
            <w:tcBorders>
              <w:top w:val="nil"/>
              <w:left w:val="nil"/>
              <w:bottom w:val="single" w:sz="4" w:space="0" w:color="auto"/>
              <w:right w:val="single" w:sz="4" w:space="0" w:color="auto"/>
            </w:tcBorders>
            <w:shd w:val="clear" w:color="auto" w:fill="auto"/>
            <w:vAlign w:val="center"/>
            <w:hideMark/>
          </w:tcPr>
          <w:p w14:paraId="0705D39D" w14:textId="77777777" w:rsidR="00D96422" w:rsidRPr="00F01331" w:rsidRDefault="00D96422" w:rsidP="00F606B6">
            <w:pPr>
              <w:jc w:val="center"/>
              <w:rPr>
                <w:ins w:id="2030" w:author="Hoyos Lopez, Daniela" w:date="2023-03-17T15:54:00Z"/>
                <w:rFonts w:eastAsia="Times New Roman"/>
                <w:color w:val="000000"/>
                <w:highlight w:val="green"/>
                <w:lang w:val="en-GB" w:eastAsia="en-GB"/>
                <w:rPrChange w:id="2031" w:author="Hoyos Lopez, Daniela" w:date="2023-04-12T14:07:00Z">
                  <w:rPr>
                    <w:ins w:id="2032" w:author="Hoyos Lopez, Daniela" w:date="2023-03-17T15:54:00Z"/>
                    <w:rFonts w:eastAsia="Times New Roman"/>
                    <w:color w:val="000000"/>
                    <w:lang w:val="en-GB" w:eastAsia="en-GB"/>
                  </w:rPr>
                </w:rPrChange>
              </w:rPr>
            </w:pPr>
            <w:ins w:id="2033" w:author="Hoyos Lopez, Daniela" w:date="2023-03-17T15:54:00Z">
              <w:r w:rsidRPr="00F01331">
                <w:rPr>
                  <w:rFonts w:eastAsia="Times New Roman"/>
                  <w:color w:val="000000"/>
                  <w:highlight w:val="green"/>
                  <w:lang w:val="en-GB" w:eastAsia="en-GB"/>
                  <w:rPrChange w:id="2034" w:author="Hoyos Lopez, Daniela" w:date="2023-04-12T14:07:00Z">
                    <w:rPr>
                      <w:rFonts w:eastAsia="Times New Roman"/>
                      <w:color w:val="000000"/>
                      <w:lang w:val="en-GB" w:eastAsia="en-GB"/>
                    </w:rPr>
                  </w:rPrChange>
                </w:rPr>
                <w:t>EILL</w:t>
              </w:r>
            </w:ins>
          </w:p>
        </w:tc>
      </w:tr>
      <w:tr w:rsidR="00D96422" w:rsidRPr="00F01331" w14:paraId="0490D845" w14:textId="77777777" w:rsidTr="00F606B6">
        <w:trPr>
          <w:trHeight w:val="300"/>
          <w:ins w:id="2035" w:author="Hoyos Lopez, Daniela" w:date="2023-03-17T15:54:00Z"/>
        </w:trPr>
        <w:tc>
          <w:tcPr>
            <w:tcW w:w="380" w:type="dxa"/>
            <w:tcBorders>
              <w:top w:val="nil"/>
              <w:left w:val="nil"/>
              <w:bottom w:val="nil"/>
              <w:right w:val="nil"/>
            </w:tcBorders>
            <w:shd w:val="clear" w:color="auto" w:fill="auto"/>
            <w:noWrap/>
            <w:vAlign w:val="bottom"/>
            <w:hideMark/>
          </w:tcPr>
          <w:p w14:paraId="142B3CAE" w14:textId="77777777" w:rsidR="00D96422" w:rsidRPr="00F01331" w:rsidRDefault="00D96422" w:rsidP="00F606B6">
            <w:pPr>
              <w:jc w:val="center"/>
              <w:rPr>
                <w:ins w:id="2036" w:author="Hoyos Lopez, Daniela" w:date="2023-03-17T15:54:00Z"/>
                <w:rFonts w:eastAsia="Times New Roman"/>
                <w:i/>
                <w:iCs/>
                <w:color w:val="FF0000"/>
                <w:highlight w:val="green"/>
                <w:lang w:val="en-GB" w:eastAsia="en-GB"/>
                <w:rPrChange w:id="2037" w:author="Hoyos Lopez, Daniela" w:date="2023-04-12T14:07:00Z">
                  <w:rPr>
                    <w:ins w:id="2038" w:author="Hoyos Lopez, Daniela" w:date="2023-03-17T15:54:00Z"/>
                    <w:rFonts w:eastAsia="Times New Roman"/>
                    <w:i/>
                    <w:iCs/>
                    <w:color w:val="FF0000"/>
                    <w:lang w:val="en-GB" w:eastAsia="en-GB"/>
                  </w:rPr>
                </w:rPrChange>
              </w:rPr>
            </w:pPr>
            <w:ins w:id="2039" w:author="Hoyos Lopez, Daniela" w:date="2023-03-17T15:54:00Z">
              <w:r w:rsidRPr="00F01331">
                <w:rPr>
                  <w:rFonts w:eastAsia="Times New Roman"/>
                  <w:i/>
                  <w:iCs/>
                  <w:color w:val="FF0000"/>
                  <w:highlight w:val="green"/>
                  <w:lang w:val="en-GB" w:eastAsia="en-GB"/>
                  <w:rPrChange w:id="2040" w:author="Hoyos Lopez, Daniela" w:date="2023-04-12T14:07:00Z">
                    <w:rPr>
                      <w:rFonts w:eastAsia="Times New Roman"/>
                      <w:i/>
                      <w:iCs/>
                      <w:color w:val="FF0000"/>
                      <w:lang w:val="en-GB" w:eastAsia="en-GB"/>
                    </w:rPr>
                  </w:rPrChange>
                </w:rPr>
                <w:t>42</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59C39E39" w14:textId="77777777" w:rsidR="00D96422" w:rsidRPr="00F01331" w:rsidRDefault="00D96422" w:rsidP="00F606B6">
            <w:pPr>
              <w:jc w:val="center"/>
              <w:rPr>
                <w:ins w:id="2041" w:author="Hoyos Lopez, Daniela" w:date="2023-03-17T15:54:00Z"/>
                <w:rFonts w:eastAsia="Times New Roman"/>
                <w:b/>
                <w:bCs/>
                <w:color w:val="000000"/>
                <w:highlight w:val="green"/>
                <w:lang w:val="en-GB" w:eastAsia="en-GB"/>
                <w:rPrChange w:id="2042" w:author="Hoyos Lopez, Daniela" w:date="2023-04-12T14:07:00Z">
                  <w:rPr>
                    <w:ins w:id="2043" w:author="Hoyos Lopez, Daniela" w:date="2023-03-17T15:54:00Z"/>
                    <w:rFonts w:eastAsia="Times New Roman"/>
                    <w:b/>
                    <w:bCs/>
                    <w:color w:val="000000"/>
                    <w:lang w:val="en-GB" w:eastAsia="en-GB"/>
                  </w:rPr>
                </w:rPrChange>
              </w:rPr>
            </w:pPr>
            <w:ins w:id="2044" w:author="Hoyos Lopez, Daniela" w:date="2023-03-17T15:54:00Z">
              <w:r w:rsidRPr="00F01331">
                <w:rPr>
                  <w:rFonts w:eastAsia="Times New Roman"/>
                  <w:b/>
                  <w:bCs/>
                  <w:color w:val="000000"/>
                  <w:highlight w:val="green"/>
                  <w:lang w:val="en-GB" w:eastAsia="en-GB"/>
                  <w:rPrChange w:id="2045"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4099E7B2" w14:textId="77777777" w:rsidR="00D96422" w:rsidRPr="00F01331" w:rsidRDefault="00D96422" w:rsidP="00F606B6">
            <w:pPr>
              <w:jc w:val="center"/>
              <w:rPr>
                <w:ins w:id="2046" w:author="Hoyos Lopez, Daniela" w:date="2023-03-17T15:54:00Z"/>
                <w:rFonts w:eastAsia="Times New Roman"/>
                <w:color w:val="000000"/>
                <w:highlight w:val="green"/>
                <w:lang w:val="en-GB" w:eastAsia="en-GB"/>
                <w:rPrChange w:id="2047" w:author="Hoyos Lopez, Daniela" w:date="2023-04-12T14:07:00Z">
                  <w:rPr>
                    <w:ins w:id="2048" w:author="Hoyos Lopez, Daniela" w:date="2023-03-17T15:54:00Z"/>
                    <w:rFonts w:eastAsia="Times New Roman"/>
                    <w:color w:val="000000"/>
                    <w:lang w:val="en-GB" w:eastAsia="en-GB"/>
                  </w:rPr>
                </w:rPrChange>
              </w:rPr>
            </w:pPr>
            <w:ins w:id="2049" w:author="Hoyos Lopez, Daniela" w:date="2023-03-17T15:54:00Z">
              <w:r w:rsidRPr="00F01331">
                <w:rPr>
                  <w:rFonts w:eastAsia="Times New Roman"/>
                  <w:color w:val="000000"/>
                  <w:highlight w:val="green"/>
                  <w:lang w:val="en-GB" w:eastAsia="en-GB"/>
                  <w:rPrChange w:id="2050" w:author="Hoyos Lopez, Daniela" w:date="2023-04-12T14:07:00Z">
                    <w:rPr>
                      <w:rFonts w:eastAsia="Times New Roman"/>
                      <w:color w:val="000000"/>
                      <w:lang w:val="en-GB" w:eastAsia="en-GB"/>
                    </w:rPr>
                  </w:rPrChange>
                </w:rPr>
                <w:t>DIF6</w:t>
              </w:r>
            </w:ins>
          </w:p>
        </w:tc>
        <w:tc>
          <w:tcPr>
            <w:tcW w:w="780" w:type="dxa"/>
            <w:tcBorders>
              <w:top w:val="nil"/>
              <w:left w:val="nil"/>
              <w:bottom w:val="single" w:sz="4" w:space="0" w:color="auto"/>
              <w:right w:val="single" w:sz="4" w:space="0" w:color="auto"/>
            </w:tcBorders>
            <w:shd w:val="clear" w:color="auto" w:fill="auto"/>
            <w:vAlign w:val="center"/>
            <w:hideMark/>
          </w:tcPr>
          <w:p w14:paraId="6B5A5C39" w14:textId="77777777" w:rsidR="00D96422" w:rsidRPr="00F01331" w:rsidRDefault="00D96422" w:rsidP="00F606B6">
            <w:pPr>
              <w:jc w:val="center"/>
              <w:rPr>
                <w:ins w:id="2051" w:author="Hoyos Lopez, Daniela" w:date="2023-03-17T15:54:00Z"/>
                <w:rFonts w:eastAsia="Times New Roman"/>
                <w:color w:val="000000"/>
                <w:highlight w:val="green"/>
                <w:lang w:val="en-GB" w:eastAsia="en-GB"/>
                <w:rPrChange w:id="2052" w:author="Hoyos Lopez, Daniela" w:date="2023-04-12T14:07:00Z">
                  <w:rPr>
                    <w:ins w:id="2053" w:author="Hoyos Lopez, Daniela" w:date="2023-03-17T15:54:00Z"/>
                    <w:rFonts w:eastAsia="Times New Roman"/>
                    <w:color w:val="000000"/>
                    <w:lang w:val="en-GB" w:eastAsia="en-GB"/>
                  </w:rPr>
                </w:rPrChange>
              </w:rPr>
            </w:pPr>
            <w:ins w:id="2054" w:author="Hoyos Lopez, Daniela" w:date="2023-03-17T15:54:00Z">
              <w:r w:rsidRPr="00F01331">
                <w:rPr>
                  <w:rFonts w:eastAsia="Times New Roman"/>
                  <w:color w:val="000000"/>
                  <w:highlight w:val="green"/>
                  <w:lang w:val="en-GB" w:eastAsia="en-GB"/>
                  <w:rPrChange w:id="2055" w:author="Hoyos Lopez, Daniela" w:date="2023-04-12T14:07:00Z">
                    <w:rPr>
                      <w:rFonts w:eastAsia="Times New Roman"/>
                      <w:color w:val="000000"/>
                      <w:lang w:val="en-GB" w:eastAsia="en-GB"/>
                    </w:rPr>
                  </w:rPrChange>
                </w:rPr>
                <w:t>TRYF</w:t>
              </w:r>
            </w:ins>
          </w:p>
        </w:tc>
      </w:tr>
      <w:tr w:rsidR="00D96422" w:rsidRPr="00F01331" w14:paraId="6A2270B7" w14:textId="77777777" w:rsidTr="00F606B6">
        <w:trPr>
          <w:trHeight w:val="300"/>
          <w:ins w:id="2056" w:author="Hoyos Lopez, Daniela" w:date="2023-03-17T15:54:00Z"/>
        </w:trPr>
        <w:tc>
          <w:tcPr>
            <w:tcW w:w="380" w:type="dxa"/>
            <w:tcBorders>
              <w:top w:val="nil"/>
              <w:left w:val="nil"/>
              <w:bottom w:val="nil"/>
              <w:right w:val="nil"/>
            </w:tcBorders>
            <w:shd w:val="clear" w:color="auto" w:fill="auto"/>
            <w:noWrap/>
            <w:vAlign w:val="bottom"/>
            <w:hideMark/>
          </w:tcPr>
          <w:p w14:paraId="43C56F5C" w14:textId="77777777" w:rsidR="00D96422" w:rsidRPr="00F01331" w:rsidRDefault="00D96422" w:rsidP="00F606B6">
            <w:pPr>
              <w:jc w:val="center"/>
              <w:rPr>
                <w:ins w:id="2057" w:author="Hoyos Lopez, Daniela" w:date="2023-03-17T15:54:00Z"/>
                <w:rFonts w:eastAsia="Times New Roman"/>
                <w:i/>
                <w:iCs/>
                <w:color w:val="FF0000"/>
                <w:highlight w:val="green"/>
                <w:lang w:val="en-GB" w:eastAsia="en-GB"/>
                <w:rPrChange w:id="2058" w:author="Hoyos Lopez, Daniela" w:date="2023-04-12T14:07:00Z">
                  <w:rPr>
                    <w:ins w:id="2059" w:author="Hoyos Lopez, Daniela" w:date="2023-03-17T15:54:00Z"/>
                    <w:rFonts w:eastAsia="Times New Roman"/>
                    <w:i/>
                    <w:iCs/>
                    <w:color w:val="FF0000"/>
                    <w:lang w:val="en-GB" w:eastAsia="en-GB"/>
                  </w:rPr>
                </w:rPrChange>
              </w:rPr>
            </w:pPr>
            <w:ins w:id="2060" w:author="Hoyos Lopez, Daniela" w:date="2023-03-17T15:54:00Z">
              <w:r w:rsidRPr="00F01331">
                <w:rPr>
                  <w:rFonts w:eastAsia="Times New Roman"/>
                  <w:i/>
                  <w:iCs/>
                  <w:color w:val="FF0000"/>
                  <w:highlight w:val="green"/>
                  <w:lang w:val="en-GB" w:eastAsia="en-GB"/>
                  <w:rPrChange w:id="2061" w:author="Hoyos Lopez, Daniela" w:date="2023-04-12T14:07:00Z">
                    <w:rPr>
                      <w:rFonts w:eastAsia="Times New Roman"/>
                      <w:i/>
                      <w:iCs/>
                      <w:color w:val="FF0000"/>
                      <w:lang w:val="en-GB" w:eastAsia="en-GB"/>
                    </w:rPr>
                  </w:rPrChange>
                </w:rPr>
                <w:t>43</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084E0147" w14:textId="77777777" w:rsidR="00D96422" w:rsidRPr="00F01331" w:rsidRDefault="00D96422" w:rsidP="00F606B6">
            <w:pPr>
              <w:jc w:val="center"/>
              <w:rPr>
                <w:ins w:id="2062" w:author="Hoyos Lopez, Daniela" w:date="2023-03-17T15:54:00Z"/>
                <w:rFonts w:eastAsia="Times New Roman"/>
                <w:b/>
                <w:bCs/>
                <w:color w:val="000000"/>
                <w:highlight w:val="green"/>
                <w:lang w:val="en-GB" w:eastAsia="en-GB"/>
                <w:rPrChange w:id="2063" w:author="Hoyos Lopez, Daniela" w:date="2023-04-12T14:07:00Z">
                  <w:rPr>
                    <w:ins w:id="2064" w:author="Hoyos Lopez, Daniela" w:date="2023-03-17T15:54:00Z"/>
                    <w:rFonts w:eastAsia="Times New Roman"/>
                    <w:b/>
                    <w:bCs/>
                    <w:color w:val="000000"/>
                    <w:lang w:val="en-GB" w:eastAsia="en-GB"/>
                  </w:rPr>
                </w:rPrChange>
              </w:rPr>
            </w:pPr>
            <w:ins w:id="2065" w:author="Hoyos Lopez, Daniela" w:date="2023-03-17T15:54:00Z">
              <w:r w:rsidRPr="00F01331">
                <w:rPr>
                  <w:rFonts w:eastAsia="Times New Roman"/>
                  <w:b/>
                  <w:bCs/>
                  <w:color w:val="000000"/>
                  <w:highlight w:val="green"/>
                  <w:lang w:val="en-GB" w:eastAsia="en-GB"/>
                  <w:rPrChange w:id="2066"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3393C700" w14:textId="77777777" w:rsidR="00D96422" w:rsidRPr="00F01331" w:rsidRDefault="00D96422" w:rsidP="00F606B6">
            <w:pPr>
              <w:jc w:val="center"/>
              <w:rPr>
                <w:ins w:id="2067" w:author="Hoyos Lopez, Daniela" w:date="2023-03-17T15:54:00Z"/>
                <w:rFonts w:eastAsia="Times New Roman"/>
                <w:color w:val="000000"/>
                <w:highlight w:val="green"/>
                <w:lang w:val="en-GB" w:eastAsia="en-GB"/>
                <w:rPrChange w:id="2068" w:author="Hoyos Lopez, Daniela" w:date="2023-04-12T14:07:00Z">
                  <w:rPr>
                    <w:ins w:id="2069" w:author="Hoyos Lopez, Daniela" w:date="2023-03-17T15:54:00Z"/>
                    <w:rFonts w:eastAsia="Times New Roman"/>
                    <w:color w:val="000000"/>
                    <w:lang w:val="en-GB" w:eastAsia="en-GB"/>
                  </w:rPr>
                </w:rPrChange>
              </w:rPr>
            </w:pPr>
            <w:ins w:id="2070" w:author="Hoyos Lopez, Daniela" w:date="2023-03-17T15:54:00Z">
              <w:r w:rsidRPr="00F01331">
                <w:rPr>
                  <w:rFonts w:eastAsia="Times New Roman"/>
                  <w:color w:val="000000"/>
                  <w:highlight w:val="green"/>
                  <w:lang w:val="en-GB" w:eastAsia="en-GB"/>
                  <w:rPrChange w:id="2071" w:author="Hoyos Lopez, Daniela" w:date="2023-04-12T14:07:00Z">
                    <w:rPr>
                      <w:rFonts w:eastAsia="Times New Roman"/>
                      <w:color w:val="000000"/>
                      <w:lang w:val="en-GB" w:eastAsia="en-GB"/>
                    </w:rPr>
                  </w:rPrChange>
                </w:rPr>
                <w:t>DIF5</w:t>
              </w:r>
            </w:ins>
          </w:p>
        </w:tc>
        <w:tc>
          <w:tcPr>
            <w:tcW w:w="780" w:type="dxa"/>
            <w:tcBorders>
              <w:top w:val="nil"/>
              <w:left w:val="nil"/>
              <w:bottom w:val="single" w:sz="4" w:space="0" w:color="auto"/>
              <w:right w:val="single" w:sz="4" w:space="0" w:color="auto"/>
            </w:tcBorders>
            <w:shd w:val="clear" w:color="auto" w:fill="auto"/>
            <w:vAlign w:val="center"/>
            <w:hideMark/>
          </w:tcPr>
          <w:p w14:paraId="47462C68" w14:textId="77777777" w:rsidR="00D96422" w:rsidRPr="00F01331" w:rsidRDefault="00D96422" w:rsidP="00F606B6">
            <w:pPr>
              <w:jc w:val="center"/>
              <w:rPr>
                <w:ins w:id="2072" w:author="Hoyos Lopez, Daniela" w:date="2023-03-17T15:54:00Z"/>
                <w:rFonts w:eastAsia="Times New Roman"/>
                <w:color w:val="000000"/>
                <w:highlight w:val="green"/>
                <w:lang w:val="en-GB" w:eastAsia="en-GB"/>
                <w:rPrChange w:id="2073" w:author="Hoyos Lopez, Daniela" w:date="2023-04-12T14:07:00Z">
                  <w:rPr>
                    <w:ins w:id="2074" w:author="Hoyos Lopez, Daniela" w:date="2023-03-17T15:54:00Z"/>
                    <w:rFonts w:eastAsia="Times New Roman"/>
                    <w:color w:val="000000"/>
                    <w:lang w:val="en-GB" w:eastAsia="en-GB"/>
                  </w:rPr>
                </w:rPrChange>
              </w:rPr>
            </w:pPr>
            <w:ins w:id="2075" w:author="Hoyos Lopez, Daniela" w:date="2023-03-17T15:54:00Z">
              <w:r w:rsidRPr="00F01331">
                <w:rPr>
                  <w:rFonts w:eastAsia="Times New Roman"/>
                  <w:color w:val="000000"/>
                  <w:highlight w:val="green"/>
                  <w:lang w:val="en-GB" w:eastAsia="en-GB"/>
                  <w:rPrChange w:id="2076" w:author="Hoyos Lopez, Daniela" w:date="2023-04-12T14:07:00Z">
                    <w:rPr>
                      <w:rFonts w:eastAsia="Times New Roman"/>
                      <w:color w:val="000000"/>
                      <w:lang w:val="en-GB" w:eastAsia="en-GB"/>
                    </w:rPr>
                  </w:rPrChange>
                </w:rPr>
                <w:t>TRYF</w:t>
              </w:r>
            </w:ins>
          </w:p>
        </w:tc>
      </w:tr>
      <w:tr w:rsidR="00D96422" w:rsidRPr="00F01331" w14:paraId="267E20D8" w14:textId="77777777" w:rsidTr="00F606B6">
        <w:trPr>
          <w:trHeight w:val="300"/>
          <w:ins w:id="2077" w:author="Hoyos Lopez, Daniela" w:date="2023-03-17T15:54:00Z"/>
        </w:trPr>
        <w:tc>
          <w:tcPr>
            <w:tcW w:w="380" w:type="dxa"/>
            <w:tcBorders>
              <w:top w:val="nil"/>
              <w:left w:val="nil"/>
              <w:bottom w:val="nil"/>
              <w:right w:val="nil"/>
            </w:tcBorders>
            <w:shd w:val="clear" w:color="auto" w:fill="auto"/>
            <w:noWrap/>
            <w:vAlign w:val="bottom"/>
            <w:hideMark/>
          </w:tcPr>
          <w:p w14:paraId="464AFBA4" w14:textId="77777777" w:rsidR="00D96422" w:rsidRPr="00F01331" w:rsidRDefault="00D96422" w:rsidP="00F606B6">
            <w:pPr>
              <w:jc w:val="center"/>
              <w:rPr>
                <w:ins w:id="2078" w:author="Hoyos Lopez, Daniela" w:date="2023-03-17T15:54:00Z"/>
                <w:rFonts w:eastAsia="Times New Roman"/>
                <w:i/>
                <w:iCs/>
                <w:color w:val="FF0000"/>
                <w:highlight w:val="green"/>
                <w:lang w:val="en-GB" w:eastAsia="en-GB"/>
                <w:rPrChange w:id="2079" w:author="Hoyos Lopez, Daniela" w:date="2023-04-12T14:07:00Z">
                  <w:rPr>
                    <w:ins w:id="2080" w:author="Hoyos Lopez, Daniela" w:date="2023-03-17T15:54:00Z"/>
                    <w:rFonts w:eastAsia="Times New Roman"/>
                    <w:i/>
                    <w:iCs/>
                    <w:color w:val="FF0000"/>
                    <w:lang w:val="en-GB" w:eastAsia="en-GB"/>
                  </w:rPr>
                </w:rPrChange>
              </w:rPr>
            </w:pPr>
            <w:ins w:id="2081" w:author="Hoyos Lopez, Daniela" w:date="2023-03-17T15:54:00Z">
              <w:r w:rsidRPr="00F01331">
                <w:rPr>
                  <w:rFonts w:eastAsia="Times New Roman"/>
                  <w:i/>
                  <w:iCs/>
                  <w:color w:val="FF0000"/>
                  <w:highlight w:val="green"/>
                  <w:lang w:val="en-GB" w:eastAsia="en-GB"/>
                  <w:rPrChange w:id="2082" w:author="Hoyos Lopez, Daniela" w:date="2023-04-12T14:07:00Z">
                    <w:rPr>
                      <w:rFonts w:eastAsia="Times New Roman"/>
                      <w:i/>
                      <w:iCs/>
                      <w:color w:val="FF0000"/>
                      <w:lang w:val="en-GB" w:eastAsia="en-GB"/>
                    </w:rPr>
                  </w:rPrChange>
                </w:rPr>
                <w:t>44</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45A49047" w14:textId="77777777" w:rsidR="00D96422" w:rsidRPr="00F01331" w:rsidRDefault="00D96422" w:rsidP="00F606B6">
            <w:pPr>
              <w:jc w:val="center"/>
              <w:rPr>
                <w:ins w:id="2083" w:author="Hoyos Lopez, Daniela" w:date="2023-03-17T15:54:00Z"/>
                <w:rFonts w:eastAsia="Times New Roman"/>
                <w:b/>
                <w:bCs/>
                <w:color w:val="000000"/>
                <w:highlight w:val="green"/>
                <w:lang w:val="en-GB" w:eastAsia="en-GB"/>
                <w:rPrChange w:id="2084" w:author="Hoyos Lopez, Daniela" w:date="2023-04-12T14:07:00Z">
                  <w:rPr>
                    <w:ins w:id="2085" w:author="Hoyos Lopez, Daniela" w:date="2023-03-17T15:54:00Z"/>
                    <w:rFonts w:eastAsia="Times New Roman"/>
                    <w:b/>
                    <w:bCs/>
                    <w:color w:val="000000"/>
                    <w:lang w:val="en-GB" w:eastAsia="en-GB"/>
                  </w:rPr>
                </w:rPrChange>
              </w:rPr>
            </w:pPr>
            <w:ins w:id="2086" w:author="Hoyos Lopez, Daniela" w:date="2023-03-17T15:54:00Z">
              <w:r w:rsidRPr="00F01331">
                <w:rPr>
                  <w:rFonts w:eastAsia="Times New Roman"/>
                  <w:b/>
                  <w:bCs/>
                  <w:color w:val="000000"/>
                  <w:highlight w:val="green"/>
                  <w:lang w:val="en-GB" w:eastAsia="en-GB"/>
                  <w:rPrChange w:id="2087"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553FDB7E" w14:textId="77777777" w:rsidR="00D96422" w:rsidRPr="00F01331" w:rsidRDefault="00D96422" w:rsidP="00F606B6">
            <w:pPr>
              <w:jc w:val="center"/>
              <w:rPr>
                <w:ins w:id="2088" w:author="Hoyos Lopez, Daniela" w:date="2023-03-17T15:54:00Z"/>
                <w:rFonts w:eastAsia="Times New Roman"/>
                <w:color w:val="000000"/>
                <w:highlight w:val="green"/>
                <w:lang w:val="en-GB" w:eastAsia="en-GB"/>
                <w:rPrChange w:id="2089" w:author="Hoyos Lopez, Daniela" w:date="2023-04-12T14:07:00Z">
                  <w:rPr>
                    <w:ins w:id="2090" w:author="Hoyos Lopez, Daniela" w:date="2023-03-17T15:54:00Z"/>
                    <w:rFonts w:eastAsia="Times New Roman"/>
                    <w:color w:val="000000"/>
                    <w:lang w:val="en-GB" w:eastAsia="en-GB"/>
                  </w:rPr>
                </w:rPrChange>
              </w:rPr>
            </w:pPr>
            <w:ins w:id="2091" w:author="Hoyos Lopez, Daniela" w:date="2023-03-17T15:54:00Z">
              <w:r w:rsidRPr="00F01331">
                <w:rPr>
                  <w:rFonts w:eastAsia="Times New Roman"/>
                  <w:color w:val="000000"/>
                  <w:highlight w:val="green"/>
                  <w:lang w:val="en-GB" w:eastAsia="en-GB"/>
                  <w:rPrChange w:id="2092" w:author="Hoyos Lopez, Daniela" w:date="2023-04-12T14:07:00Z">
                    <w:rPr>
                      <w:rFonts w:eastAsia="Times New Roman"/>
                      <w:color w:val="000000"/>
                      <w:lang w:val="en-GB" w:eastAsia="en-GB"/>
                    </w:rPr>
                  </w:rPrChange>
                </w:rPr>
                <w:t>DIF3</w:t>
              </w:r>
            </w:ins>
          </w:p>
        </w:tc>
        <w:tc>
          <w:tcPr>
            <w:tcW w:w="780" w:type="dxa"/>
            <w:tcBorders>
              <w:top w:val="nil"/>
              <w:left w:val="nil"/>
              <w:bottom w:val="single" w:sz="4" w:space="0" w:color="auto"/>
              <w:right w:val="single" w:sz="4" w:space="0" w:color="auto"/>
            </w:tcBorders>
            <w:shd w:val="clear" w:color="auto" w:fill="auto"/>
            <w:vAlign w:val="center"/>
            <w:hideMark/>
          </w:tcPr>
          <w:p w14:paraId="0DD4599A" w14:textId="77777777" w:rsidR="00D96422" w:rsidRPr="00F01331" w:rsidRDefault="00D96422" w:rsidP="00F606B6">
            <w:pPr>
              <w:jc w:val="center"/>
              <w:rPr>
                <w:ins w:id="2093" w:author="Hoyos Lopez, Daniela" w:date="2023-03-17T15:54:00Z"/>
                <w:rFonts w:eastAsia="Times New Roman"/>
                <w:color w:val="000000"/>
                <w:highlight w:val="green"/>
                <w:lang w:val="en-GB" w:eastAsia="en-GB"/>
                <w:rPrChange w:id="2094" w:author="Hoyos Lopez, Daniela" w:date="2023-04-12T14:07:00Z">
                  <w:rPr>
                    <w:ins w:id="2095" w:author="Hoyos Lopez, Daniela" w:date="2023-03-17T15:54:00Z"/>
                    <w:rFonts w:eastAsia="Times New Roman"/>
                    <w:color w:val="000000"/>
                    <w:lang w:val="en-GB" w:eastAsia="en-GB"/>
                  </w:rPr>
                </w:rPrChange>
              </w:rPr>
            </w:pPr>
            <w:ins w:id="2096" w:author="Hoyos Lopez, Daniela" w:date="2023-03-17T15:54:00Z">
              <w:r w:rsidRPr="00F01331">
                <w:rPr>
                  <w:rFonts w:eastAsia="Times New Roman"/>
                  <w:color w:val="000000"/>
                  <w:highlight w:val="green"/>
                  <w:lang w:val="en-GB" w:eastAsia="en-GB"/>
                  <w:rPrChange w:id="2097" w:author="Hoyos Lopez, Daniela" w:date="2023-04-12T14:07:00Z">
                    <w:rPr>
                      <w:rFonts w:eastAsia="Times New Roman"/>
                      <w:color w:val="000000"/>
                      <w:lang w:val="en-GB" w:eastAsia="en-GB"/>
                    </w:rPr>
                  </w:rPrChange>
                </w:rPr>
                <w:t>URBB</w:t>
              </w:r>
            </w:ins>
          </w:p>
        </w:tc>
      </w:tr>
      <w:tr w:rsidR="00D96422" w:rsidRPr="00F01331" w14:paraId="09F50079" w14:textId="77777777" w:rsidTr="00F606B6">
        <w:trPr>
          <w:trHeight w:val="300"/>
          <w:ins w:id="2098" w:author="Hoyos Lopez, Daniela" w:date="2023-03-17T15:54:00Z"/>
        </w:trPr>
        <w:tc>
          <w:tcPr>
            <w:tcW w:w="380" w:type="dxa"/>
            <w:tcBorders>
              <w:top w:val="nil"/>
              <w:left w:val="nil"/>
              <w:bottom w:val="nil"/>
              <w:right w:val="nil"/>
            </w:tcBorders>
            <w:shd w:val="clear" w:color="auto" w:fill="auto"/>
            <w:noWrap/>
            <w:vAlign w:val="bottom"/>
            <w:hideMark/>
          </w:tcPr>
          <w:p w14:paraId="4FBEC546" w14:textId="77777777" w:rsidR="00D96422" w:rsidRPr="00F01331" w:rsidRDefault="00D96422" w:rsidP="00F606B6">
            <w:pPr>
              <w:jc w:val="center"/>
              <w:rPr>
                <w:ins w:id="2099" w:author="Hoyos Lopez, Daniela" w:date="2023-03-17T15:54:00Z"/>
                <w:rFonts w:eastAsia="Times New Roman"/>
                <w:i/>
                <w:iCs/>
                <w:color w:val="FF0000"/>
                <w:highlight w:val="green"/>
                <w:lang w:val="en-GB" w:eastAsia="en-GB"/>
                <w:rPrChange w:id="2100" w:author="Hoyos Lopez, Daniela" w:date="2023-04-12T14:07:00Z">
                  <w:rPr>
                    <w:ins w:id="2101" w:author="Hoyos Lopez, Daniela" w:date="2023-03-17T15:54:00Z"/>
                    <w:rFonts w:eastAsia="Times New Roman"/>
                    <w:i/>
                    <w:iCs/>
                    <w:color w:val="FF0000"/>
                    <w:lang w:val="en-GB" w:eastAsia="en-GB"/>
                  </w:rPr>
                </w:rPrChange>
              </w:rPr>
            </w:pPr>
            <w:ins w:id="2102" w:author="Hoyos Lopez, Daniela" w:date="2023-03-17T15:54:00Z">
              <w:r w:rsidRPr="00F01331">
                <w:rPr>
                  <w:rFonts w:eastAsia="Times New Roman"/>
                  <w:i/>
                  <w:iCs/>
                  <w:color w:val="FF0000"/>
                  <w:highlight w:val="green"/>
                  <w:lang w:val="en-GB" w:eastAsia="en-GB"/>
                  <w:rPrChange w:id="2103" w:author="Hoyos Lopez, Daniela" w:date="2023-04-12T14:07:00Z">
                    <w:rPr>
                      <w:rFonts w:eastAsia="Times New Roman"/>
                      <w:i/>
                      <w:iCs/>
                      <w:color w:val="FF0000"/>
                      <w:lang w:val="en-GB" w:eastAsia="en-GB"/>
                    </w:rPr>
                  </w:rPrChange>
                </w:rPr>
                <w:t>45</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64A30138" w14:textId="77777777" w:rsidR="00D96422" w:rsidRPr="00F01331" w:rsidRDefault="00D96422" w:rsidP="00F606B6">
            <w:pPr>
              <w:jc w:val="center"/>
              <w:rPr>
                <w:ins w:id="2104" w:author="Hoyos Lopez, Daniela" w:date="2023-03-17T15:54:00Z"/>
                <w:rFonts w:eastAsia="Times New Roman"/>
                <w:b/>
                <w:bCs/>
                <w:color w:val="000000"/>
                <w:highlight w:val="green"/>
                <w:lang w:val="en-GB" w:eastAsia="en-GB"/>
                <w:rPrChange w:id="2105" w:author="Hoyos Lopez, Daniela" w:date="2023-04-12T14:07:00Z">
                  <w:rPr>
                    <w:ins w:id="2106" w:author="Hoyos Lopez, Daniela" w:date="2023-03-17T15:54:00Z"/>
                    <w:rFonts w:eastAsia="Times New Roman"/>
                    <w:b/>
                    <w:bCs/>
                    <w:color w:val="000000"/>
                    <w:lang w:val="en-GB" w:eastAsia="en-GB"/>
                  </w:rPr>
                </w:rPrChange>
              </w:rPr>
            </w:pPr>
            <w:ins w:id="2107" w:author="Hoyos Lopez, Daniela" w:date="2023-03-17T15:54:00Z">
              <w:r w:rsidRPr="00F01331">
                <w:rPr>
                  <w:rFonts w:eastAsia="Times New Roman"/>
                  <w:b/>
                  <w:bCs/>
                  <w:color w:val="000000"/>
                  <w:highlight w:val="green"/>
                  <w:lang w:val="en-GB" w:eastAsia="en-GB"/>
                  <w:rPrChange w:id="2108" w:author="Hoyos Lopez, Daniela" w:date="2023-04-12T14:07:00Z">
                    <w:rPr>
                      <w:rFonts w:eastAsia="Times New Roman"/>
                      <w:b/>
                      <w:bCs/>
                      <w:color w:val="000000"/>
                      <w:lang w:val="en-GB" w:eastAsia="en-GB"/>
                    </w:rPr>
                  </w:rPrChange>
                </w:rPr>
                <w:t>FR</w:t>
              </w:r>
            </w:ins>
          </w:p>
        </w:tc>
        <w:tc>
          <w:tcPr>
            <w:tcW w:w="780" w:type="dxa"/>
            <w:tcBorders>
              <w:top w:val="nil"/>
              <w:left w:val="nil"/>
              <w:bottom w:val="single" w:sz="4" w:space="0" w:color="auto"/>
              <w:right w:val="single" w:sz="4" w:space="0" w:color="auto"/>
            </w:tcBorders>
            <w:shd w:val="clear" w:color="auto" w:fill="auto"/>
            <w:vAlign w:val="center"/>
            <w:hideMark/>
          </w:tcPr>
          <w:p w14:paraId="5C72A5AC" w14:textId="77777777" w:rsidR="00D96422" w:rsidRPr="00F01331" w:rsidRDefault="00D96422" w:rsidP="00F606B6">
            <w:pPr>
              <w:jc w:val="center"/>
              <w:rPr>
                <w:ins w:id="2109" w:author="Hoyos Lopez, Daniela" w:date="2023-03-17T15:54:00Z"/>
                <w:rFonts w:eastAsia="Times New Roman"/>
                <w:color w:val="000000"/>
                <w:highlight w:val="green"/>
                <w:lang w:val="en-GB" w:eastAsia="en-GB"/>
                <w:rPrChange w:id="2110" w:author="Hoyos Lopez, Daniela" w:date="2023-04-12T14:07:00Z">
                  <w:rPr>
                    <w:ins w:id="2111" w:author="Hoyos Lopez, Daniela" w:date="2023-03-17T15:54:00Z"/>
                    <w:rFonts w:eastAsia="Times New Roman"/>
                    <w:color w:val="000000"/>
                    <w:lang w:val="en-GB" w:eastAsia="en-GB"/>
                  </w:rPr>
                </w:rPrChange>
              </w:rPr>
            </w:pPr>
            <w:ins w:id="2112" w:author="Hoyos Lopez, Daniela" w:date="2023-03-17T15:54:00Z">
              <w:r w:rsidRPr="00F01331">
                <w:rPr>
                  <w:rFonts w:eastAsia="Times New Roman"/>
                  <w:color w:val="000000"/>
                  <w:highlight w:val="green"/>
                  <w:lang w:val="en-GB" w:eastAsia="en-GB"/>
                  <w:rPrChange w:id="2113" w:author="Hoyos Lopez, Daniela" w:date="2023-04-12T14:07:00Z">
                    <w:rPr>
                      <w:rFonts w:eastAsia="Times New Roman"/>
                      <w:color w:val="000000"/>
                      <w:lang w:val="en-GB" w:eastAsia="en-GB"/>
                    </w:rPr>
                  </w:rPrChange>
                </w:rPr>
                <w:t>DIF3</w:t>
              </w:r>
            </w:ins>
          </w:p>
        </w:tc>
        <w:tc>
          <w:tcPr>
            <w:tcW w:w="780" w:type="dxa"/>
            <w:tcBorders>
              <w:top w:val="nil"/>
              <w:left w:val="nil"/>
              <w:bottom w:val="single" w:sz="4" w:space="0" w:color="auto"/>
              <w:right w:val="single" w:sz="4" w:space="0" w:color="auto"/>
            </w:tcBorders>
            <w:shd w:val="clear" w:color="auto" w:fill="auto"/>
            <w:vAlign w:val="center"/>
            <w:hideMark/>
          </w:tcPr>
          <w:p w14:paraId="354A99A4" w14:textId="77777777" w:rsidR="00D96422" w:rsidRPr="00F01331" w:rsidRDefault="00D96422" w:rsidP="00F606B6">
            <w:pPr>
              <w:jc w:val="center"/>
              <w:rPr>
                <w:ins w:id="2114" w:author="Hoyos Lopez, Daniela" w:date="2023-03-17T15:54:00Z"/>
                <w:rFonts w:eastAsia="Times New Roman"/>
                <w:color w:val="000000"/>
                <w:highlight w:val="green"/>
                <w:lang w:val="en-GB" w:eastAsia="en-GB"/>
                <w:rPrChange w:id="2115" w:author="Hoyos Lopez, Daniela" w:date="2023-04-12T14:07:00Z">
                  <w:rPr>
                    <w:ins w:id="2116" w:author="Hoyos Lopez, Daniela" w:date="2023-03-17T15:54:00Z"/>
                    <w:rFonts w:eastAsia="Times New Roman"/>
                    <w:color w:val="000000"/>
                    <w:lang w:val="en-GB" w:eastAsia="en-GB"/>
                  </w:rPr>
                </w:rPrChange>
              </w:rPr>
            </w:pPr>
            <w:ins w:id="2117" w:author="Hoyos Lopez, Daniela" w:date="2023-03-17T15:54:00Z">
              <w:r w:rsidRPr="00F01331">
                <w:rPr>
                  <w:rFonts w:eastAsia="Times New Roman"/>
                  <w:color w:val="000000"/>
                  <w:highlight w:val="green"/>
                  <w:lang w:val="en-GB" w:eastAsia="en-GB"/>
                  <w:rPrChange w:id="2118" w:author="Hoyos Lopez, Daniela" w:date="2023-04-12T14:07:00Z">
                    <w:rPr>
                      <w:rFonts w:eastAsia="Times New Roman"/>
                      <w:color w:val="000000"/>
                      <w:lang w:val="en-GB" w:eastAsia="en-GB"/>
                    </w:rPr>
                  </w:rPrChange>
                </w:rPr>
                <w:t>CRSR</w:t>
              </w:r>
            </w:ins>
          </w:p>
        </w:tc>
      </w:tr>
      <w:tr w:rsidR="00D96422" w:rsidRPr="00F01331" w14:paraId="784CFA7E" w14:textId="77777777" w:rsidTr="00F606B6">
        <w:trPr>
          <w:trHeight w:val="300"/>
          <w:ins w:id="2119" w:author="Hoyos Lopez, Daniela" w:date="2023-03-17T15:54:00Z"/>
        </w:trPr>
        <w:tc>
          <w:tcPr>
            <w:tcW w:w="380" w:type="dxa"/>
            <w:tcBorders>
              <w:top w:val="nil"/>
              <w:left w:val="nil"/>
              <w:bottom w:val="nil"/>
              <w:right w:val="nil"/>
            </w:tcBorders>
            <w:shd w:val="clear" w:color="auto" w:fill="auto"/>
            <w:noWrap/>
            <w:vAlign w:val="bottom"/>
            <w:hideMark/>
          </w:tcPr>
          <w:p w14:paraId="171FD7E9" w14:textId="77777777" w:rsidR="00D96422" w:rsidRPr="00F01331" w:rsidRDefault="00D96422" w:rsidP="00F606B6">
            <w:pPr>
              <w:jc w:val="center"/>
              <w:rPr>
                <w:ins w:id="2120" w:author="Hoyos Lopez, Daniela" w:date="2023-03-17T15:54:00Z"/>
                <w:rFonts w:eastAsia="Times New Roman"/>
                <w:i/>
                <w:iCs/>
                <w:color w:val="FF0000"/>
                <w:highlight w:val="green"/>
                <w:lang w:val="en-GB" w:eastAsia="en-GB"/>
                <w:rPrChange w:id="2121" w:author="Hoyos Lopez, Daniela" w:date="2023-04-12T14:07:00Z">
                  <w:rPr>
                    <w:ins w:id="2122" w:author="Hoyos Lopez, Daniela" w:date="2023-03-17T15:54:00Z"/>
                    <w:rFonts w:eastAsia="Times New Roman"/>
                    <w:i/>
                    <w:iCs/>
                    <w:color w:val="FF0000"/>
                    <w:lang w:val="en-GB" w:eastAsia="en-GB"/>
                  </w:rPr>
                </w:rPrChange>
              </w:rPr>
            </w:pPr>
            <w:ins w:id="2123" w:author="Hoyos Lopez, Daniela" w:date="2023-03-17T15:54:00Z">
              <w:r w:rsidRPr="00F01331">
                <w:rPr>
                  <w:rFonts w:eastAsia="Times New Roman"/>
                  <w:i/>
                  <w:iCs/>
                  <w:color w:val="FF0000"/>
                  <w:highlight w:val="green"/>
                  <w:lang w:val="en-GB" w:eastAsia="en-GB"/>
                  <w:rPrChange w:id="2124" w:author="Hoyos Lopez, Daniela" w:date="2023-04-12T14:07:00Z">
                    <w:rPr>
                      <w:rFonts w:eastAsia="Times New Roman"/>
                      <w:i/>
                      <w:iCs/>
                      <w:color w:val="FF0000"/>
                      <w:lang w:val="en-GB" w:eastAsia="en-GB"/>
                    </w:rPr>
                  </w:rPrChange>
                </w:rPr>
                <w:t>46</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BAAB0BB" w14:textId="77777777" w:rsidR="00D96422" w:rsidRPr="00F01331" w:rsidRDefault="00D96422" w:rsidP="00F606B6">
            <w:pPr>
              <w:jc w:val="center"/>
              <w:rPr>
                <w:ins w:id="2125" w:author="Hoyos Lopez, Daniela" w:date="2023-03-17T15:54:00Z"/>
                <w:rFonts w:eastAsia="Times New Roman"/>
                <w:b/>
                <w:bCs/>
                <w:color w:val="000000"/>
                <w:highlight w:val="green"/>
                <w:lang w:val="en-GB" w:eastAsia="en-GB"/>
                <w:rPrChange w:id="2126" w:author="Hoyos Lopez, Daniela" w:date="2023-04-12T14:07:00Z">
                  <w:rPr>
                    <w:ins w:id="2127" w:author="Hoyos Lopez, Daniela" w:date="2023-03-17T15:54:00Z"/>
                    <w:rFonts w:eastAsia="Times New Roman"/>
                    <w:b/>
                    <w:bCs/>
                    <w:color w:val="000000"/>
                    <w:lang w:val="en-GB" w:eastAsia="en-GB"/>
                  </w:rPr>
                </w:rPrChange>
              </w:rPr>
            </w:pPr>
            <w:ins w:id="2128" w:author="Hoyos Lopez, Daniela" w:date="2023-03-17T15:54:00Z">
              <w:r w:rsidRPr="00F01331">
                <w:rPr>
                  <w:rFonts w:eastAsia="Times New Roman"/>
                  <w:b/>
                  <w:bCs/>
                  <w:color w:val="000000"/>
                  <w:highlight w:val="green"/>
                  <w:lang w:val="en-GB" w:eastAsia="en-GB"/>
                  <w:rPrChange w:id="2129" w:author="Hoyos Lopez, Daniela" w:date="2023-04-12T14:07:00Z">
                    <w:rPr>
                      <w:rFonts w:eastAsia="Times New Roman"/>
                      <w:b/>
                      <w:bCs/>
                      <w:color w:val="000000"/>
                      <w:lang w:val="en-GB" w:eastAsia="en-GB"/>
                    </w:rPr>
                  </w:rPrChange>
                </w:rPr>
                <w:t>BE</w:t>
              </w:r>
            </w:ins>
          </w:p>
        </w:tc>
        <w:tc>
          <w:tcPr>
            <w:tcW w:w="780" w:type="dxa"/>
            <w:tcBorders>
              <w:top w:val="nil"/>
              <w:left w:val="nil"/>
              <w:bottom w:val="single" w:sz="4" w:space="0" w:color="auto"/>
              <w:right w:val="single" w:sz="4" w:space="0" w:color="auto"/>
            </w:tcBorders>
            <w:shd w:val="clear" w:color="auto" w:fill="auto"/>
            <w:vAlign w:val="center"/>
            <w:hideMark/>
          </w:tcPr>
          <w:p w14:paraId="1E4ABA6C" w14:textId="77777777" w:rsidR="00D96422" w:rsidRPr="00F01331" w:rsidRDefault="00D96422" w:rsidP="00F606B6">
            <w:pPr>
              <w:jc w:val="center"/>
              <w:rPr>
                <w:ins w:id="2130" w:author="Hoyos Lopez, Daniela" w:date="2023-03-17T15:54:00Z"/>
                <w:rFonts w:eastAsia="Times New Roman"/>
                <w:color w:val="000000"/>
                <w:highlight w:val="green"/>
                <w:lang w:val="en-GB" w:eastAsia="en-GB"/>
                <w:rPrChange w:id="2131" w:author="Hoyos Lopez, Daniela" w:date="2023-04-12T14:07:00Z">
                  <w:rPr>
                    <w:ins w:id="2132" w:author="Hoyos Lopez, Daniela" w:date="2023-03-17T15:54:00Z"/>
                    <w:rFonts w:eastAsia="Times New Roman"/>
                    <w:color w:val="000000"/>
                    <w:lang w:val="en-GB" w:eastAsia="en-GB"/>
                  </w:rPr>
                </w:rPrChange>
              </w:rPr>
            </w:pPr>
            <w:ins w:id="2133" w:author="Hoyos Lopez, Daniela" w:date="2023-03-17T15:54:00Z">
              <w:r w:rsidRPr="00F01331">
                <w:rPr>
                  <w:rFonts w:eastAsia="Times New Roman"/>
                  <w:color w:val="000000"/>
                  <w:highlight w:val="green"/>
                  <w:lang w:val="en-GB" w:eastAsia="en-GB"/>
                  <w:rPrChange w:id="2134" w:author="Hoyos Lopez, Daniela" w:date="2023-04-12T14:07:00Z">
                    <w:rPr>
                      <w:rFonts w:eastAsia="Times New Roman"/>
                      <w:color w:val="000000"/>
                      <w:lang w:val="en-GB" w:eastAsia="en-GB"/>
                    </w:rPr>
                  </w:rPrChange>
                </w:rPr>
                <w:t>DHG2</w:t>
              </w:r>
            </w:ins>
          </w:p>
        </w:tc>
        <w:tc>
          <w:tcPr>
            <w:tcW w:w="780" w:type="dxa"/>
            <w:tcBorders>
              <w:top w:val="nil"/>
              <w:left w:val="nil"/>
              <w:bottom w:val="single" w:sz="4" w:space="0" w:color="auto"/>
              <w:right w:val="single" w:sz="4" w:space="0" w:color="auto"/>
            </w:tcBorders>
            <w:shd w:val="clear" w:color="auto" w:fill="auto"/>
            <w:vAlign w:val="center"/>
            <w:hideMark/>
          </w:tcPr>
          <w:p w14:paraId="33DE7576" w14:textId="77777777" w:rsidR="00D96422" w:rsidRPr="00F01331" w:rsidRDefault="00D96422" w:rsidP="00F606B6">
            <w:pPr>
              <w:jc w:val="center"/>
              <w:rPr>
                <w:ins w:id="2135" w:author="Hoyos Lopez, Daniela" w:date="2023-03-17T15:54:00Z"/>
                <w:rFonts w:eastAsia="Times New Roman"/>
                <w:color w:val="000000"/>
                <w:highlight w:val="green"/>
                <w:lang w:val="en-GB" w:eastAsia="en-GB"/>
                <w:rPrChange w:id="2136" w:author="Hoyos Lopez, Daniela" w:date="2023-04-12T14:07:00Z">
                  <w:rPr>
                    <w:ins w:id="2137" w:author="Hoyos Lopez, Daniela" w:date="2023-03-17T15:54:00Z"/>
                    <w:rFonts w:eastAsia="Times New Roman"/>
                    <w:color w:val="000000"/>
                    <w:lang w:val="en-GB" w:eastAsia="en-GB"/>
                  </w:rPr>
                </w:rPrChange>
              </w:rPr>
            </w:pPr>
            <w:ins w:id="2138" w:author="Hoyos Lopez, Daniela" w:date="2023-03-17T15:54:00Z">
              <w:r w:rsidRPr="00F01331">
                <w:rPr>
                  <w:rFonts w:eastAsia="Times New Roman"/>
                  <w:color w:val="000000"/>
                  <w:highlight w:val="green"/>
                  <w:lang w:val="en-GB" w:eastAsia="en-GB"/>
                  <w:rPrChange w:id="2139" w:author="Hoyos Lopez, Daniela" w:date="2023-04-12T14:07:00Z">
                    <w:rPr>
                      <w:rFonts w:eastAsia="Times New Roman"/>
                      <w:color w:val="000000"/>
                      <w:lang w:val="en-GB" w:eastAsia="en-GB"/>
                    </w:rPr>
                  </w:rPrChange>
                </w:rPr>
                <w:t>COBQ</w:t>
              </w:r>
            </w:ins>
          </w:p>
        </w:tc>
      </w:tr>
      <w:tr w:rsidR="00D96422" w:rsidRPr="00F01331" w14:paraId="780FDF81" w14:textId="77777777" w:rsidTr="00F606B6">
        <w:trPr>
          <w:trHeight w:val="300"/>
          <w:ins w:id="2140" w:author="Hoyos Lopez, Daniela" w:date="2023-03-17T15:54:00Z"/>
        </w:trPr>
        <w:tc>
          <w:tcPr>
            <w:tcW w:w="380" w:type="dxa"/>
            <w:tcBorders>
              <w:top w:val="nil"/>
              <w:left w:val="nil"/>
              <w:bottom w:val="nil"/>
              <w:right w:val="nil"/>
            </w:tcBorders>
            <w:shd w:val="clear" w:color="auto" w:fill="auto"/>
            <w:noWrap/>
            <w:vAlign w:val="bottom"/>
            <w:hideMark/>
          </w:tcPr>
          <w:p w14:paraId="3C32B0AE" w14:textId="77777777" w:rsidR="00D96422" w:rsidRPr="00F01331" w:rsidRDefault="00D96422" w:rsidP="00F606B6">
            <w:pPr>
              <w:jc w:val="center"/>
              <w:rPr>
                <w:ins w:id="2141" w:author="Hoyos Lopez, Daniela" w:date="2023-03-17T15:54:00Z"/>
                <w:rFonts w:eastAsia="Times New Roman"/>
                <w:i/>
                <w:iCs/>
                <w:color w:val="FF0000"/>
                <w:highlight w:val="green"/>
                <w:lang w:val="en-GB" w:eastAsia="en-GB"/>
                <w:rPrChange w:id="2142" w:author="Hoyos Lopez, Daniela" w:date="2023-04-12T14:07:00Z">
                  <w:rPr>
                    <w:ins w:id="2143" w:author="Hoyos Lopez, Daniela" w:date="2023-03-17T15:54:00Z"/>
                    <w:rFonts w:eastAsia="Times New Roman"/>
                    <w:i/>
                    <w:iCs/>
                    <w:color w:val="FF0000"/>
                    <w:lang w:val="en-GB" w:eastAsia="en-GB"/>
                  </w:rPr>
                </w:rPrChange>
              </w:rPr>
            </w:pPr>
            <w:ins w:id="2144" w:author="Hoyos Lopez, Daniela" w:date="2023-03-17T15:54:00Z">
              <w:r w:rsidRPr="00F01331">
                <w:rPr>
                  <w:rFonts w:eastAsia="Times New Roman"/>
                  <w:i/>
                  <w:iCs/>
                  <w:color w:val="FF0000"/>
                  <w:highlight w:val="green"/>
                  <w:lang w:val="en-GB" w:eastAsia="en-GB"/>
                  <w:rPrChange w:id="2145" w:author="Hoyos Lopez, Daniela" w:date="2023-04-12T14:07:00Z">
                    <w:rPr>
                      <w:rFonts w:eastAsia="Times New Roman"/>
                      <w:i/>
                      <w:iCs/>
                      <w:color w:val="FF0000"/>
                      <w:lang w:val="en-GB" w:eastAsia="en-GB"/>
                    </w:rPr>
                  </w:rPrChange>
                </w:rPr>
                <w:t>47</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7FB0D541" w14:textId="77777777" w:rsidR="00D96422" w:rsidRPr="00F01331" w:rsidRDefault="00D96422" w:rsidP="00F606B6">
            <w:pPr>
              <w:jc w:val="center"/>
              <w:rPr>
                <w:ins w:id="2146" w:author="Hoyos Lopez, Daniela" w:date="2023-03-17T15:54:00Z"/>
                <w:rFonts w:eastAsia="Times New Roman"/>
                <w:b/>
                <w:bCs/>
                <w:color w:val="000000"/>
                <w:highlight w:val="green"/>
                <w:lang w:val="en-GB" w:eastAsia="en-GB"/>
                <w:rPrChange w:id="2147" w:author="Hoyos Lopez, Daniela" w:date="2023-04-12T14:07:00Z">
                  <w:rPr>
                    <w:ins w:id="2148" w:author="Hoyos Lopez, Daniela" w:date="2023-03-17T15:54:00Z"/>
                    <w:rFonts w:eastAsia="Times New Roman"/>
                    <w:b/>
                    <w:bCs/>
                    <w:color w:val="000000"/>
                    <w:lang w:val="en-GB" w:eastAsia="en-GB"/>
                  </w:rPr>
                </w:rPrChange>
              </w:rPr>
            </w:pPr>
            <w:ins w:id="2149" w:author="Hoyos Lopez, Daniela" w:date="2023-03-17T15:54:00Z">
              <w:r w:rsidRPr="00F01331">
                <w:rPr>
                  <w:rFonts w:eastAsia="Times New Roman"/>
                  <w:b/>
                  <w:bCs/>
                  <w:color w:val="000000"/>
                  <w:highlight w:val="green"/>
                  <w:lang w:val="en-GB" w:eastAsia="en-GB"/>
                  <w:rPrChange w:id="2150" w:author="Hoyos Lopez, Daniela" w:date="2023-04-12T14:07:00Z">
                    <w:rPr>
                      <w:rFonts w:eastAsia="Times New Roman"/>
                      <w:b/>
                      <w:bCs/>
                      <w:color w:val="000000"/>
                      <w:lang w:val="en-GB" w:eastAsia="en-GB"/>
                    </w:rPr>
                  </w:rPrChange>
                </w:rPr>
                <w:t>UK</w:t>
              </w:r>
            </w:ins>
          </w:p>
        </w:tc>
        <w:tc>
          <w:tcPr>
            <w:tcW w:w="780" w:type="dxa"/>
            <w:tcBorders>
              <w:top w:val="nil"/>
              <w:left w:val="nil"/>
              <w:bottom w:val="single" w:sz="4" w:space="0" w:color="auto"/>
              <w:right w:val="single" w:sz="4" w:space="0" w:color="auto"/>
            </w:tcBorders>
            <w:shd w:val="clear" w:color="auto" w:fill="auto"/>
            <w:vAlign w:val="center"/>
            <w:hideMark/>
          </w:tcPr>
          <w:p w14:paraId="3DF21AD8" w14:textId="77777777" w:rsidR="00D96422" w:rsidRPr="00F01331" w:rsidRDefault="00D96422" w:rsidP="00F606B6">
            <w:pPr>
              <w:jc w:val="center"/>
              <w:rPr>
                <w:ins w:id="2151" w:author="Hoyos Lopez, Daniela" w:date="2023-03-17T15:54:00Z"/>
                <w:rFonts w:eastAsia="Times New Roman"/>
                <w:color w:val="000000"/>
                <w:highlight w:val="green"/>
                <w:lang w:val="en-GB" w:eastAsia="en-GB"/>
                <w:rPrChange w:id="2152" w:author="Hoyos Lopez, Daniela" w:date="2023-04-12T14:07:00Z">
                  <w:rPr>
                    <w:ins w:id="2153" w:author="Hoyos Lopez, Daniela" w:date="2023-03-17T15:54:00Z"/>
                    <w:rFonts w:eastAsia="Times New Roman"/>
                    <w:color w:val="000000"/>
                    <w:lang w:val="en-GB" w:eastAsia="en-GB"/>
                  </w:rPr>
                </w:rPrChange>
              </w:rPr>
            </w:pPr>
            <w:ins w:id="2154" w:author="Hoyos Lopez, Daniela" w:date="2023-03-17T15:54:00Z">
              <w:r w:rsidRPr="00F01331">
                <w:rPr>
                  <w:rFonts w:eastAsia="Times New Roman"/>
                  <w:color w:val="000000"/>
                  <w:highlight w:val="green"/>
                  <w:lang w:val="en-GB" w:eastAsia="en-GB"/>
                  <w:rPrChange w:id="2155" w:author="Hoyos Lopez, Daniela" w:date="2023-04-12T14:07:00Z">
                    <w:rPr>
                      <w:rFonts w:eastAsia="Times New Roman"/>
                      <w:color w:val="000000"/>
                      <w:lang w:val="en-GB" w:eastAsia="en-GB"/>
                    </w:rPr>
                  </w:rPrChange>
                </w:rPr>
                <w:t>DXE1</w:t>
              </w:r>
            </w:ins>
          </w:p>
        </w:tc>
        <w:tc>
          <w:tcPr>
            <w:tcW w:w="780" w:type="dxa"/>
            <w:tcBorders>
              <w:top w:val="nil"/>
              <w:left w:val="nil"/>
              <w:bottom w:val="single" w:sz="4" w:space="0" w:color="auto"/>
              <w:right w:val="single" w:sz="4" w:space="0" w:color="auto"/>
            </w:tcBorders>
            <w:shd w:val="clear" w:color="auto" w:fill="auto"/>
            <w:vAlign w:val="center"/>
            <w:hideMark/>
          </w:tcPr>
          <w:p w14:paraId="0BFCB09B" w14:textId="77777777" w:rsidR="00D96422" w:rsidRPr="00F01331" w:rsidRDefault="00D96422" w:rsidP="00F606B6">
            <w:pPr>
              <w:jc w:val="center"/>
              <w:rPr>
                <w:ins w:id="2156" w:author="Hoyos Lopez, Daniela" w:date="2023-03-17T15:54:00Z"/>
                <w:rFonts w:eastAsia="Times New Roman"/>
                <w:color w:val="000000"/>
                <w:highlight w:val="green"/>
                <w:lang w:val="en-GB" w:eastAsia="en-GB"/>
                <w:rPrChange w:id="2157" w:author="Hoyos Lopez, Daniela" w:date="2023-04-12T14:07:00Z">
                  <w:rPr>
                    <w:ins w:id="2158" w:author="Hoyos Lopez, Daniela" w:date="2023-03-17T15:54:00Z"/>
                    <w:rFonts w:eastAsia="Times New Roman"/>
                    <w:color w:val="000000"/>
                    <w:lang w:val="en-GB" w:eastAsia="en-GB"/>
                  </w:rPr>
                </w:rPrChange>
              </w:rPr>
            </w:pPr>
            <w:ins w:id="2159" w:author="Hoyos Lopez, Daniela" w:date="2023-03-17T15:54:00Z">
              <w:r w:rsidRPr="00F01331">
                <w:rPr>
                  <w:rFonts w:eastAsia="Times New Roman"/>
                  <w:color w:val="000000"/>
                  <w:highlight w:val="green"/>
                  <w:lang w:val="en-GB" w:eastAsia="en-GB"/>
                  <w:rPrChange w:id="2160" w:author="Hoyos Lopez, Daniela" w:date="2023-04-12T14:07:00Z">
                    <w:rPr>
                      <w:rFonts w:eastAsia="Times New Roman"/>
                      <w:color w:val="000000"/>
                      <w:lang w:val="en-GB" w:eastAsia="en-GB"/>
                    </w:rPr>
                  </w:rPrChange>
                </w:rPr>
                <w:t>OTLL</w:t>
              </w:r>
            </w:ins>
          </w:p>
        </w:tc>
      </w:tr>
      <w:tr w:rsidR="00D96422" w:rsidRPr="00F01331" w14:paraId="77063722" w14:textId="77777777" w:rsidTr="00F606B6">
        <w:trPr>
          <w:trHeight w:val="300"/>
          <w:ins w:id="2161" w:author="Hoyos Lopez, Daniela" w:date="2023-03-17T15:54:00Z"/>
        </w:trPr>
        <w:tc>
          <w:tcPr>
            <w:tcW w:w="380" w:type="dxa"/>
            <w:tcBorders>
              <w:top w:val="nil"/>
              <w:left w:val="nil"/>
              <w:bottom w:val="nil"/>
              <w:right w:val="nil"/>
            </w:tcBorders>
            <w:shd w:val="clear" w:color="auto" w:fill="auto"/>
            <w:noWrap/>
            <w:vAlign w:val="bottom"/>
            <w:hideMark/>
          </w:tcPr>
          <w:p w14:paraId="13FE56B8" w14:textId="77777777" w:rsidR="00D96422" w:rsidRPr="00F01331" w:rsidRDefault="00D96422" w:rsidP="00F606B6">
            <w:pPr>
              <w:jc w:val="center"/>
              <w:rPr>
                <w:ins w:id="2162" w:author="Hoyos Lopez, Daniela" w:date="2023-03-17T15:54:00Z"/>
                <w:rFonts w:eastAsia="Times New Roman"/>
                <w:i/>
                <w:iCs/>
                <w:color w:val="FF0000"/>
                <w:highlight w:val="green"/>
                <w:lang w:val="en-GB" w:eastAsia="en-GB"/>
                <w:rPrChange w:id="2163" w:author="Hoyos Lopez, Daniela" w:date="2023-04-12T14:07:00Z">
                  <w:rPr>
                    <w:ins w:id="2164" w:author="Hoyos Lopez, Daniela" w:date="2023-03-17T15:54:00Z"/>
                    <w:rFonts w:eastAsia="Times New Roman"/>
                    <w:i/>
                    <w:iCs/>
                    <w:color w:val="FF0000"/>
                    <w:lang w:val="en-GB" w:eastAsia="en-GB"/>
                  </w:rPr>
                </w:rPrChange>
              </w:rPr>
            </w:pPr>
            <w:ins w:id="2165" w:author="Hoyos Lopez, Daniela" w:date="2023-03-17T15:54:00Z">
              <w:r w:rsidRPr="00F01331">
                <w:rPr>
                  <w:rFonts w:eastAsia="Times New Roman"/>
                  <w:i/>
                  <w:iCs/>
                  <w:color w:val="FF0000"/>
                  <w:highlight w:val="green"/>
                  <w:lang w:val="en-GB" w:eastAsia="en-GB"/>
                  <w:rPrChange w:id="2166" w:author="Hoyos Lopez, Daniela" w:date="2023-04-12T14:07:00Z">
                    <w:rPr>
                      <w:rFonts w:eastAsia="Times New Roman"/>
                      <w:i/>
                      <w:iCs/>
                      <w:color w:val="FF0000"/>
                      <w:lang w:val="en-GB" w:eastAsia="en-GB"/>
                    </w:rPr>
                  </w:rPrChange>
                </w:rPr>
                <w:t>48</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1F519841" w14:textId="77777777" w:rsidR="00D96422" w:rsidRPr="00F01331" w:rsidRDefault="00D96422" w:rsidP="00F606B6">
            <w:pPr>
              <w:jc w:val="center"/>
              <w:rPr>
                <w:ins w:id="2167" w:author="Hoyos Lopez, Daniela" w:date="2023-03-17T15:54:00Z"/>
                <w:rFonts w:eastAsia="Times New Roman"/>
                <w:b/>
                <w:bCs/>
                <w:color w:val="000000"/>
                <w:highlight w:val="green"/>
                <w:lang w:val="en-GB" w:eastAsia="en-GB"/>
                <w:rPrChange w:id="2168" w:author="Hoyos Lopez, Daniela" w:date="2023-04-12T14:07:00Z">
                  <w:rPr>
                    <w:ins w:id="2169" w:author="Hoyos Lopez, Daniela" w:date="2023-03-17T15:54:00Z"/>
                    <w:rFonts w:eastAsia="Times New Roman"/>
                    <w:b/>
                    <w:bCs/>
                    <w:color w:val="000000"/>
                    <w:lang w:val="en-GB" w:eastAsia="en-GB"/>
                  </w:rPr>
                </w:rPrChange>
              </w:rPr>
            </w:pPr>
            <w:ins w:id="2170" w:author="Hoyos Lopez, Daniela" w:date="2023-03-17T15:54:00Z">
              <w:r w:rsidRPr="00F01331">
                <w:rPr>
                  <w:rFonts w:eastAsia="Times New Roman"/>
                  <w:b/>
                  <w:bCs/>
                  <w:color w:val="000000"/>
                  <w:highlight w:val="green"/>
                  <w:lang w:val="en-GB" w:eastAsia="en-GB"/>
                  <w:rPrChange w:id="2171" w:author="Hoyos Lopez, Daniela" w:date="2023-04-12T14:07:00Z">
                    <w:rPr>
                      <w:rFonts w:eastAsia="Times New Roman"/>
                      <w:b/>
                      <w:bCs/>
                      <w:color w:val="000000"/>
                      <w:lang w:val="en-GB" w:eastAsia="en-GB"/>
                    </w:rPr>
                  </w:rPrChange>
                </w:rPr>
                <w:t>UK</w:t>
              </w:r>
            </w:ins>
          </w:p>
        </w:tc>
        <w:tc>
          <w:tcPr>
            <w:tcW w:w="780" w:type="dxa"/>
            <w:tcBorders>
              <w:top w:val="nil"/>
              <w:left w:val="nil"/>
              <w:bottom w:val="single" w:sz="4" w:space="0" w:color="auto"/>
              <w:right w:val="single" w:sz="4" w:space="0" w:color="auto"/>
            </w:tcBorders>
            <w:shd w:val="clear" w:color="auto" w:fill="auto"/>
            <w:vAlign w:val="center"/>
            <w:hideMark/>
          </w:tcPr>
          <w:p w14:paraId="184AAD10" w14:textId="77777777" w:rsidR="00D96422" w:rsidRPr="00F01331" w:rsidRDefault="00D96422" w:rsidP="00F606B6">
            <w:pPr>
              <w:jc w:val="center"/>
              <w:rPr>
                <w:ins w:id="2172" w:author="Hoyos Lopez, Daniela" w:date="2023-03-17T15:54:00Z"/>
                <w:rFonts w:eastAsia="Times New Roman"/>
                <w:color w:val="000000"/>
                <w:highlight w:val="green"/>
                <w:lang w:val="en-GB" w:eastAsia="en-GB"/>
                <w:rPrChange w:id="2173" w:author="Hoyos Lopez, Daniela" w:date="2023-04-12T14:07:00Z">
                  <w:rPr>
                    <w:ins w:id="2174" w:author="Hoyos Lopez, Daniela" w:date="2023-03-17T15:54:00Z"/>
                    <w:rFonts w:eastAsia="Times New Roman"/>
                    <w:color w:val="000000"/>
                    <w:lang w:val="en-GB" w:eastAsia="en-GB"/>
                  </w:rPr>
                </w:rPrChange>
              </w:rPr>
            </w:pPr>
            <w:ins w:id="2175" w:author="Hoyos Lopez, Daniela" w:date="2023-03-17T15:54:00Z">
              <w:r w:rsidRPr="00F01331">
                <w:rPr>
                  <w:rFonts w:eastAsia="Times New Roman"/>
                  <w:color w:val="000000"/>
                  <w:highlight w:val="green"/>
                  <w:lang w:val="en-GB" w:eastAsia="en-GB"/>
                  <w:rPrChange w:id="2176" w:author="Hoyos Lopez, Daniela" w:date="2023-04-12T14:07:00Z">
                    <w:rPr>
                      <w:rFonts w:eastAsia="Times New Roman"/>
                      <w:color w:val="000000"/>
                      <w:lang w:val="en-GB" w:eastAsia="en-GB"/>
                    </w:rPr>
                  </w:rPrChange>
                </w:rPr>
                <w:t>DBR1</w:t>
              </w:r>
            </w:ins>
          </w:p>
        </w:tc>
        <w:tc>
          <w:tcPr>
            <w:tcW w:w="780" w:type="dxa"/>
            <w:tcBorders>
              <w:top w:val="nil"/>
              <w:left w:val="nil"/>
              <w:bottom w:val="single" w:sz="4" w:space="0" w:color="auto"/>
              <w:right w:val="single" w:sz="4" w:space="0" w:color="auto"/>
            </w:tcBorders>
            <w:shd w:val="clear" w:color="auto" w:fill="auto"/>
            <w:vAlign w:val="center"/>
            <w:hideMark/>
          </w:tcPr>
          <w:p w14:paraId="03DE022D" w14:textId="77777777" w:rsidR="00D96422" w:rsidRPr="00F01331" w:rsidRDefault="00D96422" w:rsidP="00F606B6">
            <w:pPr>
              <w:jc w:val="center"/>
              <w:rPr>
                <w:ins w:id="2177" w:author="Hoyos Lopez, Daniela" w:date="2023-03-17T15:54:00Z"/>
                <w:rFonts w:eastAsia="Times New Roman"/>
                <w:color w:val="000000"/>
                <w:highlight w:val="green"/>
                <w:lang w:val="en-GB" w:eastAsia="en-GB"/>
                <w:rPrChange w:id="2178" w:author="Hoyos Lopez, Daniela" w:date="2023-04-12T14:07:00Z">
                  <w:rPr>
                    <w:ins w:id="2179" w:author="Hoyos Lopez, Daniela" w:date="2023-03-17T15:54:00Z"/>
                    <w:rFonts w:eastAsia="Times New Roman"/>
                    <w:color w:val="000000"/>
                    <w:lang w:val="en-GB" w:eastAsia="en-GB"/>
                  </w:rPr>
                </w:rPrChange>
              </w:rPr>
            </w:pPr>
            <w:ins w:id="2180" w:author="Hoyos Lopez, Daniela" w:date="2023-03-17T15:54:00Z">
              <w:r w:rsidRPr="00F01331">
                <w:rPr>
                  <w:rFonts w:eastAsia="Times New Roman"/>
                  <w:color w:val="000000"/>
                  <w:highlight w:val="green"/>
                  <w:lang w:val="en-GB" w:eastAsia="en-GB"/>
                  <w:rPrChange w:id="2181" w:author="Hoyos Lopez, Daniela" w:date="2023-04-12T14:07:00Z">
                    <w:rPr>
                      <w:rFonts w:eastAsia="Times New Roman"/>
                      <w:color w:val="000000"/>
                      <w:lang w:val="en-GB" w:eastAsia="en-GB"/>
                    </w:rPr>
                  </w:rPrChange>
                </w:rPr>
                <w:t>OTLL</w:t>
              </w:r>
            </w:ins>
          </w:p>
        </w:tc>
      </w:tr>
      <w:tr w:rsidR="00D96422" w:rsidRPr="00F01331" w14:paraId="2A49427F" w14:textId="77777777" w:rsidTr="00F606B6">
        <w:trPr>
          <w:trHeight w:val="300"/>
          <w:ins w:id="2182" w:author="Hoyos Lopez, Daniela" w:date="2023-03-17T15:54:00Z"/>
        </w:trPr>
        <w:tc>
          <w:tcPr>
            <w:tcW w:w="380" w:type="dxa"/>
            <w:tcBorders>
              <w:top w:val="nil"/>
              <w:left w:val="nil"/>
              <w:bottom w:val="nil"/>
              <w:right w:val="nil"/>
            </w:tcBorders>
            <w:shd w:val="clear" w:color="auto" w:fill="auto"/>
            <w:noWrap/>
            <w:vAlign w:val="bottom"/>
            <w:hideMark/>
          </w:tcPr>
          <w:p w14:paraId="447E1BCC" w14:textId="77777777" w:rsidR="00D96422" w:rsidRPr="00F01331" w:rsidRDefault="00D96422" w:rsidP="00F606B6">
            <w:pPr>
              <w:jc w:val="center"/>
              <w:rPr>
                <w:ins w:id="2183" w:author="Hoyos Lopez, Daniela" w:date="2023-03-17T15:54:00Z"/>
                <w:rFonts w:eastAsia="Times New Roman"/>
                <w:i/>
                <w:iCs/>
                <w:color w:val="FF0000"/>
                <w:highlight w:val="green"/>
                <w:lang w:val="en-GB" w:eastAsia="en-GB"/>
                <w:rPrChange w:id="2184" w:author="Hoyos Lopez, Daniela" w:date="2023-04-12T14:07:00Z">
                  <w:rPr>
                    <w:ins w:id="2185" w:author="Hoyos Lopez, Daniela" w:date="2023-03-17T15:54:00Z"/>
                    <w:rFonts w:eastAsia="Times New Roman"/>
                    <w:i/>
                    <w:iCs/>
                    <w:color w:val="FF0000"/>
                    <w:lang w:val="en-GB" w:eastAsia="en-GB"/>
                  </w:rPr>
                </w:rPrChange>
              </w:rPr>
            </w:pPr>
            <w:ins w:id="2186" w:author="Hoyos Lopez, Daniela" w:date="2023-03-17T15:54:00Z">
              <w:r w:rsidRPr="00F01331">
                <w:rPr>
                  <w:rFonts w:eastAsia="Times New Roman"/>
                  <w:i/>
                  <w:iCs/>
                  <w:color w:val="FF0000"/>
                  <w:highlight w:val="green"/>
                  <w:lang w:val="en-GB" w:eastAsia="en-GB"/>
                  <w:rPrChange w:id="2187" w:author="Hoyos Lopez, Daniela" w:date="2023-04-12T14:07:00Z">
                    <w:rPr>
                      <w:rFonts w:eastAsia="Times New Roman"/>
                      <w:i/>
                      <w:iCs/>
                      <w:color w:val="FF0000"/>
                      <w:lang w:val="en-GB" w:eastAsia="en-GB"/>
                    </w:rPr>
                  </w:rPrChange>
                </w:rPr>
                <w:t>49</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4FD321C" w14:textId="77777777" w:rsidR="00D96422" w:rsidRPr="00F01331" w:rsidRDefault="00D96422" w:rsidP="00F606B6">
            <w:pPr>
              <w:jc w:val="center"/>
              <w:rPr>
                <w:ins w:id="2188" w:author="Hoyos Lopez, Daniela" w:date="2023-03-17T15:54:00Z"/>
                <w:rFonts w:eastAsia="Times New Roman"/>
                <w:b/>
                <w:bCs/>
                <w:color w:val="000000"/>
                <w:highlight w:val="green"/>
                <w:lang w:val="en-GB" w:eastAsia="en-GB"/>
                <w:rPrChange w:id="2189" w:author="Hoyos Lopez, Daniela" w:date="2023-04-12T14:07:00Z">
                  <w:rPr>
                    <w:ins w:id="2190" w:author="Hoyos Lopez, Daniela" w:date="2023-03-17T15:54:00Z"/>
                    <w:rFonts w:eastAsia="Times New Roman"/>
                    <w:b/>
                    <w:bCs/>
                    <w:color w:val="000000"/>
                    <w:lang w:val="en-GB" w:eastAsia="en-GB"/>
                  </w:rPr>
                </w:rPrChange>
              </w:rPr>
            </w:pPr>
            <w:ins w:id="2191" w:author="Hoyos Lopez, Daniela" w:date="2023-03-17T15:54:00Z">
              <w:r w:rsidRPr="00F01331">
                <w:rPr>
                  <w:rFonts w:eastAsia="Times New Roman"/>
                  <w:b/>
                  <w:bCs/>
                  <w:color w:val="000000"/>
                  <w:highlight w:val="green"/>
                  <w:lang w:val="en-GB" w:eastAsia="en-GB"/>
                  <w:rPrChange w:id="2192" w:author="Hoyos Lopez, Daniela" w:date="2023-04-12T14:07:00Z">
                    <w:rPr>
                      <w:rFonts w:eastAsia="Times New Roman"/>
                      <w:b/>
                      <w:bCs/>
                      <w:color w:val="000000"/>
                      <w:lang w:val="en-GB" w:eastAsia="en-GB"/>
                    </w:rPr>
                  </w:rPrChange>
                </w:rPr>
                <w:t>UK</w:t>
              </w:r>
            </w:ins>
          </w:p>
        </w:tc>
        <w:tc>
          <w:tcPr>
            <w:tcW w:w="780" w:type="dxa"/>
            <w:tcBorders>
              <w:top w:val="nil"/>
              <w:left w:val="nil"/>
              <w:bottom w:val="single" w:sz="4" w:space="0" w:color="auto"/>
              <w:right w:val="single" w:sz="4" w:space="0" w:color="auto"/>
            </w:tcBorders>
            <w:shd w:val="clear" w:color="auto" w:fill="auto"/>
            <w:vAlign w:val="center"/>
            <w:hideMark/>
          </w:tcPr>
          <w:p w14:paraId="70781D35" w14:textId="77777777" w:rsidR="00D96422" w:rsidRPr="00F01331" w:rsidRDefault="00D96422" w:rsidP="00F606B6">
            <w:pPr>
              <w:jc w:val="center"/>
              <w:rPr>
                <w:ins w:id="2193" w:author="Hoyos Lopez, Daniela" w:date="2023-03-17T15:54:00Z"/>
                <w:rFonts w:eastAsia="Times New Roman"/>
                <w:color w:val="000000"/>
                <w:highlight w:val="green"/>
                <w:lang w:val="en-GB" w:eastAsia="en-GB"/>
                <w:rPrChange w:id="2194" w:author="Hoyos Lopez, Daniela" w:date="2023-04-12T14:07:00Z">
                  <w:rPr>
                    <w:ins w:id="2195" w:author="Hoyos Lopez, Daniela" w:date="2023-03-17T15:54:00Z"/>
                    <w:rFonts w:eastAsia="Times New Roman"/>
                    <w:color w:val="000000"/>
                    <w:lang w:val="en-GB" w:eastAsia="en-GB"/>
                  </w:rPr>
                </w:rPrChange>
              </w:rPr>
            </w:pPr>
            <w:ins w:id="2196" w:author="Hoyos Lopez, Daniela" w:date="2023-03-17T15:54:00Z">
              <w:r w:rsidRPr="00F01331">
                <w:rPr>
                  <w:rFonts w:eastAsia="Times New Roman"/>
                  <w:color w:val="000000"/>
                  <w:highlight w:val="green"/>
                  <w:lang w:val="en-GB" w:eastAsia="en-GB"/>
                  <w:rPrChange w:id="2197" w:author="Hoyos Lopez, Daniela" w:date="2023-04-12T14:07:00Z">
                    <w:rPr>
                      <w:rFonts w:eastAsia="Times New Roman"/>
                      <w:color w:val="000000"/>
                      <w:lang w:val="en-GB" w:eastAsia="en-GB"/>
                    </w:rPr>
                  </w:rPrChange>
                </w:rPr>
                <w:t>DXM2</w:t>
              </w:r>
            </w:ins>
          </w:p>
        </w:tc>
        <w:tc>
          <w:tcPr>
            <w:tcW w:w="780" w:type="dxa"/>
            <w:tcBorders>
              <w:top w:val="nil"/>
              <w:left w:val="nil"/>
              <w:bottom w:val="single" w:sz="4" w:space="0" w:color="auto"/>
              <w:right w:val="single" w:sz="4" w:space="0" w:color="auto"/>
            </w:tcBorders>
            <w:shd w:val="clear" w:color="auto" w:fill="auto"/>
            <w:vAlign w:val="center"/>
            <w:hideMark/>
          </w:tcPr>
          <w:p w14:paraId="4B056D91" w14:textId="77777777" w:rsidR="00D96422" w:rsidRPr="00F01331" w:rsidRDefault="00D96422" w:rsidP="00F606B6">
            <w:pPr>
              <w:jc w:val="center"/>
              <w:rPr>
                <w:ins w:id="2198" w:author="Hoyos Lopez, Daniela" w:date="2023-03-17T15:54:00Z"/>
                <w:rFonts w:eastAsia="Times New Roman"/>
                <w:color w:val="000000"/>
                <w:highlight w:val="green"/>
                <w:lang w:val="en-GB" w:eastAsia="en-GB"/>
                <w:rPrChange w:id="2199" w:author="Hoyos Lopez, Daniela" w:date="2023-04-12T14:07:00Z">
                  <w:rPr>
                    <w:ins w:id="2200" w:author="Hoyos Lopez, Daniela" w:date="2023-03-17T15:54:00Z"/>
                    <w:rFonts w:eastAsia="Times New Roman"/>
                    <w:color w:val="000000"/>
                    <w:lang w:val="en-GB" w:eastAsia="en-GB"/>
                  </w:rPr>
                </w:rPrChange>
              </w:rPr>
            </w:pPr>
            <w:ins w:id="2201" w:author="Hoyos Lopez, Daniela" w:date="2023-03-17T15:54:00Z">
              <w:r w:rsidRPr="00F01331">
                <w:rPr>
                  <w:rFonts w:eastAsia="Times New Roman"/>
                  <w:color w:val="000000"/>
                  <w:highlight w:val="green"/>
                  <w:lang w:val="en-GB" w:eastAsia="en-GB"/>
                  <w:rPrChange w:id="2202" w:author="Hoyos Lopez, Daniela" w:date="2023-04-12T14:07:00Z">
                    <w:rPr>
                      <w:rFonts w:eastAsia="Times New Roman"/>
                      <w:color w:val="000000"/>
                      <w:lang w:val="en-GB" w:eastAsia="en-GB"/>
                    </w:rPr>
                  </w:rPrChange>
                </w:rPr>
                <w:t>OLOG</w:t>
              </w:r>
            </w:ins>
          </w:p>
        </w:tc>
      </w:tr>
      <w:tr w:rsidR="00D96422" w:rsidRPr="00327BFD" w14:paraId="64193602" w14:textId="77777777" w:rsidTr="00F606B6">
        <w:trPr>
          <w:trHeight w:val="300"/>
          <w:ins w:id="2203" w:author="Hoyos Lopez, Daniela" w:date="2023-03-17T15:54:00Z"/>
        </w:trPr>
        <w:tc>
          <w:tcPr>
            <w:tcW w:w="380" w:type="dxa"/>
            <w:tcBorders>
              <w:top w:val="nil"/>
              <w:left w:val="nil"/>
              <w:bottom w:val="nil"/>
              <w:right w:val="nil"/>
            </w:tcBorders>
            <w:shd w:val="clear" w:color="auto" w:fill="auto"/>
            <w:noWrap/>
            <w:vAlign w:val="bottom"/>
            <w:hideMark/>
          </w:tcPr>
          <w:p w14:paraId="5788CE6A" w14:textId="77777777" w:rsidR="00D96422" w:rsidRPr="00F01331" w:rsidRDefault="00D96422" w:rsidP="00F606B6">
            <w:pPr>
              <w:jc w:val="center"/>
              <w:rPr>
                <w:ins w:id="2204" w:author="Hoyos Lopez, Daniela" w:date="2023-03-17T15:54:00Z"/>
                <w:rFonts w:eastAsia="Times New Roman"/>
                <w:i/>
                <w:iCs/>
                <w:color w:val="FF0000"/>
                <w:highlight w:val="green"/>
                <w:lang w:val="en-GB" w:eastAsia="en-GB"/>
                <w:rPrChange w:id="2205" w:author="Hoyos Lopez, Daniela" w:date="2023-04-12T14:07:00Z">
                  <w:rPr>
                    <w:ins w:id="2206" w:author="Hoyos Lopez, Daniela" w:date="2023-03-17T15:54:00Z"/>
                    <w:rFonts w:eastAsia="Times New Roman"/>
                    <w:i/>
                    <w:iCs/>
                    <w:color w:val="FF0000"/>
                    <w:lang w:val="en-GB" w:eastAsia="en-GB"/>
                  </w:rPr>
                </w:rPrChange>
              </w:rPr>
            </w:pPr>
            <w:ins w:id="2207" w:author="Hoyos Lopez, Daniela" w:date="2023-03-17T15:54:00Z">
              <w:r w:rsidRPr="00F01331">
                <w:rPr>
                  <w:rFonts w:eastAsia="Times New Roman"/>
                  <w:i/>
                  <w:iCs/>
                  <w:color w:val="FF0000"/>
                  <w:highlight w:val="green"/>
                  <w:lang w:val="en-GB" w:eastAsia="en-GB"/>
                  <w:rPrChange w:id="2208" w:author="Hoyos Lopez, Daniela" w:date="2023-04-12T14:07:00Z">
                    <w:rPr>
                      <w:rFonts w:eastAsia="Times New Roman"/>
                      <w:i/>
                      <w:iCs/>
                      <w:color w:val="FF0000"/>
                      <w:lang w:val="en-GB" w:eastAsia="en-GB"/>
                    </w:rPr>
                  </w:rPrChange>
                </w:rPr>
                <w:t>50</w:t>
              </w:r>
            </w:ins>
          </w:p>
        </w:tc>
        <w:tc>
          <w:tcPr>
            <w:tcW w:w="840" w:type="dxa"/>
            <w:tcBorders>
              <w:top w:val="nil"/>
              <w:left w:val="single" w:sz="4" w:space="0" w:color="auto"/>
              <w:bottom w:val="single" w:sz="4" w:space="0" w:color="auto"/>
              <w:right w:val="single" w:sz="4" w:space="0" w:color="auto"/>
            </w:tcBorders>
            <w:shd w:val="clear" w:color="auto" w:fill="auto"/>
            <w:vAlign w:val="center"/>
            <w:hideMark/>
          </w:tcPr>
          <w:p w14:paraId="36638EE7" w14:textId="77777777" w:rsidR="00D96422" w:rsidRPr="00F01331" w:rsidRDefault="00D96422" w:rsidP="00F606B6">
            <w:pPr>
              <w:jc w:val="center"/>
              <w:rPr>
                <w:ins w:id="2209" w:author="Hoyos Lopez, Daniela" w:date="2023-03-17T15:54:00Z"/>
                <w:rFonts w:eastAsia="Times New Roman"/>
                <w:b/>
                <w:bCs/>
                <w:color w:val="000000"/>
                <w:highlight w:val="green"/>
                <w:lang w:val="en-GB" w:eastAsia="en-GB"/>
                <w:rPrChange w:id="2210" w:author="Hoyos Lopez, Daniela" w:date="2023-04-12T14:07:00Z">
                  <w:rPr>
                    <w:ins w:id="2211" w:author="Hoyos Lopez, Daniela" w:date="2023-03-17T15:54:00Z"/>
                    <w:rFonts w:eastAsia="Times New Roman"/>
                    <w:b/>
                    <w:bCs/>
                    <w:color w:val="000000"/>
                    <w:lang w:val="en-GB" w:eastAsia="en-GB"/>
                  </w:rPr>
                </w:rPrChange>
              </w:rPr>
            </w:pPr>
            <w:ins w:id="2212" w:author="Hoyos Lopez, Daniela" w:date="2023-03-17T15:54:00Z">
              <w:r w:rsidRPr="00F01331">
                <w:rPr>
                  <w:rFonts w:eastAsia="Times New Roman"/>
                  <w:b/>
                  <w:bCs/>
                  <w:color w:val="000000"/>
                  <w:highlight w:val="green"/>
                  <w:lang w:val="en-GB" w:eastAsia="en-GB"/>
                  <w:rPrChange w:id="2213" w:author="Hoyos Lopez, Daniela" w:date="2023-04-12T14:07:00Z">
                    <w:rPr>
                      <w:rFonts w:eastAsia="Times New Roman"/>
                      <w:b/>
                      <w:bCs/>
                      <w:color w:val="000000"/>
                      <w:lang w:val="en-GB" w:eastAsia="en-GB"/>
                    </w:rPr>
                  </w:rPrChange>
                </w:rPr>
                <w:t>UK</w:t>
              </w:r>
            </w:ins>
          </w:p>
        </w:tc>
        <w:tc>
          <w:tcPr>
            <w:tcW w:w="780" w:type="dxa"/>
            <w:tcBorders>
              <w:top w:val="nil"/>
              <w:left w:val="nil"/>
              <w:bottom w:val="single" w:sz="4" w:space="0" w:color="auto"/>
              <w:right w:val="single" w:sz="4" w:space="0" w:color="auto"/>
            </w:tcBorders>
            <w:shd w:val="clear" w:color="auto" w:fill="auto"/>
            <w:vAlign w:val="center"/>
            <w:hideMark/>
          </w:tcPr>
          <w:p w14:paraId="246DF7F4" w14:textId="77777777" w:rsidR="00D96422" w:rsidRPr="00F01331" w:rsidRDefault="00D96422" w:rsidP="00F606B6">
            <w:pPr>
              <w:jc w:val="center"/>
              <w:rPr>
                <w:ins w:id="2214" w:author="Hoyos Lopez, Daniela" w:date="2023-03-17T15:54:00Z"/>
                <w:rFonts w:eastAsia="Times New Roman"/>
                <w:color w:val="000000"/>
                <w:highlight w:val="green"/>
                <w:lang w:val="en-GB" w:eastAsia="en-GB"/>
                <w:rPrChange w:id="2215" w:author="Hoyos Lopez, Daniela" w:date="2023-04-12T14:07:00Z">
                  <w:rPr>
                    <w:ins w:id="2216" w:author="Hoyos Lopez, Daniela" w:date="2023-03-17T15:54:00Z"/>
                    <w:rFonts w:eastAsia="Times New Roman"/>
                    <w:color w:val="000000"/>
                    <w:lang w:val="en-GB" w:eastAsia="en-GB"/>
                  </w:rPr>
                </w:rPrChange>
              </w:rPr>
            </w:pPr>
            <w:ins w:id="2217" w:author="Hoyos Lopez, Daniela" w:date="2023-03-17T15:54:00Z">
              <w:r w:rsidRPr="00F01331">
                <w:rPr>
                  <w:rFonts w:eastAsia="Times New Roman"/>
                  <w:color w:val="000000"/>
                  <w:highlight w:val="green"/>
                  <w:lang w:val="en-GB" w:eastAsia="en-GB"/>
                  <w:rPrChange w:id="2218" w:author="Hoyos Lopez, Daniela" w:date="2023-04-12T14:07:00Z">
                    <w:rPr>
                      <w:rFonts w:eastAsia="Times New Roman"/>
                      <w:color w:val="000000"/>
                      <w:lang w:val="en-GB" w:eastAsia="en-GB"/>
                    </w:rPr>
                  </w:rPrChange>
                </w:rPr>
                <w:t>DHA2</w:t>
              </w:r>
            </w:ins>
          </w:p>
        </w:tc>
        <w:tc>
          <w:tcPr>
            <w:tcW w:w="780" w:type="dxa"/>
            <w:tcBorders>
              <w:top w:val="nil"/>
              <w:left w:val="nil"/>
              <w:bottom w:val="single" w:sz="4" w:space="0" w:color="auto"/>
              <w:right w:val="single" w:sz="4" w:space="0" w:color="auto"/>
            </w:tcBorders>
            <w:shd w:val="clear" w:color="auto" w:fill="auto"/>
            <w:vAlign w:val="center"/>
            <w:hideMark/>
          </w:tcPr>
          <w:p w14:paraId="29CE22C9" w14:textId="77777777" w:rsidR="00D96422" w:rsidRPr="00327BFD" w:rsidRDefault="00D96422" w:rsidP="00F606B6">
            <w:pPr>
              <w:jc w:val="center"/>
              <w:rPr>
                <w:ins w:id="2219" w:author="Hoyos Lopez, Daniela" w:date="2023-03-17T15:54:00Z"/>
                <w:rFonts w:eastAsia="Times New Roman"/>
                <w:color w:val="000000"/>
                <w:lang w:val="en-GB" w:eastAsia="en-GB"/>
              </w:rPr>
            </w:pPr>
            <w:ins w:id="2220" w:author="Hoyos Lopez, Daniela" w:date="2023-03-17T15:54:00Z">
              <w:r w:rsidRPr="00F01331">
                <w:rPr>
                  <w:rFonts w:eastAsia="Times New Roman"/>
                  <w:color w:val="000000"/>
                  <w:highlight w:val="green"/>
                  <w:lang w:val="en-GB" w:eastAsia="en-GB"/>
                  <w:rPrChange w:id="2221" w:author="Hoyos Lopez, Daniela" w:date="2023-04-12T14:07:00Z">
                    <w:rPr>
                      <w:rFonts w:eastAsia="Times New Roman"/>
                      <w:color w:val="000000"/>
                      <w:lang w:val="en-GB" w:eastAsia="en-GB"/>
                    </w:rPr>
                  </w:rPrChange>
                </w:rPr>
                <w:t>FAYD</w:t>
              </w:r>
            </w:ins>
          </w:p>
        </w:tc>
      </w:tr>
      <w:bookmarkEnd w:id="1156"/>
    </w:tbl>
    <w:p w14:paraId="3639E563" w14:textId="77777777" w:rsidR="00D96422" w:rsidRDefault="00D96422" w:rsidP="00D96422">
      <w:pPr>
        <w:rPr>
          <w:ins w:id="2222" w:author="Hoyos Lopez, Daniela" w:date="2023-03-17T15:54:00Z"/>
          <w:rFonts w:ascii="Amazon Ember" w:hAnsi="Amazon Ember"/>
          <w:color w:val="000000" w:themeColor="text1"/>
          <w:sz w:val="20"/>
          <w:szCs w:val="21"/>
        </w:rPr>
      </w:pPr>
    </w:p>
    <w:p w14:paraId="7CF13261" w14:textId="4F16E53D" w:rsidR="00D96422" w:rsidRDefault="00D96422" w:rsidP="00D96422">
      <w:pPr>
        <w:jc w:val="both"/>
        <w:rPr>
          <w:ins w:id="2223" w:author="Hoyos Lopez, Daniela" w:date="2023-03-17T15:54:00Z"/>
          <w:lang w:val="en-GB"/>
        </w:rPr>
      </w:pPr>
      <w:ins w:id="2224" w:author="Hoyos Lopez, Daniela" w:date="2023-03-17T15:54:00Z">
        <w:r>
          <w:rPr>
            <w:lang w:val="en-GB"/>
          </w:rPr>
          <w:lastRenderedPageBreak/>
          <w:t xml:space="preserve">Starting </w:t>
        </w:r>
      </w:ins>
      <w:ins w:id="2225" w:author="Hoyos Lopez, Daniela" w:date="2023-03-17T15:55:00Z">
        <w:r>
          <w:rPr>
            <w:lang w:val="en-GB"/>
          </w:rPr>
          <w:t>from</w:t>
        </w:r>
      </w:ins>
      <w:ins w:id="2226" w:author="Hoyos Lopez, Daniela" w:date="2023-03-17T15:54:00Z">
        <w:r>
          <w:rPr>
            <w:lang w:val="en-GB"/>
          </w:rPr>
          <w:t xml:space="preserve"> Week 1</w:t>
        </w:r>
        <w:del w:id="2227" w:author="Agarwal, Arpit" w:date="2023-04-03T13:34:00Z">
          <w:r w:rsidDel="007D07F6">
            <w:rPr>
              <w:lang w:val="en-GB"/>
            </w:rPr>
            <w:delText>4</w:delText>
          </w:r>
        </w:del>
      </w:ins>
      <w:ins w:id="2228" w:author="Agarwal, Arpit" w:date="2023-04-03T13:34:00Z">
        <w:r w:rsidR="007D07F6">
          <w:rPr>
            <w:lang w:val="en-GB"/>
          </w:rPr>
          <w:t>7</w:t>
        </w:r>
      </w:ins>
      <w:ins w:id="2229" w:author="Hoyos Lopez, Daniela" w:date="2023-03-17T15:55:00Z">
        <w:r>
          <w:rPr>
            <w:lang w:val="en-GB"/>
          </w:rPr>
          <w:t xml:space="preserve">, </w:t>
        </w:r>
      </w:ins>
      <w:ins w:id="2230" w:author="Hoyos Lopez, Daniela" w:date="2023-03-17T15:54:00Z">
        <w:r>
          <w:rPr>
            <w:lang w:val="en-GB"/>
          </w:rPr>
          <w:t xml:space="preserve">the </w:t>
        </w:r>
        <w:r w:rsidRPr="00C4646A">
          <w:rPr>
            <w:lang w:val="en-GB"/>
          </w:rPr>
          <w:t xml:space="preserve">Daily Vehicle </w:t>
        </w:r>
        <w:r>
          <w:rPr>
            <w:lang w:val="en-GB"/>
          </w:rPr>
          <w:t xml:space="preserve">Inspection </w:t>
        </w:r>
      </w:ins>
      <w:ins w:id="2231" w:author="Hoyos Lopez, Daniela" w:date="2023-03-17T15:55:00Z">
        <w:r>
          <w:rPr>
            <w:lang w:val="en-GB"/>
          </w:rPr>
          <w:t xml:space="preserve">(DVIC) </w:t>
        </w:r>
      </w:ins>
      <w:ins w:id="2232" w:author="Hoyos Lopez, Daniela" w:date="2023-03-17T15:54:00Z">
        <w:r>
          <w:rPr>
            <w:lang w:val="en-GB"/>
          </w:rPr>
          <w:t xml:space="preserve">metric will be applicable to all micro-mobility modes of transport.  Accordingly, please ensure that all drivers completing </w:t>
        </w:r>
      </w:ins>
      <w:ins w:id="2233" w:author="Hoyos Lopez, Daniela" w:date="2023-03-17T15:55:00Z">
        <w:r>
          <w:rPr>
            <w:lang w:val="en-GB"/>
          </w:rPr>
          <w:t>micro mobility</w:t>
        </w:r>
      </w:ins>
      <w:ins w:id="2234" w:author="Hoyos Lopez, Daniela" w:date="2023-03-17T15:54:00Z">
        <w:r>
          <w:rPr>
            <w:lang w:val="en-GB"/>
          </w:rPr>
          <w:t xml:space="preserve"> routes continue to conduct the Daily Vehicle Checklist via E-Driving. This metric will be captured under the Safety category of the Scorecard.</w:t>
        </w:r>
        <w:r w:rsidRPr="00DB7F7A">
          <w:rPr>
            <w:lang w:val="en-GB"/>
          </w:rPr>
          <w:t xml:space="preserve"> </w:t>
        </w:r>
      </w:ins>
    </w:p>
    <w:p w14:paraId="1CB490FE" w14:textId="77777777" w:rsidR="00D96422" w:rsidRPr="00D96422" w:rsidRDefault="00D96422" w:rsidP="002D598D">
      <w:pPr>
        <w:pStyle w:val="NoSpacing"/>
        <w:jc w:val="both"/>
        <w:rPr>
          <w:rFonts w:cstheme="minorHAnsi"/>
          <w:b/>
          <w:sz w:val="20"/>
          <w:szCs w:val="20"/>
          <w:u w:val="single"/>
          <w:lang w:val="en-GB"/>
          <w:rPrChange w:id="2235" w:author="Hoyos Lopez, Daniela" w:date="2023-03-17T15:54:00Z">
            <w:rPr>
              <w:rFonts w:cstheme="minorHAnsi"/>
              <w:b/>
              <w:sz w:val="20"/>
              <w:szCs w:val="20"/>
              <w:u w:val="single"/>
            </w:rPr>
          </w:rPrChange>
        </w:rPr>
      </w:pPr>
    </w:p>
    <w:sectPr w:rsidR="00D96422" w:rsidRPr="00D96422" w:rsidSect="002D598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irby, Imogen" w:date="2023-03-13T11:07:00Z" w:initials="SI">
    <w:p w14:paraId="3F04515E" w14:textId="1FEF187D" w:rsidR="00F606B6" w:rsidRDefault="00F606B6">
      <w:pPr>
        <w:pStyle w:val="CommentText"/>
      </w:pPr>
      <w:r>
        <w:rPr>
          <w:rStyle w:val="CommentReference"/>
        </w:rPr>
        <w:annotationRef/>
      </w:r>
      <w:r>
        <w:t xml:space="preserve">What listening mechanisms were used please? </w:t>
      </w:r>
    </w:p>
  </w:comment>
  <w:comment w:id="7" w:author="Agarwal, Arpit" w:date="2023-03-13T12:35:00Z" w:initials="AA">
    <w:p w14:paraId="74296AA0" w14:textId="7FC91ADD" w:rsidR="00F606B6" w:rsidRDefault="00F606B6">
      <w:pPr>
        <w:pStyle w:val="CommentText"/>
      </w:pPr>
      <w:r>
        <w:rPr>
          <w:rStyle w:val="CommentReference"/>
        </w:rPr>
        <w:annotationRef/>
      </w:r>
      <w:r>
        <w:t>Feedbacks received from SMDOs / AMDOs over the last year</w:t>
      </w:r>
    </w:p>
  </w:comment>
  <w:comment w:id="14" w:author="Long, Robert" w:date="2023-03-22T14:26:00Z" w:initials="LR">
    <w:p w14:paraId="7661DAAF" w14:textId="413AA9E5" w:rsidR="00F606B6" w:rsidRDefault="00F606B6">
      <w:pPr>
        <w:pStyle w:val="CommentText"/>
      </w:pPr>
      <w:r>
        <w:rPr>
          <w:rStyle w:val="CommentReference"/>
        </w:rPr>
        <w:annotationRef/>
      </w:r>
      <w:r>
        <w:t xml:space="preserve">What does that mean? Can we elaborate on what in the current landscape is triggering </w:t>
      </w:r>
      <w:proofErr w:type="gramStart"/>
      <w:r>
        <w:t>this</w:t>
      </w:r>
      <w:proofErr w:type="gramEnd"/>
    </w:p>
  </w:comment>
  <w:comment w:id="15" w:author="Agarwal, Arpit" w:date="2023-04-03T13:27:00Z" w:initials="AA">
    <w:p w14:paraId="361B6890" w14:textId="77777777" w:rsidR="007D07F6" w:rsidRPr="00547C15" w:rsidRDefault="007D07F6" w:rsidP="007D07F6">
      <w:pPr>
        <w:pStyle w:val="NoSpacing"/>
        <w:jc w:val="both"/>
        <w:rPr>
          <w:rFonts w:cstheme="minorHAnsi"/>
          <w:sz w:val="20"/>
          <w:szCs w:val="20"/>
        </w:rPr>
      </w:pPr>
      <w:r>
        <w:rPr>
          <w:rStyle w:val="CommentReference"/>
        </w:rPr>
        <w:annotationRef/>
      </w:r>
      <w:r w:rsidRPr="00547C15">
        <w:rPr>
          <w:rFonts w:eastAsiaTheme="minorEastAsia" w:cstheme="minorHAnsi"/>
          <w:bCs/>
          <w:sz w:val="20"/>
          <w:szCs w:val="20"/>
        </w:rPr>
        <w:t xml:space="preserve">DNR </w:t>
      </w:r>
      <w:r w:rsidRPr="00547C15">
        <w:rPr>
          <w:rFonts w:cstheme="minorHAnsi"/>
          <w:sz w:val="20"/>
          <w:szCs w:val="20"/>
        </w:rPr>
        <w:t xml:space="preserve">Concessions closed at 1,966 DPMO, +24.7% unfavorable YoY yet -7.7% favorable vs </w:t>
      </w:r>
      <w:proofErr w:type="gramStart"/>
      <w:r w:rsidRPr="00547C15">
        <w:rPr>
          <w:rFonts w:cstheme="minorHAnsi"/>
          <w:sz w:val="20"/>
          <w:szCs w:val="20"/>
        </w:rPr>
        <w:t>Pre-COVID</w:t>
      </w:r>
      <w:proofErr w:type="gramEnd"/>
      <w:r w:rsidRPr="00547C15">
        <w:rPr>
          <w:rFonts w:cstheme="minorHAnsi"/>
          <w:sz w:val="20"/>
          <w:szCs w:val="20"/>
        </w:rPr>
        <w:t xml:space="preserve">. The gap to target was impact by </w:t>
      </w:r>
      <w:r>
        <w:rPr>
          <w:rFonts w:cstheme="minorHAnsi"/>
          <w:sz w:val="20"/>
          <w:szCs w:val="20"/>
        </w:rPr>
        <w:t>1)</w:t>
      </w:r>
      <w:r w:rsidRPr="00547C15">
        <w:rPr>
          <w:rFonts w:cstheme="minorHAnsi"/>
          <w:sz w:val="20"/>
          <w:szCs w:val="20"/>
        </w:rPr>
        <w:t xml:space="preserve"> Capacity constraints starting Q2-22 with tighter capacity planning and aggravated in Q4-22 leading the business to consciously trigger levers (i.e. ROBL offsets removal and increase in on-road hours) for higher capacity while degrading DNR [133 DPMO], </w:t>
      </w:r>
      <w:r>
        <w:rPr>
          <w:rFonts w:cstheme="minorHAnsi"/>
          <w:sz w:val="20"/>
          <w:szCs w:val="20"/>
        </w:rPr>
        <w:t>2</w:t>
      </w:r>
      <w:r w:rsidRPr="00547C15">
        <w:rPr>
          <w:rFonts w:cstheme="minorHAnsi"/>
          <w:sz w:val="20"/>
          <w:szCs w:val="20"/>
        </w:rPr>
        <w:t xml:space="preserve">) Post-COVID lockdown effects increasing customer absence throughout Q1 to Q2 [89 DPMO], </w:t>
      </w:r>
      <w:r>
        <w:rPr>
          <w:rFonts w:cstheme="minorHAnsi"/>
          <w:sz w:val="20"/>
          <w:szCs w:val="20"/>
        </w:rPr>
        <w:t>3</w:t>
      </w:r>
      <w:r w:rsidRPr="00547C15">
        <w:rPr>
          <w:rFonts w:cstheme="minorHAnsi"/>
          <w:sz w:val="20"/>
          <w:szCs w:val="20"/>
        </w:rPr>
        <w:t xml:space="preserve">) New hire impact starting Q3 onwards [60 DPMO], </w:t>
      </w:r>
      <w:r>
        <w:rPr>
          <w:rFonts w:cstheme="minorHAnsi"/>
          <w:sz w:val="20"/>
          <w:szCs w:val="20"/>
        </w:rPr>
        <w:t>4</w:t>
      </w:r>
      <w:r w:rsidRPr="00547C15">
        <w:rPr>
          <w:rFonts w:cstheme="minorHAnsi"/>
          <w:sz w:val="20"/>
          <w:szCs w:val="20"/>
        </w:rPr>
        <w:t xml:space="preserve">) Amazon gift cards offered to customers and attributed to DNR [42 DPMO], </w:t>
      </w:r>
      <w:r>
        <w:rPr>
          <w:rFonts w:cstheme="minorHAnsi"/>
          <w:sz w:val="20"/>
          <w:szCs w:val="20"/>
        </w:rPr>
        <w:t>5</w:t>
      </w:r>
      <w:r w:rsidRPr="00547C15">
        <w:rPr>
          <w:rFonts w:cstheme="minorHAnsi"/>
          <w:sz w:val="20"/>
          <w:szCs w:val="20"/>
        </w:rPr>
        <w:t xml:space="preserve">) Routing optimization initiatives while those initiatives provided &gt;$62MM savings and increased DPPH by 7% YoY, an impact was observed on DA process compliance (+4bps YoY on packages not attempted by DAs; -800bps YoY drop on reattempt rate, -127bps on contact compliance; +12% of negative customer feedback due to not delivered to preferred location) [30 DPMO], and </w:t>
      </w:r>
      <w:r>
        <w:rPr>
          <w:rFonts w:cstheme="minorHAnsi"/>
          <w:sz w:val="20"/>
          <w:szCs w:val="20"/>
        </w:rPr>
        <w:t>6</w:t>
      </w:r>
      <w:r w:rsidRPr="00547C15">
        <w:rPr>
          <w:rFonts w:cstheme="minorHAnsi"/>
          <w:sz w:val="20"/>
          <w:szCs w:val="20"/>
        </w:rPr>
        <w:t>) Jurisdiction changes impacting driver’s affinity pre-peak [26 DPMO].</w:t>
      </w:r>
    </w:p>
    <w:p w14:paraId="5EEDCE94" w14:textId="3CF24A5B" w:rsidR="007D07F6" w:rsidRDefault="007D07F6">
      <w:pPr>
        <w:pStyle w:val="CommentText"/>
      </w:pPr>
    </w:p>
  </w:comment>
  <w:comment w:id="46" w:author="Hoyos Lopez, Daniela" w:date="2023-03-09T10:46:00Z" w:initials="HLD">
    <w:p w14:paraId="074A4B25" w14:textId="16542A85" w:rsidR="00F606B6" w:rsidRDefault="00F606B6">
      <w:pPr>
        <w:pStyle w:val="CommentText"/>
      </w:pPr>
      <w:r>
        <w:rPr>
          <w:rStyle w:val="CommentReference"/>
        </w:rPr>
        <w:annotationRef/>
      </w:r>
      <w:r>
        <w:t>Add number of changes for each country</w:t>
      </w:r>
    </w:p>
  </w:comment>
  <w:comment w:id="47" w:author="Agarwal, Arpit" w:date="2023-03-13T10:15:00Z" w:initials="AA">
    <w:p w14:paraId="6C004D3B" w14:textId="70F83304" w:rsidR="00F606B6" w:rsidRDefault="00F606B6">
      <w:pPr>
        <w:pStyle w:val="CommentText"/>
      </w:pPr>
      <w:r>
        <w:rPr>
          <w:rStyle w:val="CommentReference"/>
        </w:rPr>
        <w:annotationRef/>
      </w:r>
      <w:r>
        <w:t>added</w:t>
      </w:r>
    </w:p>
  </w:comment>
  <w:comment w:id="50" w:author="Hoyos Lopez, Daniela" w:date="2023-03-09T10:46:00Z" w:initials="HLD">
    <w:p w14:paraId="35EFEEBC" w14:textId="495E143F" w:rsidR="00F606B6" w:rsidRDefault="00F606B6">
      <w:pPr>
        <w:pStyle w:val="CommentText"/>
      </w:pPr>
      <w:r>
        <w:rPr>
          <w:rStyle w:val="CommentReference"/>
        </w:rPr>
        <w:annotationRef/>
      </w:r>
      <w:r>
        <w:t>Describe at least 3 key benefits DSPs will witness thanks to these structural changes to the scorecard and target revision</w:t>
      </w:r>
    </w:p>
  </w:comment>
  <w:comment w:id="51" w:author="Agarwal, Arpit" w:date="2023-03-13T10:17:00Z" w:initials="AA">
    <w:p w14:paraId="3FF0772E" w14:textId="65726128" w:rsidR="00F606B6" w:rsidRDefault="00F606B6">
      <w:pPr>
        <w:pStyle w:val="CommentText"/>
      </w:pPr>
      <w:r>
        <w:rPr>
          <w:rStyle w:val="CommentReference"/>
        </w:rPr>
        <w:annotationRef/>
      </w:r>
      <w:proofErr w:type="gramStart"/>
      <w:r>
        <w:t>Lets</w:t>
      </w:r>
      <w:proofErr w:type="gramEnd"/>
      <w:r>
        <w:t xml:space="preserve"> skip this as these changes benefits are very diverse and some are internally aligned and some are for DSPs. We will increase the verbose and might add confusion</w:t>
      </w:r>
    </w:p>
  </w:comment>
  <w:comment w:id="56" w:author="Hoyos Lopez, Daniela" w:date="2023-03-09T10:48:00Z" w:initials="HLD">
    <w:p w14:paraId="393B922C" w14:textId="00DBEF57" w:rsidR="00F606B6" w:rsidRDefault="00F606B6">
      <w:pPr>
        <w:pStyle w:val="CommentText"/>
      </w:pPr>
      <w:r>
        <w:rPr>
          <w:rStyle w:val="CommentReference"/>
        </w:rPr>
        <w:annotationRef/>
      </w:r>
      <w:r>
        <w:t>Spell out</w:t>
      </w:r>
    </w:p>
  </w:comment>
  <w:comment w:id="57" w:author="Agarwal, Arpit" w:date="2023-03-13T11:02:00Z" w:initials="AA">
    <w:p w14:paraId="65EBB129" w14:textId="024A01BF" w:rsidR="00F606B6" w:rsidRDefault="00F606B6">
      <w:pPr>
        <w:pStyle w:val="CommentText"/>
      </w:pPr>
      <w:r>
        <w:rPr>
          <w:rStyle w:val="CommentReference"/>
        </w:rPr>
        <w:annotationRef/>
      </w:r>
      <w:r>
        <w:t>done</w:t>
      </w:r>
    </w:p>
  </w:comment>
  <w:comment w:id="62" w:author="Agarwal, Arpit" w:date="2023-03-08T16:35:00Z" w:initials="AA">
    <w:p w14:paraId="4FED119F" w14:textId="00DA3854" w:rsidR="00F606B6" w:rsidRDefault="00F606B6">
      <w:pPr>
        <w:pStyle w:val="CommentText"/>
      </w:pPr>
      <w:r>
        <w:rPr>
          <w:rStyle w:val="CommentReference"/>
        </w:rPr>
        <w:annotationRef/>
      </w:r>
      <w:r>
        <w:t>As these targets are station specific, we cannot include targets in main comms. We are talking about 389 stations impacted across EU9 countries</w:t>
      </w:r>
    </w:p>
  </w:comment>
  <w:comment w:id="63" w:author="Hoyos Lopez, Daniela" w:date="2023-03-09T10:41:00Z" w:initials="HLD">
    <w:p w14:paraId="65A3161F" w14:textId="60F41374" w:rsidR="00F606B6" w:rsidRDefault="00F606B6">
      <w:pPr>
        <w:pStyle w:val="CommentText"/>
      </w:pPr>
      <w:r>
        <w:rPr>
          <w:rStyle w:val="CommentReference"/>
        </w:rPr>
        <w:annotationRef/>
      </w:r>
      <w:r>
        <w:t>Can you confirm if the targets are being updated for ALL stations? Not just the 389 mentioned above</w:t>
      </w:r>
    </w:p>
  </w:comment>
  <w:comment w:id="64" w:author="Agarwal, Arpit" w:date="2023-03-13T11:02:00Z" w:initials="AA">
    <w:p w14:paraId="6C31BB19" w14:textId="5040B36C" w:rsidR="00F606B6" w:rsidRDefault="00F606B6">
      <w:pPr>
        <w:pStyle w:val="CommentText"/>
      </w:pPr>
      <w:r>
        <w:rPr>
          <w:rStyle w:val="CommentReference"/>
        </w:rPr>
        <w:annotationRef/>
      </w:r>
      <w:r>
        <w:t>All 389 stations across EU</w:t>
      </w:r>
    </w:p>
  </w:comment>
  <w:comment w:id="79" w:author="Hoyos Lopez, Daniela" w:date="2023-03-09T10:58:00Z" w:initials="HLD">
    <w:p w14:paraId="09926744" w14:textId="3883B5A5" w:rsidR="00F606B6" w:rsidRDefault="00F606B6">
      <w:pPr>
        <w:pStyle w:val="CommentText"/>
      </w:pPr>
      <w:r>
        <w:rPr>
          <w:rStyle w:val="CommentReference"/>
        </w:rPr>
        <w:annotationRef/>
      </w:r>
      <w:r>
        <w:t>Where can they find this? Will it be updated since CW12?</w:t>
      </w:r>
    </w:p>
  </w:comment>
  <w:comment w:id="80" w:author="Agarwal, Arpit" w:date="2023-03-13T10:21:00Z" w:initials="AA">
    <w:p w14:paraId="40D1DFBA" w14:textId="0BD7B73C" w:rsidR="00F606B6" w:rsidRDefault="00F606B6">
      <w:pPr>
        <w:pStyle w:val="CommentText"/>
      </w:pPr>
      <w:r>
        <w:rPr>
          <w:rStyle w:val="CommentReference"/>
        </w:rPr>
        <w:annotationRef/>
      </w:r>
      <w:r>
        <w:t>Page 5 of same DSP scorecards. These will be updated starting WK14</w:t>
      </w:r>
    </w:p>
  </w:comment>
  <w:comment w:id="84" w:author="Agarwal, Arpit" w:date="2023-03-13T10:55:00Z" w:initials="AA">
    <w:p w14:paraId="2F502394" w14:textId="440E2869" w:rsidR="00F606B6" w:rsidRDefault="00F606B6">
      <w:pPr>
        <w:pStyle w:val="CommentText"/>
      </w:pPr>
      <w:r>
        <w:rPr>
          <w:rStyle w:val="CommentReference"/>
        </w:rPr>
        <w:annotationRef/>
      </w:r>
      <w:r>
        <w:t>We have already added targets are live from WK14 for WK13 scorecards so no need to add it again</w:t>
      </w:r>
    </w:p>
  </w:comment>
  <w:comment w:id="88" w:author="Long, Robert" w:date="2023-03-22T15:01:00Z" w:initials="LR">
    <w:p w14:paraId="50EEB4F0" w14:textId="799A5EAF" w:rsidR="00404D51" w:rsidRDefault="00404D51">
      <w:pPr>
        <w:pStyle w:val="CommentText"/>
      </w:pPr>
      <w:r>
        <w:rPr>
          <w:rStyle w:val="CommentReference"/>
        </w:rPr>
        <w:annotationRef/>
      </w:r>
      <w:r w:rsidR="009C1EAF">
        <w:t>Same note as above, what does this mean?</w:t>
      </w:r>
    </w:p>
  </w:comment>
  <w:comment w:id="89" w:author="Agarwal, Arpit" w:date="2023-04-03T13:31:00Z" w:initials="AA">
    <w:p w14:paraId="6553C017" w14:textId="77777777" w:rsidR="007D07F6" w:rsidRPr="00547C15" w:rsidRDefault="007D07F6" w:rsidP="007D07F6">
      <w:pPr>
        <w:pStyle w:val="NoSpacing"/>
        <w:jc w:val="both"/>
        <w:rPr>
          <w:rFonts w:cstheme="minorHAnsi"/>
          <w:sz w:val="20"/>
          <w:szCs w:val="20"/>
        </w:rPr>
      </w:pPr>
      <w:r>
        <w:rPr>
          <w:rStyle w:val="CommentReference"/>
        </w:rPr>
        <w:annotationRef/>
      </w:r>
      <w:r w:rsidRPr="00547C15">
        <w:rPr>
          <w:rFonts w:eastAsiaTheme="minorEastAsia" w:cstheme="minorHAnsi"/>
          <w:bCs/>
          <w:sz w:val="20"/>
          <w:szCs w:val="20"/>
        </w:rPr>
        <w:t xml:space="preserve">DNR </w:t>
      </w:r>
      <w:r w:rsidRPr="00547C15">
        <w:rPr>
          <w:rFonts w:cstheme="minorHAnsi"/>
          <w:sz w:val="20"/>
          <w:szCs w:val="20"/>
        </w:rPr>
        <w:t xml:space="preserve">Concessions closed at 1,966 DPMO, +24.7% unfavorable YoY yet -7.7% favorable vs </w:t>
      </w:r>
      <w:proofErr w:type="gramStart"/>
      <w:r w:rsidRPr="00547C15">
        <w:rPr>
          <w:rFonts w:cstheme="minorHAnsi"/>
          <w:sz w:val="20"/>
          <w:szCs w:val="20"/>
        </w:rPr>
        <w:t>Pre-COVID</w:t>
      </w:r>
      <w:proofErr w:type="gramEnd"/>
      <w:r w:rsidRPr="00547C15">
        <w:rPr>
          <w:rFonts w:cstheme="minorHAnsi"/>
          <w:sz w:val="20"/>
          <w:szCs w:val="20"/>
        </w:rPr>
        <w:t xml:space="preserve">. The gap to target was impact by </w:t>
      </w:r>
      <w:r>
        <w:rPr>
          <w:rFonts w:cstheme="minorHAnsi"/>
          <w:sz w:val="20"/>
          <w:szCs w:val="20"/>
        </w:rPr>
        <w:t>1)</w:t>
      </w:r>
      <w:r w:rsidRPr="00547C15">
        <w:rPr>
          <w:rFonts w:cstheme="minorHAnsi"/>
          <w:sz w:val="20"/>
          <w:szCs w:val="20"/>
        </w:rPr>
        <w:t xml:space="preserve"> Capacity constraints starting Q2-22 with tighter capacity planning and aggravated in Q4-22 leading the business to consciously trigger levers (i.e. ROBL offsets removal and increase in on-road hours) for higher capacity while degrading DNR [133 DPMO], </w:t>
      </w:r>
      <w:r>
        <w:rPr>
          <w:rFonts w:cstheme="minorHAnsi"/>
          <w:sz w:val="20"/>
          <w:szCs w:val="20"/>
        </w:rPr>
        <w:t>2</w:t>
      </w:r>
      <w:r w:rsidRPr="00547C15">
        <w:rPr>
          <w:rFonts w:cstheme="minorHAnsi"/>
          <w:sz w:val="20"/>
          <w:szCs w:val="20"/>
        </w:rPr>
        <w:t xml:space="preserve">) Post-COVID lockdown effects increasing customer absence throughout Q1 to Q2 [89 DPMO], </w:t>
      </w:r>
      <w:r>
        <w:rPr>
          <w:rFonts w:cstheme="minorHAnsi"/>
          <w:sz w:val="20"/>
          <w:szCs w:val="20"/>
        </w:rPr>
        <w:t>3</w:t>
      </w:r>
      <w:r w:rsidRPr="00547C15">
        <w:rPr>
          <w:rFonts w:cstheme="minorHAnsi"/>
          <w:sz w:val="20"/>
          <w:szCs w:val="20"/>
        </w:rPr>
        <w:t xml:space="preserve">) New hire impact starting Q3 onwards [60 DPMO], </w:t>
      </w:r>
      <w:r>
        <w:rPr>
          <w:rFonts w:cstheme="minorHAnsi"/>
          <w:sz w:val="20"/>
          <w:szCs w:val="20"/>
        </w:rPr>
        <w:t>4</w:t>
      </w:r>
      <w:r w:rsidRPr="00547C15">
        <w:rPr>
          <w:rFonts w:cstheme="minorHAnsi"/>
          <w:sz w:val="20"/>
          <w:szCs w:val="20"/>
        </w:rPr>
        <w:t xml:space="preserve">) Amazon gift cards offered to customers and attributed to DNR [42 DPMO], </w:t>
      </w:r>
      <w:r>
        <w:rPr>
          <w:rFonts w:cstheme="minorHAnsi"/>
          <w:sz w:val="20"/>
          <w:szCs w:val="20"/>
        </w:rPr>
        <w:t>5</w:t>
      </w:r>
      <w:r w:rsidRPr="00547C15">
        <w:rPr>
          <w:rFonts w:cstheme="minorHAnsi"/>
          <w:sz w:val="20"/>
          <w:szCs w:val="20"/>
        </w:rPr>
        <w:t xml:space="preserve">) Routing optimization initiatives while those initiatives provided &gt;$62MM savings and increased DPPH by 7% YoY, an impact was observed on DA process compliance (+4bps YoY on packages not attempted by DAs; -800bps YoY drop on reattempt rate, -127bps on contact compliance; +12% of negative customer feedback due to not delivered to preferred location) [30 DPMO], and </w:t>
      </w:r>
      <w:r>
        <w:rPr>
          <w:rFonts w:cstheme="minorHAnsi"/>
          <w:sz w:val="20"/>
          <w:szCs w:val="20"/>
        </w:rPr>
        <w:t>6</w:t>
      </w:r>
      <w:r w:rsidRPr="00547C15">
        <w:rPr>
          <w:rFonts w:cstheme="minorHAnsi"/>
          <w:sz w:val="20"/>
          <w:szCs w:val="20"/>
        </w:rPr>
        <w:t>) Jurisdiction changes impacting driver’s affinity pre-peak [26 DPMO].</w:t>
      </w:r>
    </w:p>
    <w:p w14:paraId="54873E8B" w14:textId="415E9A57" w:rsidR="007D07F6" w:rsidRDefault="007D07F6">
      <w:pPr>
        <w:pStyle w:val="CommentText"/>
      </w:pPr>
    </w:p>
  </w:comment>
  <w:comment w:id="95" w:author="Kirby, Imogen" w:date="2023-03-13T11:12:00Z" w:initials="SI">
    <w:p w14:paraId="0E21ADFC" w14:textId="55BE2377" w:rsidR="00F606B6" w:rsidRDefault="00F606B6">
      <w:pPr>
        <w:pStyle w:val="CommentText"/>
      </w:pPr>
      <w:r>
        <w:rPr>
          <w:rStyle w:val="CommentReference"/>
        </w:rPr>
        <w:annotationRef/>
      </w:r>
      <w:r>
        <w:t xml:space="preserve">What is the comms plan for account managers and BCs? </w:t>
      </w:r>
    </w:p>
  </w:comment>
  <w:comment w:id="96" w:author="Agarwal, Arpit" w:date="2023-03-13T12:35:00Z" w:initials="AA">
    <w:p w14:paraId="61189103" w14:textId="30DA85A5" w:rsidR="00F606B6" w:rsidRDefault="00F606B6">
      <w:pPr>
        <w:pStyle w:val="CommentText"/>
      </w:pPr>
      <w:r>
        <w:rPr>
          <w:rStyle w:val="CommentReference"/>
        </w:rPr>
        <w:annotationRef/>
      </w:r>
      <w:r>
        <w:rPr>
          <w:rFonts w:ascii="Segoe UI" w:hAnsi="Segoe UI" w:cs="Segoe UI"/>
          <w:color w:val="212F3E"/>
          <w:shd w:val="clear" w:color="auto" w:fill="F0F1F2"/>
        </w:rPr>
        <w:t>EU SLS team will send EU9 specific MDO network flyers in WK11. Finally, beginning in WK12, we will hold three office hours per week to reinstate the upcoming changes to the MDO network before the official launch in WK14'23.</w:t>
      </w:r>
    </w:p>
  </w:comment>
  <w:comment w:id="101" w:author="Hoyos Lopez, Daniela" w:date="2023-03-09T11:25:00Z" w:initials="HLD">
    <w:p w14:paraId="12EFEBD7" w14:textId="5EAE58C6" w:rsidR="00F606B6" w:rsidRDefault="00F606B6">
      <w:pPr>
        <w:pStyle w:val="CommentText"/>
      </w:pPr>
      <w:r>
        <w:rPr>
          <w:rStyle w:val="CommentReference"/>
        </w:rPr>
        <w:annotationRef/>
      </w:r>
      <w:r>
        <w:t>Add to message above on where to find the new targets</w:t>
      </w:r>
    </w:p>
  </w:comment>
  <w:comment w:id="108" w:author="Hoyos Lopez, Daniela" w:date="2023-03-09T11:30:00Z" w:initials="HLD">
    <w:p w14:paraId="1133F6C3" w14:textId="2ABC7345" w:rsidR="00F606B6" w:rsidRDefault="00F606B6">
      <w:pPr>
        <w:pStyle w:val="CommentText"/>
      </w:pPr>
      <w:r>
        <w:rPr>
          <w:rStyle w:val="CommentReference"/>
        </w:rPr>
        <w:annotationRef/>
      </w:r>
      <w:r>
        <w:t>When you say seasonal, do you mean this factor will only be taken into consideration in winter months?</w:t>
      </w:r>
    </w:p>
  </w:comment>
  <w:comment w:id="109" w:author="Agarwal, Arpit" w:date="2023-03-13T10:23:00Z" w:initials="AA">
    <w:p w14:paraId="1CA6335B" w14:textId="5F81AF9F" w:rsidR="00F606B6" w:rsidRDefault="00F606B6">
      <w:pPr>
        <w:pStyle w:val="CommentText"/>
      </w:pPr>
      <w:r>
        <w:rPr>
          <w:rStyle w:val="CommentReference"/>
        </w:rPr>
        <w:annotationRef/>
      </w:r>
      <w:r>
        <w:t xml:space="preserve">This will be </w:t>
      </w:r>
      <w:proofErr w:type="gramStart"/>
      <w:r>
        <w:t>year round</w:t>
      </w:r>
      <w:proofErr w:type="gramEnd"/>
      <w:r>
        <w:t xml:space="preserve"> and not for winters</w:t>
      </w:r>
    </w:p>
  </w:comment>
  <w:comment w:id="110" w:author="Agarwal, Arpit" w:date="2023-03-08T16:36:00Z" w:initials="AA">
    <w:p w14:paraId="4EAF910F" w14:textId="76618CA3" w:rsidR="00F606B6" w:rsidRDefault="00F606B6">
      <w:pPr>
        <w:pStyle w:val="CommentText"/>
      </w:pPr>
      <w:r>
        <w:rPr>
          <w:rStyle w:val="CommentReference"/>
        </w:rPr>
        <w:annotationRef/>
      </w:r>
      <w:r>
        <w:t>These are different based on country applicable.</w:t>
      </w:r>
    </w:p>
  </w:comment>
  <w:comment w:id="116" w:author="Agarwal, Arpit" w:date="2023-03-08T15:29:00Z" w:initials="AA">
    <w:p w14:paraId="23399453" w14:textId="77777777" w:rsidR="00F606B6" w:rsidRDefault="00F606B6">
      <w:pPr>
        <w:pStyle w:val="CommentText"/>
      </w:pPr>
      <w:r>
        <w:rPr>
          <w:rStyle w:val="CommentReference"/>
        </w:rPr>
        <w:annotationRef/>
      </w:r>
      <w:r>
        <w:t>This change is only applicable for ES and FR</w:t>
      </w:r>
    </w:p>
  </w:comment>
  <w:comment w:id="121" w:author="Hoyos Lopez, Daniela" w:date="2023-03-09T11:34:00Z" w:initials="HLD">
    <w:p w14:paraId="44AC85C4" w14:textId="61B365CF" w:rsidR="00F606B6" w:rsidRDefault="00F606B6">
      <w:pPr>
        <w:pStyle w:val="CommentText"/>
      </w:pPr>
      <w:r>
        <w:rPr>
          <w:rStyle w:val="CommentReference"/>
        </w:rPr>
        <w:annotationRef/>
      </w:r>
      <w:r>
        <w:t>What does this mean?</w:t>
      </w:r>
    </w:p>
  </w:comment>
  <w:comment w:id="122" w:author="Agarwal, Arpit" w:date="2023-03-13T10:28:00Z" w:initials="AA">
    <w:p w14:paraId="484097BC" w14:textId="651FA0C4" w:rsidR="00F606B6" w:rsidRDefault="00F606B6">
      <w:pPr>
        <w:pStyle w:val="CommentText"/>
      </w:pPr>
      <w:r>
        <w:rPr>
          <w:rStyle w:val="CommentReference"/>
        </w:rPr>
        <w:annotationRef/>
      </w:r>
      <w:r>
        <w:t xml:space="preserve">Photo on delivery measures, how many times, a da has taken a photo for package delivered unattended when given an </w:t>
      </w:r>
      <w:proofErr w:type="gramStart"/>
      <w:r>
        <w:t>option..</w:t>
      </w:r>
      <w:proofErr w:type="gramEnd"/>
      <w:r>
        <w:t xml:space="preserve"> now for FR and ES because of delivery model, they donot get enough option to take photos compared to other EU countries. </w:t>
      </w:r>
      <w:r>
        <w:br/>
      </w:r>
      <w:r>
        <w:br/>
        <w:t xml:space="preserve">mathematically, because their denominator is so small, low number of non-compliance can result </w:t>
      </w:r>
      <w:proofErr w:type="gramStart"/>
      <w:r>
        <w:t>in  metric</w:t>
      </w:r>
      <w:proofErr w:type="gramEnd"/>
      <w:r>
        <w:t xml:space="preserve"> degradation. </w:t>
      </w:r>
    </w:p>
  </w:comment>
  <w:comment w:id="130" w:author="Agarwal, Arpit" w:date="2023-03-08T12:53:00Z" w:initials="AA">
    <w:p w14:paraId="72FC055F" w14:textId="77777777" w:rsidR="00F606B6" w:rsidRDefault="00F606B6">
      <w:pPr>
        <w:pStyle w:val="CommentText"/>
      </w:pPr>
      <w:r>
        <w:rPr>
          <w:rStyle w:val="CommentReference"/>
        </w:rPr>
        <w:annotationRef/>
      </w:r>
      <w:r>
        <w:rPr>
          <w:rFonts w:cstheme="minorHAnsi"/>
        </w:rPr>
        <w:t>UK DSP2.0 Only</w:t>
      </w:r>
    </w:p>
  </w:comment>
  <w:comment w:id="188" w:author="Long, Robert" w:date="2023-03-22T15:02:00Z" w:initials="LR">
    <w:p w14:paraId="322F4E3F" w14:textId="7FEDD8B1" w:rsidR="009C1EAF" w:rsidRDefault="009C1EAF">
      <w:pPr>
        <w:pStyle w:val="CommentText"/>
      </w:pPr>
      <w:r>
        <w:rPr>
          <w:rStyle w:val="CommentReference"/>
        </w:rPr>
        <w:annotationRef/>
      </w:r>
      <w:r>
        <w:t xml:space="preserve">We should comment on why we are </w:t>
      </w:r>
      <w:proofErr w:type="gramStart"/>
      <w:r>
        <w:t>deprecating..</w:t>
      </w:r>
      <w:proofErr w:type="gramEnd"/>
      <w:r>
        <w:t xml:space="preserve"> If based on negative feedback we should say, we listened and acted </w:t>
      </w:r>
    </w:p>
  </w:comment>
  <w:comment w:id="193" w:author="Kirby, Imogen" w:date="2023-03-13T11:14:00Z" w:initials="SI">
    <w:p w14:paraId="7A636458" w14:textId="455C09E8" w:rsidR="00F606B6" w:rsidRDefault="00F606B6">
      <w:pPr>
        <w:pStyle w:val="CommentText"/>
      </w:pPr>
      <w:r>
        <w:rPr>
          <w:rStyle w:val="CommentReference"/>
        </w:rPr>
        <w:annotationRef/>
      </w:r>
      <w:r>
        <w:t xml:space="preserve">Not sure this is </w:t>
      </w:r>
      <w:proofErr w:type="gramStart"/>
      <w:r>
        <w:t>necessary,</w:t>
      </w:r>
      <w:proofErr w:type="gramEnd"/>
      <w:r>
        <w:t xml:space="preserve"> we don’t need to justify ‘why’ in this scenario</w:t>
      </w:r>
    </w:p>
  </w:comment>
  <w:comment w:id="194" w:author="Agarwal, Arpit" w:date="2023-03-13T12:36:00Z" w:initials="AA">
    <w:p w14:paraId="44072401" w14:textId="401108EB" w:rsidR="00F606B6" w:rsidRDefault="00F606B6">
      <w:pPr>
        <w:pStyle w:val="CommentText"/>
      </w:pPr>
      <w:r>
        <w:rPr>
          <w:rStyle w:val="CommentReference"/>
        </w:rPr>
        <w:annotationRef/>
      </w:r>
      <w:r>
        <w:t xml:space="preserve">I am ok with it but then we will not explain why we made these changes. Overall idea is that current scan compliance metric is a default behavior and DAs are already doing it. </w:t>
      </w:r>
      <w:proofErr w:type="gramStart"/>
      <w:r>
        <w:t>thus</w:t>
      </w:r>
      <w:proofErr w:type="gramEnd"/>
      <w:r>
        <w:t xml:space="preserve"> we want to remove it from scorecards as we donot see any further improvement needed as EU performance is already at 99.99%</w:t>
      </w:r>
    </w:p>
  </w:comment>
  <w:comment w:id="200" w:author="Agarwal, Arpit" w:date="2023-03-08T15:22:00Z" w:initials="AA">
    <w:p w14:paraId="496709D1" w14:textId="77777777" w:rsidR="00F606B6" w:rsidRDefault="00F606B6">
      <w:pPr>
        <w:pStyle w:val="CommentText"/>
      </w:pPr>
      <w:r>
        <w:rPr>
          <w:rStyle w:val="CommentReference"/>
        </w:rPr>
        <w:annotationRef/>
      </w:r>
      <w:r>
        <w:t>For DSPs in BE and NL, they get by default “In Compliance” on the scorecards for CAS metric until TRC launches these audits in both these countries</w:t>
      </w:r>
    </w:p>
  </w:comment>
  <w:comment w:id="208" w:author="Kirby, Imogen" w:date="2023-03-13T11:16:00Z" w:initials="SI">
    <w:p w14:paraId="76F4E2E4" w14:textId="657C63D8" w:rsidR="00F606B6" w:rsidRDefault="00F606B6">
      <w:pPr>
        <w:pStyle w:val="CommentText"/>
      </w:pPr>
      <w:r>
        <w:rPr>
          <w:rStyle w:val="CommentReference"/>
        </w:rPr>
        <w:annotationRef/>
      </w:r>
      <w:r>
        <w:t>What will DSPs see?</w:t>
      </w:r>
    </w:p>
  </w:comment>
  <w:comment w:id="209" w:author="Agarwal, Arpit" w:date="2023-03-13T12:38:00Z" w:initials="AA">
    <w:p w14:paraId="0221A46D" w14:textId="6DC1BC6C" w:rsidR="00F606B6" w:rsidRDefault="00F606B6">
      <w:pPr>
        <w:pStyle w:val="CommentText"/>
      </w:pPr>
      <w:r>
        <w:rPr>
          <w:rStyle w:val="CommentReference"/>
        </w:rPr>
        <w:annotationRef/>
      </w:r>
      <w:r>
        <w:t xml:space="preserve">DSPs will see (In compliance or </w:t>
      </w:r>
      <w:proofErr w:type="gramStart"/>
      <w:r>
        <w:t>Not</w:t>
      </w:r>
      <w:proofErr w:type="gramEnd"/>
      <w:r>
        <w:t xml:space="preserve"> in compliance) (screenshot added in comments below)</w:t>
      </w:r>
    </w:p>
    <w:p w14:paraId="688FE3DA" w14:textId="47C974F0" w:rsidR="00F606B6" w:rsidRDefault="00F606B6">
      <w:pPr>
        <w:pStyle w:val="CommentText"/>
      </w:pPr>
      <w:r>
        <w:rPr>
          <w:noProof/>
        </w:rPr>
        <w:drawing>
          <wp:inline distT="0" distB="0" distL="0" distR="0" wp14:anchorId="1697F93A" wp14:editId="5F40D7F9">
            <wp:extent cx="296227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62275" cy="304800"/>
                    </a:xfrm>
                    <a:prstGeom prst="rect">
                      <a:avLst/>
                    </a:prstGeom>
                  </pic:spPr>
                </pic:pic>
              </a:graphicData>
            </a:graphic>
          </wp:inline>
        </w:drawing>
      </w:r>
    </w:p>
  </w:comment>
  <w:comment w:id="204" w:author="Hoyos Lopez, Daniela" w:date="2023-03-09T11:52:00Z" w:initials="HLD">
    <w:p w14:paraId="5F6B2EBD" w14:textId="449EE633" w:rsidR="00F606B6" w:rsidRDefault="00F606B6">
      <w:pPr>
        <w:pStyle w:val="CommentText"/>
      </w:pPr>
      <w:r>
        <w:rPr>
          <w:rStyle w:val="CommentReference"/>
        </w:rPr>
        <w:annotationRef/>
      </w:r>
      <w:r>
        <w:t>Why? Will this benefit DSPs in any way?</w:t>
      </w:r>
    </w:p>
  </w:comment>
  <w:comment w:id="205" w:author="Agarwal, Arpit" w:date="2023-03-13T10:30:00Z" w:initials="AA">
    <w:p w14:paraId="2B631C8B" w14:textId="53787398" w:rsidR="00F606B6" w:rsidRDefault="00F606B6">
      <w:pPr>
        <w:pStyle w:val="CommentText"/>
      </w:pPr>
      <w:r>
        <w:rPr>
          <w:rStyle w:val="CommentReference"/>
        </w:rPr>
        <w:annotationRef/>
      </w:r>
      <w:r>
        <w:t xml:space="preserve">No benefit for DSPs, but more </w:t>
      </w:r>
      <w:proofErr w:type="gramStart"/>
      <w:r>
        <w:t>of  standardization</w:t>
      </w:r>
      <w:proofErr w:type="gramEnd"/>
      <w:r>
        <w:t xml:space="preserve"> at WW level </w:t>
      </w:r>
    </w:p>
  </w:comment>
  <w:comment w:id="211" w:author="Hoyos Lopez, Daniela" w:date="2023-03-09T12:16:00Z" w:initials="HLD">
    <w:p w14:paraId="3FAC3182" w14:textId="55954FDB" w:rsidR="00F606B6" w:rsidRDefault="00F606B6">
      <w:pPr>
        <w:pStyle w:val="CommentText"/>
      </w:pPr>
      <w:r>
        <w:rPr>
          <w:rStyle w:val="CommentReference"/>
        </w:rPr>
        <w:annotationRef/>
      </w:r>
      <w:r>
        <w:t>Combined 7 and 8 for ease of read</w:t>
      </w:r>
    </w:p>
  </w:comment>
  <w:comment w:id="212" w:author="Agarwal, Arpit" w:date="2023-03-13T10:31:00Z" w:initials="AA">
    <w:p w14:paraId="4EF780C9" w14:textId="3CABE13F" w:rsidR="00F606B6" w:rsidRDefault="00F606B6">
      <w:pPr>
        <w:pStyle w:val="CommentText"/>
      </w:pPr>
      <w:r>
        <w:rPr>
          <w:rStyle w:val="CommentReference"/>
        </w:rPr>
        <w:annotationRef/>
      </w:r>
      <w:r>
        <w:t xml:space="preserve">Can we undo this please as this change is not applicable for IT and </w:t>
      </w:r>
      <w:proofErr w:type="gramStart"/>
      <w:r>
        <w:t>ES.</w:t>
      </w:r>
      <w:proofErr w:type="gramEnd"/>
      <w:r>
        <w:t xml:space="preserve"> </w:t>
      </w:r>
    </w:p>
  </w:comment>
  <w:comment w:id="217" w:author="Agarwal, Arpit" w:date="2023-03-08T15:32:00Z" w:initials="AA">
    <w:p w14:paraId="10F07DF5" w14:textId="77777777" w:rsidR="00F606B6" w:rsidRDefault="00F606B6">
      <w:pPr>
        <w:pStyle w:val="CommentText"/>
      </w:pPr>
      <w:r>
        <w:rPr>
          <w:rStyle w:val="CommentReference"/>
        </w:rPr>
        <w:annotationRef/>
      </w:r>
      <w:r>
        <w:t>Applicable for UK, IE, FR, BE, NL, DE and AT</w:t>
      </w:r>
      <w:r>
        <w:br/>
      </w:r>
      <w:r>
        <w:br/>
        <w:t>Not applicable for ES and IT because of unavailability of Mentor metrics in IT and Hp/lp performer metrics in ES.</w:t>
      </w:r>
    </w:p>
  </w:comment>
  <w:comment w:id="231" w:author="Agarwal, Arpit" w:date="2023-03-08T15:32:00Z" w:initials="AA">
    <w:p w14:paraId="5B469BCA" w14:textId="361D02D6" w:rsidR="00F606B6" w:rsidRDefault="00F606B6" w:rsidP="004F3FE0">
      <w:pPr>
        <w:pStyle w:val="CommentText"/>
      </w:pPr>
      <w:r>
        <w:rPr>
          <w:rStyle w:val="CommentReference"/>
        </w:rPr>
        <w:annotationRef/>
      </w:r>
      <w:r>
        <w:t>Applicable for UK, IE, FR, BE, NL, DE and AT</w:t>
      </w:r>
      <w:r>
        <w:br/>
      </w:r>
      <w:r>
        <w:br/>
        <w:t>Remove word for ES and IT as it is not applicable because of unavailability of Mentor metrics in IT and Hp/lp performer metrics in ES.</w:t>
      </w:r>
    </w:p>
  </w:comment>
  <w:comment w:id="233" w:author="Kirby, Imogen" w:date="2023-03-13T11:12:00Z" w:initials="SI">
    <w:p w14:paraId="21D530DE" w14:textId="77777777" w:rsidR="007D07F6" w:rsidRDefault="007D07F6" w:rsidP="007D07F6">
      <w:pPr>
        <w:pStyle w:val="CommentText"/>
      </w:pPr>
      <w:r>
        <w:rPr>
          <w:rStyle w:val="CommentReference"/>
        </w:rPr>
        <w:annotationRef/>
      </w:r>
      <w:r>
        <w:t xml:space="preserve">What is the comms plan for account managers and BCs? </w:t>
      </w:r>
    </w:p>
  </w:comment>
  <w:comment w:id="234" w:author="Agarwal, Arpit" w:date="2023-03-13T12:35:00Z" w:initials="AA">
    <w:p w14:paraId="0AC06B20" w14:textId="77777777" w:rsidR="007D07F6" w:rsidRDefault="007D07F6" w:rsidP="007D07F6">
      <w:pPr>
        <w:pStyle w:val="CommentText"/>
      </w:pPr>
      <w:r>
        <w:rPr>
          <w:rStyle w:val="CommentReference"/>
        </w:rPr>
        <w:annotationRef/>
      </w:r>
      <w:r>
        <w:rPr>
          <w:rFonts w:ascii="Segoe UI" w:hAnsi="Segoe UI" w:cs="Segoe UI"/>
          <w:color w:val="212F3E"/>
          <w:shd w:val="clear" w:color="auto" w:fill="F0F1F2"/>
        </w:rPr>
        <w:t>EU SLS team will send EU9 specific MDO network flyers in WK11. Finally, beginning in WK12, we will hold three office hours per week to reinstate the upcoming changes to the MDO network before the official launch in WK14'23.</w:t>
      </w:r>
    </w:p>
  </w:comment>
  <w:comment w:id="244" w:author="Agarwal, Arpit" w:date="2023-03-08T15:52:00Z" w:initials="AA">
    <w:p w14:paraId="751CCA1C" w14:textId="77777777" w:rsidR="00F606B6" w:rsidRDefault="00F606B6">
      <w:pPr>
        <w:pStyle w:val="CommentText"/>
      </w:pPr>
      <w:r>
        <w:rPr>
          <w:rStyle w:val="CommentReference"/>
        </w:rPr>
        <w:annotationRef/>
      </w:r>
      <w:r>
        <w:t>Do you recommend adding this country specific detail directly to DSP comms? We can divide this table based on country specific comms as well as DSP1.0s Vs DSP2.0s (for UK only)</w:t>
      </w:r>
    </w:p>
  </w:comment>
  <w:comment w:id="245" w:author="Kirby, Imogen" w:date="2023-03-13T11:17:00Z" w:initials="SI">
    <w:p w14:paraId="3FB97678" w14:textId="35D1D6E1" w:rsidR="00F606B6" w:rsidRDefault="00F606B6">
      <w:pPr>
        <w:pStyle w:val="CommentText"/>
      </w:pPr>
      <w:r>
        <w:rPr>
          <w:rStyle w:val="CommentReference"/>
        </w:rPr>
        <w:annotationRef/>
      </w:r>
      <w:r>
        <w:t xml:space="preserve">Is it available for them to view on scorecard and portal? If so, let’s direct them there to keep comms lean. </w:t>
      </w:r>
    </w:p>
  </w:comment>
  <w:comment w:id="246" w:author="Agarwal, Arpit" w:date="2023-03-13T12:59:00Z" w:initials="AA">
    <w:p w14:paraId="264909DF" w14:textId="628E6577" w:rsidR="00F606B6" w:rsidRDefault="00F606B6">
      <w:pPr>
        <w:pStyle w:val="CommentText"/>
      </w:pPr>
      <w:r>
        <w:rPr>
          <w:rStyle w:val="CommentReference"/>
        </w:rPr>
        <w:annotationRef/>
      </w:r>
      <w:r>
        <w:t xml:space="preserve">This will be available for all DSPs on the scorecards Metric definitions page. In the screenshot where XX%, YY% is mentioned, these will be replaced with actual metric weights </w:t>
      </w:r>
    </w:p>
  </w:comment>
  <w:comment w:id="247" w:author="Hoyos Lopez, Daniela" w:date="2023-03-14T18:26:00Z" w:initials="HLD">
    <w:p w14:paraId="4F8A9265" w14:textId="270F8CA3" w:rsidR="00F606B6" w:rsidRDefault="00F606B6">
      <w:pPr>
        <w:pStyle w:val="CommentText"/>
      </w:pPr>
      <w:r>
        <w:rPr>
          <w:rStyle w:val="CommentReference"/>
        </w:rPr>
        <w:annotationRef/>
      </w:r>
      <w:r w:rsidRPr="000C44A1">
        <w:rPr>
          <w:highlight w:val="yellow"/>
        </w:rPr>
        <w:t>Yes, let’s add country specific details. Let’s create different tables, one per country</w:t>
      </w:r>
      <w:r>
        <w:t xml:space="preserve">. </w:t>
      </w:r>
    </w:p>
  </w:comment>
  <w:comment w:id="248" w:author="Agarwal, Arpit" w:date="2023-03-15T13:49:00Z" w:initials="AA">
    <w:p w14:paraId="216B09D1" w14:textId="5C67E0B6" w:rsidR="00F606B6" w:rsidRDefault="00F606B6">
      <w:pPr>
        <w:pStyle w:val="CommentText"/>
      </w:pPr>
      <w:r>
        <w:rPr>
          <w:rStyle w:val="CommentReference"/>
        </w:rPr>
        <w:annotationRef/>
      </w:r>
      <w:r w:rsidRPr="00E04B3D">
        <w:rPr>
          <w:highlight w:val="yellow"/>
        </w:rPr>
        <w:t>Thanks, I am good with this proposal, can this country specific tables be done by comms teams?</w:t>
      </w:r>
    </w:p>
  </w:comment>
  <w:comment w:id="249" w:author="Hoyos Lopez, Daniela" w:date="2023-03-15T16:24:00Z" w:initials="HLD">
    <w:p w14:paraId="36E56D41" w14:textId="72EFDFD2" w:rsidR="00F606B6" w:rsidRDefault="00F606B6">
      <w:pPr>
        <w:pStyle w:val="CommentText"/>
      </w:pPr>
      <w:r>
        <w:rPr>
          <w:rStyle w:val="CommentReference"/>
        </w:rPr>
        <w:annotationRef/>
      </w:r>
      <w:r>
        <w:t xml:space="preserve">Due to team </w:t>
      </w:r>
      <w:proofErr w:type="gramStart"/>
      <w:r>
        <w:t>bandwidth</w:t>
      </w:r>
      <w:proofErr w:type="gramEnd"/>
      <w:r>
        <w:t xml:space="preserve"> we cannot create the individual tables per country. If you can share those here by Monday </w:t>
      </w:r>
      <w:proofErr w:type="gramStart"/>
      <w:r>
        <w:t>20</w:t>
      </w:r>
      <w:r w:rsidRPr="0088168D">
        <w:rPr>
          <w:vertAlign w:val="superscript"/>
        </w:rPr>
        <w:t>th</w:t>
      </w:r>
      <w:proofErr w:type="gramEnd"/>
      <w:r>
        <w:t xml:space="preserve"> we can move fwd with the rest of the approvals.</w:t>
      </w:r>
    </w:p>
  </w:comment>
  <w:comment w:id="250" w:author="Agarwal, Arpit" w:date="2023-04-03T13:32:00Z" w:initials="AA">
    <w:p w14:paraId="53247988" w14:textId="364362B4" w:rsidR="007D07F6" w:rsidRDefault="007D07F6">
      <w:pPr>
        <w:pStyle w:val="CommentText"/>
      </w:pPr>
      <w:r>
        <w:rPr>
          <w:rStyle w:val="CommentReference"/>
        </w:rPr>
        <w:annotationRef/>
      </w:r>
      <w:r>
        <w:t>We have received Legal guidance to remove this change (surfacing the metric weights on the scorecards as well as comms alone).  DSPs have to reach out to Account managers to know what are revised weights.</w:t>
      </w:r>
    </w:p>
  </w:comment>
  <w:comment w:id="396" w:author="Hoyos Lopez, Daniela" w:date="2023-03-09T12:14:00Z" w:initials="HLD">
    <w:p w14:paraId="1EE2EF59" w14:textId="7F6CD467" w:rsidR="00F606B6" w:rsidRDefault="00F606B6">
      <w:pPr>
        <w:pStyle w:val="CommentText"/>
      </w:pPr>
      <w:r>
        <w:rPr>
          <w:rStyle w:val="CommentReference"/>
        </w:rPr>
        <w:annotationRef/>
      </w:r>
      <w:r>
        <w:t>Confirm this is just to be shared with BE DSPs</w:t>
      </w:r>
    </w:p>
  </w:comment>
  <w:comment w:id="397" w:author="Agarwal, Arpit" w:date="2023-03-13T10:31:00Z" w:initials="AA">
    <w:p w14:paraId="1FE3EBB7" w14:textId="7E799C6A" w:rsidR="00F606B6" w:rsidRDefault="00F606B6">
      <w:pPr>
        <w:pStyle w:val="CommentText"/>
      </w:pPr>
      <w:r>
        <w:rPr>
          <w:rStyle w:val="CommentReference"/>
        </w:rPr>
        <w:annotationRef/>
      </w:r>
      <w:r>
        <w:t>I am asking if we should add this in comms for each country or for none of them. Not sure of why we need to add it only for BE DSPs?</w:t>
      </w:r>
    </w:p>
  </w:comment>
  <w:comment w:id="1135" w:author="Agarwal, Arpit" w:date="2023-03-08T15:59:00Z" w:initials="AA">
    <w:p w14:paraId="6C829785" w14:textId="0B318F8C" w:rsidR="00F606B6" w:rsidRDefault="00F606B6">
      <w:pPr>
        <w:pStyle w:val="CommentText"/>
      </w:pPr>
      <w:r>
        <w:rPr>
          <w:rStyle w:val="CommentReference"/>
        </w:rPr>
        <w:annotationRef/>
      </w:r>
      <w:r>
        <w:t>Should we add these in DSP comms for reference? Or we can exclude it from DSP comms and will use only for internal AMDO/SMDO handbooks?</w:t>
      </w:r>
    </w:p>
  </w:comment>
  <w:comment w:id="1136" w:author="Hoyos Lopez, Daniela" w:date="2023-03-09T12:10:00Z" w:initials="HLD">
    <w:p w14:paraId="26BA8405" w14:textId="6C2EE705" w:rsidR="00F606B6" w:rsidRDefault="00F606B6">
      <w:pPr>
        <w:pStyle w:val="CommentText"/>
      </w:pPr>
      <w:r>
        <w:rPr>
          <w:rStyle w:val="CommentReference"/>
        </w:rPr>
        <w:annotationRef/>
      </w:r>
      <w:r>
        <w:t>Let’s add a mock up, it will be a lot of changes and it will make it easier for DSPs and stations to understand</w:t>
      </w:r>
    </w:p>
  </w:comment>
  <w:comment w:id="1137" w:author="Kirby, Imogen" w:date="2023-03-13T11:19:00Z" w:initials="SI">
    <w:p w14:paraId="392ACB45" w14:textId="75173D54" w:rsidR="00F606B6" w:rsidRDefault="00F606B6">
      <w:pPr>
        <w:pStyle w:val="CommentText"/>
      </w:pPr>
      <w:r>
        <w:rPr>
          <w:rStyle w:val="CommentReference"/>
        </w:rPr>
        <w:annotationRef/>
      </w:r>
      <w:r>
        <w:t xml:space="preserve">+1 mock up to be added in comms for DSPs, AMs and station teams </w:t>
      </w:r>
    </w:p>
  </w:comment>
  <w:comment w:id="1147" w:author="Hoyos Lopez, Daniela" w:date="2023-03-17T15:54:00Z" w:initials="HLD">
    <w:p w14:paraId="15268EFB" w14:textId="6B4BB299" w:rsidR="00F606B6" w:rsidRDefault="00F606B6">
      <w:pPr>
        <w:pStyle w:val="CommentText"/>
      </w:pPr>
      <w:r>
        <w:rPr>
          <w:rStyle w:val="CommentReference"/>
        </w:rPr>
        <w:annotationRef/>
      </w:r>
      <w:r>
        <w:t>Only to DSP short codes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04515E" w15:done="0"/>
  <w15:commentEx w15:paraId="74296AA0" w15:paraIdParent="3F04515E" w15:done="0"/>
  <w15:commentEx w15:paraId="7661DAAF" w15:done="0"/>
  <w15:commentEx w15:paraId="5EEDCE94" w15:paraIdParent="7661DAAF" w15:done="0"/>
  <w15:commentEx w15:paraId="074A4B25" w15:done="1"/>
  <w15:commentEx w15:paraId="6C004D3B" w15:paraIdParent="074A4B25" w15:done="1"/>
  <w15:commentEx w15:paraId="35EFEEBC" w15:done="0"/>
  <w15:commentEx w15:paraId="3FF0772E" w15:paraIdParent="35EFEEBC" w15:done="0"/>
  <w15:commentEx w15:paraId="393B922C" w15:done="1"/>
  <w15:commentEx w15:paraId="65EBB129" w15:paraIdParent="393B922C" w15:done="1"/>
  <w15:commentEx w15:paraId="4FED119F" w15:done="1"/>
  <w15:commentEx w15:paraId="65A3161F" w15:paraIdParent="4FED119F" w15:done="1"/>
  <w15:commentEx w15:paraId="6C31BB19" w15:paraIdParent="4FED119F" w15:done="1"/>
  <w15:commentEx w15:paraId="09926744" w15:done="1"/>
  <w15:commentEx w15:paraId="40D1DFBA" w15:paraIdParent="09926744" w15:done="1"/>
  <w15:commentEx w15:paraId="2F502394" w15:done="0"/>
  <w15:commentEx w15:paraId="50EEB4F0" w15:done="0"/>
  <w15:commentEx w15:paraId="54873E8B" w15:paraIdParent="50EEB4F0" w15:done="0"/>
  <w15:commentEx w15:paraId="0E21ADFC" w15:done="0"/>
  <w15:commentEx w15:paraId="61189103" w15:paraIdParent="0E21ADFC" w15:done="0"/>
  <w15:commentEx w15:paraId="12EFEBD7" w15:done="1"/>
  <w15:commentEx w15:paraId="1133F6C3" w15:done="1"/>
  <w15:commentEx w15:paraId="1CA6335B" w15:paraIdParent="1133F6C3" w15:done="1"/>
  <w15:commentEx w15:paraId="4EAF910F" w15:done="1"/>
  <w15:commentEx w15:paraId="23399453" w15:done="1"/>
  <w15:commentEx w15:paraId="44AC85C4" w15:done="0"/>
  <w15:commentEx w15:paraId="484097BC" w15:paraIdParent="44AC85C4" w15:done="0"/>
  <w15:commentEx w15:paraId="72FC055F" w15:done="1"/>
  <w15:commentEx w15:paraId="322F4E3F" w15:done="0"/>
  <w15:commentEx w15:paraId="7A636458" w15:done="0"/>
  <w15:commentEx w15:paraId="44072401" w15:paraIdParent="7A636458" w15:done="0"/>
  <w15:commentEx w15:paraId="496709D1" w15:done="1"/>
  <w15:commentEx w15:paraId="76F4E2E4" w15:done="1"/>
  <w15:commentEx w15:paraId="688FE3DA" w15:paraIdParent="76F4E2E4" w15:done="1"/>
  <w15:commentEx w15:paraId="5F6B2EBD" w15:done="1"/>
  <w15:commentEx w15:paraId="2B631C8B" w15:paraIdParent="5F6B2EBD" w15:done="1"/>
  <w15:commentEx w15:paraId="3FAC3182" w15:done="0"/>
  <w15:commentEx w15:paraId="4EF780C9" w15:paraIdParent="3FAC3182" w15:done="0"/>
  <w15:commentEx w15:paraId="10F07DF5" w15:done="0"/>
  <w15:commentEx w15:paraId="5B469BCA" w15:done="0"/>
  <w15:commentEx w15:paraId="21D530DE" w15:done="1"/>
  <w15:commentEx w15:paraId="0AC06B20" w15:paraIdParent="21D530DE" w15:done="1"/>
  <w15:commentEx w15:paraId="751CCA1C" w15:done="0"/>
  <w15:commentEx w15:paraId="3FB97678" w15:paraIdParent="751CCA1C" w15:done="0"/>
  <w15:commentEx w15:paraId="264909DF" w15:paraIdParent="751CCA1C" w15:done="0"/>
  <w15:commentEx w15:paraId="4F8A9265" w15:paraIdParent="751CCA1C" w15:done="0"/>
  <w15:commentEx w15:paraId="216B09D1" w15:paraIdParent="751CCA1C" w15:done="0"/>
  <w15:commentEx w15:paraId="36E56D41" w15:paraIdParent="751CCA1C" w15:done="0"/>
  <w15:commentEx w15:paraId="53247988" w15:paraIdParent="751CCA1C" w15:done="0"/>
  <w15:commentEx w15:paraId="1EE2EF59" w15:done="1"/>
  <w15:commentEx w15:paraId="1FE3EBB7" w15:paraIdParent="1EE2EF59" w15:done="1"/>
  <w15:commentEx w15:paraId="6C829785" w15:done="1"/>
  <w15:commentEx w15:paraId="26BA8405" w15:paraIdParent="6C829785" w15:done="1"/>
  <w15:commentEx w15:paraId="392ACB45" w15:paraIdParent="6C829785" w15:done="1"/>
  <w15:commentEx w15:paraId="15268E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4515E" w16cid:durableId="27B98293"/>
  <w16cid:commentId w16cid:paraId="74296AA0" w16cid:durableId="27B996F7"/>
  <w16cid:commentId w16cid:paraId="7661DAAF" w16cid:durableId="27C58E9C"/>
  <w16cid:commentId w16cid:paraId="5EEDCE94" w16cid:durableId="27D552DD"/>
  <w16cid:commentId w16cid:paraId="074A4B25" w16cid:durableId="27B43790"/>
  <w16cid:commentId w16cid:paraId="6C004D3B" w16cid:durableId="27B97657"/>
  <w16cid:commentId w16cid:paraId="35EFEEBC" w16cid:durableId="27B437A3"/>
  <w16cid:commentId w16cid:paraId="3FF0772E" w16cid:durableId="27B976AC"/>
  <w16cid:commentId w16cid:paraId="393B922C" w16cid:durableId="27B43803"/>
  <w16cid:commentId w16cid:paraId="65EBB129" w16cid:durableId="27B98157"/>
  <w16cid:commentId w16cid:paraId="4FED119F" w16cid:durableId="27B337E8"/>
  <w16cid:commentId w16cid:paraId="65A3161F" w16cid:durableId="27B43672"/>
  <w16cid:commentId w16cid:paraId="6C31BB19" w16cid:durableId="27B9815D"/>
  <w16cid:commentId w16cid:paraId="09926744" w16cid:durableId="27B43A68"/>
  <w16cid:commentId w16cid:paraId="40D1DFBA" w16cid:durableId="27B97797"/>
  <w16cid:commentId w16cid:paraId="2F502394" w16cid:durableId="27B97FB6"/>
  <w16cid:commentId w16cid:paraId="50EEB4F0" w16cid:durableId="27C596B3"/>
  <w16cid:commentId w16cid:paraId="54873E8B" w16cid:durableId="27D553B2"/>
  <w16cid:commentId w16cid:paraId="0E21ADFC" w16cid:durableId="27B983A6"/>
  <w16cid:commentId w16cid:paraId="61189103" w16cid:durableId="27B99717"/>
  <w16cid:commentId w16cid:paraId="12EFEBD7" w16cid:durableId="27B4408E"/>
  <w16cid:commentId w16cid:paraId="1133F6C3" w16cid:durableId="27B441C6"/>
  <w16cid:commentId w16cid:paraId="1CA6335B" w16cid:durableId="27B9783B"/>
  <w16cid:commentId w16cid:paraId="4EAF910F" w16cid:durableId="27B3381C"/>
  <w16cid:commentId w16cid:paraId="23399453" w16cid:durableId="27B32850"/>
  <w16cid:commentId w16cid:paraId="44AC85C4" w16cid:durableId="27B442C0"/>
  <w16cid:commentId w16cid:paraId="484097BC" w16cid:durableId="27B97930"/>
  <w16cid:commentId w16cid:paraId="72FC055F" w16cid:durableId="27B303E2"/>
  <w16cid:commentId w16cid:paraId="322F4E3F" w16cid:durableId="27C596EA"/>
  <w16cid:commentId w16cid:paraId="7A636458" w16cid:durableId="27B98420"/>
  <w16cid:commentId w16cid:paraId="44072401" w16cid:durableId="27B99755"/>
  <w16cid:commentId w16cid:paraId="496709D1" w16cid:durableId="27B326AE"/>
  <w16cid:commentId w16cid:paraId="76F4E2E4" w16cid:durableId="27B98478"/>
  <w16cid:commentId w16cid:paraId="688FE3DA" w16cid:durableId="27B997B2"/>
  <w16cid:commentId w16cid:paraId="5F6B2EBD" w16cid:durableId="27B44707"/>
  <w16cid:commentId w16cid:paraId="2B631C8B" w16cid:durableId="27B979DF"/>
  <w16cid:commentId w16cid:paraId="3FAC3182" w16cid:durableId="27B44CB0"/>
  <w16cid:commentId w16cid:paraId="4EF780C9" w16cid:durableId="27B97A06"/>
  <w16cid:commentId w16cid:paraId="10F07DF5" w16cid:durableId="27B328FB"/>
  <w16cid:commentId w16cid:paraId="5B469BCA" w16cid:durableId="27B97DD3"/>
  <w16cid:commentId w16cid:paraId="21D530DE" w16cid:durableId="27D55430"/>
  <w16cid:commentId w16cid:paraId="0AC06B20" w16cid:durableId="27D5542F"/>
  <w16cid:commentId w16cid:paraId="751CCA1C" w16cid:durableId="27B32DAE"/>
  <w16cid:commentId w16cid:paraId="3FB97678" w16cid:durableId="27B984DB"/>
  <w16cid:commentId w16cid:paraId="264909DF" w16cid:durableId="27B99CBE"/>
  <w16cid:commentId w16cid:paraId="4F8A9265" w16cid:durableId="27BB3ABD"/>
  <w16cid:commentId w16cid:paraId="216B09D1" w16cid:durableId="27BC4B83"/>
  <w16cid:commentId w16cid:paraId="36E56D41" w16cid:durableId="27BC6FD9"/>
  <w16cid:commentId w16cid:paraId="53247988" w16cid:durableId="27D553EC"/>
  <w16cid:commentId w16cid:paraId="1EE2EF59" w16cid:durableId="27B44C3C"/>
  <w16cid:commentId w16cid:paraId="1FE3EBB7" w16cid:durableId="27B97A12"/>
  <w16cid:commentId w16cid:paraId="6C829785" w16cid:durableId="27B32F6B"/>
  <w16cid:commentId w16cid:paraId="26BA8405" w16cid:durableId="27B44B45"/>
  <w16cid:commentId w16cid:paraId="392ACB45" w16cid:durableId="27B98533"/>
  <w16cid:commentId w16cid:paraId="15268EFB" w16cid:durableId="27BF0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mazon Ember">
    <w:altName w:val="Calibri"/>
    <w:charset w:val="00"/>
    <w:family w:val="swiss"/>
    <w:pitch w:val="variable"/>
    <w:sig w:usb0="A00002EF" w:usb1="5000205B" w:usb2="00000028"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rwal, Arpit">
    <w15:presenceInfo w15:providerId="AD" w15:userId="S-1-5-21-1407069837-2091007605-538272213-37569570"/>
  </w15:person>
  <w15:person w15:author="Oleksandr">
    <w15:presenceInfo w15:providerId="Windows Live" w15:userId="6433c01c741d3484"/>
  </w15:person>
  <w15:person w15:author="Ghosh, Priyantika">
    <w15:presenceInfo w15:providerId="None" w15:userId="Ghosh, Priyantika"/>
  </w15:person>
  <w15:person w15:author="Kirby, Imogen">
    <w15:presenceInfo w15:providerId="AD" w15:userId="S-1-5-21-1407069837-2091007605-538272213-42732845"/>
  </w15:person>
  <w15:person w15:author="Long, Robert">
    <w15:presenceInfo w15:providerId="None" w15:userId="Long, Robert"/>
  </w15:person>
  <w15:person w15:author="Hoyos Lopez, Daniela">
    <w15:presenceInfo w15:providerId="AD" w15:userId="S-1-5-21-1407069837-2091007605-538272213-42385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5D"/>
    <w:rsid w:val="00097035"/>
    <w:rsid w:val="000A7A25"/>
    <w:rsid w:val="000A7F2E"/>
    <w:rsid w:val="000C26D1"/>
    <w:rsid w:val="000C44A1"/>
    <w:rsid w:val="001365FC"/>
    <w:rsid w:val="0027339F"/>
    <w:rsid w:val="00281DCC"/>
    <w:rsid w:val="00285F00"/>
    <w:rsid w:val="002D598D"/>
    <w:rsid w:val="00302460"/>
    <w:rsid w:val="00321942"/>
    <w:rsid w:val="003B1263"/>
    <w:rsid w:val="00402D01"/>
    <w:rsid w:val="00404D51"/>
    <w:rsid w:val="00440B35"/>
    <w:rsid w:val="00494847"/>
    <w:rsid w:val="004B6B16"/>
    <w:rsid w:val="004F3FE0"/>
    <w:rsid w:val="005465A0"/>
    <w:rsid w:val="00565E8C"/>
    <w:rsid w:val="0058211F"/>
    <w:rsid w:val="005A604C"/>
    <w:rsid w:val="005D437C"/>
    <w:rsid w:val="005D6034"/>
    <w:rsid w:val="005E6285"/>
    <w:rsid w:val="005F3B55"/>
    <w:rsid w:val="006341A0"/>
    <w:rsid w:val="0066285E"/>
    <w:rsid w:val="006E1204"/>
    <w:rsid w:val="007073FA"/>
    <w:rsid w:val="0078089E"/>
    <w:rsid w:val="00786516"/>
    <w:rsid w:val="007928BA"/>
    <w:rsid w:val="007D07F6"/>
    <w:rsid w:val="00805819"/>
    <w:rsid w:val="008755E9"/>
    <w:rsid w:val="0088168D"/>
    <w:rsid w:val="00903F97"/>
    <w:rsid w:val="00917879"/>
    <w:rsid w:val="00937B5D"/>
    <w:rsid w:val="00937DF3"/>
    <w:rsid w:val="009C1EAF"/>
    <w:rsid w:val="00A86727"/>
    <w:rsid w:val="00AB6BCB"/>
    <w:rsid w:val="00AE5B6B"/>
    <w:rsid w:val="00B82A68"/>
    <w:rsid w:val="00BA66DF"/>
    <w:rsid w:val="00BD0495"/>
    <w:rsid w:val="00BD1CBF"/>
    <w:rsid w:val="00C13C3F"/>
    <w:rsid w:val="00CE7E9B"/>
    <w:rsid w:val="00D1646F"/>
    <w:rsid w:val="00D52189"/>
    <w:rsid w:val="00D96422"/>
    <w:rsid w:val="00DC3E3B"/>
    <w:rsid w:val="00E04B3D"/>
    <w:rsid w:val="00E14C69"/>
    <w:rsid w:val="00E27DF7"/>
    <w:rsid w:val="00E92420"/>
    <w:rsid w:val="00EB2FA9"/>
    <w:rsid w:val="00EB7707"/>
    <w:rsid w:val="00F01331"/>
    <w:rsid w:val="00F606B6"/>
    <w:rsid w:val="00F74FCE"/>
    <w:rsid w:val="00FF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37C2"/>
  <w15:chartTrackingRefBased/>
  <w15:docId w15:val="{02746472-35DD-4C1C-AA3C-FF56EDFA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A86727"/>
    <w:rPr>
      <w:color w:val="808080" w:themeColor="background1" w:themeShade="80"/>
      <w:sz w:val="20"/>
    </w:rPr>
  </w:style>
  <w:style w:type="paragraph" w:styleId="NoSpacing">
    <w:name w:val="No Spacing"/>
    <w:link w:val="NoSpacingChar"/>
    <w:uiPriority w:val="1"/>
    <w:qFormat/>
    <w:rsid w:val="002D598D"/>
    <w:pPr>
      <w:spacing w:after="0" w:line="240" w:lineRule="auto"/>
    </w:pPr>
  </w:style>
  <w:style w:type="character" w:styleId="CommentReference">
    <w:name w:val="annotation reference"/>
    <w:basedOn w:val="DefaultParagraphFont"/>
    <w:uiPriority w:val="99"/>
    <w:semiHidden/>
    <w:unhideWhenUsed/>
    <w:rsid w:val="002D598D"/>
    <w:rPr>
      <w:sz w:val="16"/>
      <w:szCs w:val="16"/>
    </w:rPr>
  </w:style>
  <w:style w:type="paragraph" w:styleId="CommentText">
    <w:name w:val="annotation text"/>
    <w:basedOn w:val="Normal"/>
    <w:link w:val="CommentTextChar"/>
    <w:uiPriority w:val="99"/>
    <w:semiHidden/>
    <w:unhideWhenUsed/>
    <w:rsid w:val="002D598D"/>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598D"/>
    <w:rPr>
      <w:sz w:val="20"/>
      <w:szCs w:val="20"/>
    </w:rPr>
  </w:style>
  <w:style w:type="paragraph" w:styleId="BalloonText">
    <w:name w:val="Balloon Text"/>
    <w:basedOn w:val="Normal"/>
    <w:link w:val="BalloonTextChar"/>
    <w:uiPriority w:val="99"/>
    <w:semiHidden/>
    <w:unhideWhenUsed/>
    <w:rsid w:val="002D59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98D"/>
    <w:rPr>
      <w:rFonts w:ascii="Segoe UI" w:hAnsi="Segoe UI" w:cs="Segoe UI"/>
      <w:sz w:val="18"/>
      <w:szCs w:val="18"/>
    </w:rPr>
  </w:style>
  <w:style w:type="table" w:styleId="TableGrid">
    <w:name w:val="Table Grid"/>
    <w:basedOn w:val="TableNormal"/>
    <w:uiPriority w:val="39"/>
    <w:rsid w:val="00C1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13C3F"/>
    <w:rPr>
      <w:b/>
      <w:bCs/>
    </w:rPr>
  </w:style>
  <w:style w:type="character" w:customStyle="1" w:styleId="CommentSubjectChar">
    <w:name w:val="Comment Subject Char"/>
    <w:basedOn w:val="CommentTextChar"/>
    <w:link w:val="CommentSubject"/>
    <w:uiPriority w:val="99"/>
    <w:semiHidden/>
    <w:rsid w:val="00C13C3F"/>
    <w:rPr>
      <w:b/>
      <w:bCs/>
      <w:sz w:val="20"/>
      <w:szCs w:val="20"/>
    </w:rPr>
  </w:style>
  <w:style w:type="character" w:customStyle="1" w:styleId="NoSpacingChar">
    <w:name w:val="No Spacing Char"/>
    <w:basedOn w:val="DefaultParagraphFont"/>
    <w:link w:val="NoSpacing"/>
    <w:uiPriority w:val="1"/>
    <w:rsid w:val="007D07F6"/>
  </w:style>
  <w:style w:type="paragraph" w:styleId="Revision">
    <w:name w:val="Revision"/>
    <w:hidden/>
    <w:uiPriority w:val="99"/>
    <w:semiHidden/>
    <w:rsid w:val="00D52189"/>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41687">
      <w:bodyDiv w:val="1"/>
      <w:marLeft w:val="0"/>
      <w:marRight w:val="0"/>
      <w:marTop w:val="0"/>
      <w:marBottom w:val="0"/>
      <w:divBdr>
        <w:top w:val="none" w:sz="0" w:space="0" w:color="auto"/>
        <w:left w:val="none" w:sz="0" w:space="0" w:color="auto"/>
        <w:bottom w:val="none" w:sz="0" w:space="0" w:color="auto"/>
        <w:right w:val="none" w:sz="0" w:space="0" w:color="auto"/>
      </w:divBdr>
    </w:div>
    <w:div w:id="14986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6.png"/><Relationship Id="rId5" Type="http://schemas.microsoft.com/office/2011/relationships/commentsExtended" Target="commentsExtended.xml"/><Relationship Id="rId10" Type="http://schemas.openxmlformats.org/officeDocument/2006/relationships/image" Target="media/image5.emf"/><Relationship Id="rId4" Type="http://schemas.openxmlformats.org/officeDocument/2006/relationships/comments" Target="commen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Arpit</dc:creator>
  <cp:keywords/>
  <dc:description/>
  <cp:lastModifiedBy>Oleksandr</cp:lastModifiedBy>
  <cp:revision>10</cp:revision>
  <dcterms:created xsi:type="dcterms:W3CDTF">2023-04-07T08:50:00Z</dcterms:created>
  <dcterms:modified xsi:type="dcterms:W3CDTF">2023-04-19T11:33:00Z</dcterms:modified>
</cp:coreProperties>
</file>